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857" w:rsidRPr="00833ED4" w:rsidRDefault="007E7857" w:rsidP="007E7857">
      <w:pPr>
        <w:spacing w:after="0" w:line="240" w:lineRule="auto"/>
        <w:rPr>
          <w:rFonts w:ascii="Calibri" w:hAnsi="Calibri"/>
          <w:b/>
          <w:sz w:val="24"/>
          <w:szCs w:val="24"/>
          <w:rPrChange w:id="0" w:author="Razzaghi-Pour, Kavi" w:date="2013-10-30T14:36:00Z">
            <w:rPr>
              <w:rFonts w:ascii="Times New Roman" w:hAnsi="Times New Roman"/>
              <w:b/>
            </w:rPr>
          </w:rPrChange>
        </w:rPr>
      </w:pPr>
    </w:p>
    <w:p w:rsidR="00587AA9" w:rsidRDefault="00587AA9" w:rsidP="00587AA9">
      <w:pPr>
        <w:jc w:val="center"/>
        <w:rPr>
          <w:ins w:id="1" w:author="Razzaghi-Pour, Kavi" w:date="2013-10-31T08:06:00Z"/>
          <w:rFonts w:ascii="Calibri" w:hAnsi="Calibri"/>
          <w:b/>
          <w:sz w:val="24"/>
          <w:szCs w:val="24"/>
        </w:rPr>
      </w:pPr>
    </w:p>
    <w:p w:rsidR="00587AA9" w:rsidRPr="000E71A2" w:rsidRDefault="00587AA9" w:rsidP="00587AA9">
      <w:pPr>
        <w:jc w:val="center"/>
        <w:rPr>
          <w:ins w:id="2" w:author="Razzaghi-Pour, Kavi" w:date="2013-10-31T08:06:00Z"/>
          <w:rFonts w:ascii="Calibri" w:hAnsi="Calibri"/>
          <w:b/>
          <w:sz w:val="24"/>
          <w:szCs w:val="24"/>
        </w:rPr>
      </w:pPr>
      <w:ins w:id="3" w:author="Razzaghi-Pour, Kavi" w:date="2013-10-31T08:06:00Z">
        <w:r w:rsidRPr="000E71A2">
          <w:rPr>
            <w:rFonts w:ascii="Calibri" w:hAnsi="Calibri"/>
            <w:b/>
            <w:sz w:val="24"/>
            <w:szCs w:val="24"/>
          </w:rPr>
          <w:t>STRATEGIES FOR STUDENTS WHO HAVE DIFFICULTIES WITH SELF REGULATION</w:t>
        </w:r>
      </w:ins>
    </w:p>
    <w:p w:rsidR="00B66DA9" w:rsidRPr="00833ED4" w:rsidDel="00587AA9" w:rsidRDefault="00FA69D7" w:rsidP="007E7857">
      <w:pPr>
        <w:spacing w:after="0" w:line="240" w:lineRule="auto"/>
        <w:rPr>
          <w:del w:id="4" w:author="Razzaghi-Pour, Kavi" w:date="2013-10-31T08:06:00Z"/>
          <w:rFonts w:ascii="Calibri" w:hAnsi="Calibri"/>
          <w:b/>
          <w:sz w:val="24"/>
          <w:szCs w:val="24"/>
          <w:rPrChange w:id="5" w:author="Razzaghi-Pour, Kavi" w:date="2013-10-30T14:36:00Z">
            <w:rPr>
              <w:del w:id="6" w:author="Razzaghi-Pour, Kavi" w:date="2013-10-31T08:06:00Z"/>
              <w:rFonts w:ascii="Calibri" w:hAnsi="Calibri"/>
              <w:b/>
            </w:rPr>
          </w:rPrChange>
        </w:rPr>
      </w:pPr>
      <w:del w:id="7" w:author="Razzaghi-Pour, Kavi" w:date="2013-10-31T08:06:00Z">
        <w:r w:rsidRPr="00833ED4" w:rsidDel="00587AA9">
          <w:rPr>
            <w:rFonts w:ascii="Calibri" w:hAnsi="Calibri"/>
            <w:b/>
            <w:sz w:val="24"/>
            <w:szCs w:val="24"/>
            <w:rPrChange w:id="8" w:author="Razzaghi-Pour, Kavi" w:date="2013-10-30T14:36:00Z">
              <w:rPr>
                <w:rFonts w:ascii="Calibri" w:hAnsi="Calibri"/>
                <w:b/>
              </w:rPr>
            </w:rPrChange>
          </w:rPr>
          <w:delText>Strategy Section</w:delText>
        </w:r>
      </w:del>
    </w:p>
    <w:p w:rsidR="00FA69D7" w:rsidRPr="00833ED4" w:rsidRDefault="00FA69D7" w:rsidP="007E7857">
      <w:pPr>
        <w:spacing w:after="0" w:line="240" w:lineRule="auto"/>
        <w:rPr>
          <w:rFonts w:ascii="Calibri" w:hAnsi="Calibri"/>
          <w:b/>
          <w:sz w:val="24"/>
          <w:szCs w:val="24"/>
          <w:rPrChange w:id="9" w:author="Razzaghi-Pour, Kavi" w:date="2013-10-30T14:36:00Z">
            <w:rPr>
              <w:rFonts w:ascii="Calibri" w:hAnsi="Calibri"/>
              <w:b/>
            </w:rPr>
          </w:rPrChange>
        </w:rPr>
      </w:pPr>
    </w:p>
    <w:p w:rsidR="00B66DA9" w:rsidRPr="00833ED4" w:rsidRDefault="00FB3C4C" w:rsidP="00095B92">
      <w:pPr>
        <w:spacing w:after="0" w:line="360" w:lineRule="auto"/>
        <w:rPr>
          <w:ins w:id="10" w:author="Razzaghi-Pour, Kavi" w:date="2013-10-30T13:32:00Z"/>
          <w:rFonts w:ascii="Calibri" w:hAnsi="Calibri"/>
          <w:sz w:val="24"/>
          <w:szCs w:val="24"/>
          <w:rPrChange w:id="11" w:author="Razzaghi-Pour, Kavi" w:date="2013-10-30T14:36:00Z">
            <w:rPr>
              <w:ins w:id="12" w:author="Razzaghi-Pour, Kavi" w:date="2013-10-30T13:32:00Z"/>
              <w:rFonts w:ascii="Calibri" w:hAnsi="Calibri"/>
            </w:rPr>
          </w:rPrChange>
        </w:rPr>
        <w:pPrChange w:id="13" w:author="Razzaghi-Pour, Kavi" w:date="2013-10-30T13:21:00Z">
          <w:pPr/>
        </w:pPrChange>
      </w:pPr>
      <w:r w:rsidRPr="00833ED4">
        <w:rPr>
          <w:rFonts w:ascii="Calibri" w:hAnsi="Calibri"/>
          <w:sz w:val="24"/>
          <w:szCs w:val="24"/>
          <w:rPrChange w:id="14" w:author="Razzaghi-Pour, Kavi" w:date="2013-10-30T14:36:00Z">
            <w:rPr>
              <w:rFonts w:ascii="Calibri" w:hAnsi="Calibri"/>
            </w:rPr>
          </w:rPrChange>
        </w:rPr>
        <w:t>Self-regulation</w:t>
      </w:r>
      <w:r w:rsidR="00B66DA9" w:rsidRPr="00833ED4">
        <w:rPr>
          <w:rFonts w:ascii="Calibri" w:hAnsi="Calibri"/>
          <w:sz w:val="24"/>
          <w:szCs w:val="24"/>
          <w:rPrChange w:id="15" w:author="Razzaghi-Pour, Kavi" w:date="2013-10-30T14:36:00Z">
            <w:rPr>
              <w:rFonts w:ascii="Calibri" w:hAnsi="Calibri"/>
            </w:rPr>
          </w:rPrChange>
        </w:rPr>
        <w:t xml:space="preserve"> is the ability to attain, maintain and change levels of alertness appropriately for a task or situation</w:t>
      </w:r>
      <w:ins w:id="16" w:author="Razzaghi-Pour, Kavi" w:date="2013-10-30T13:21:00Z">
        <w:r w:rsidR="00095B92" w:rsidRPr="00833ED4">
          <w:rPr>
            <w:rFonts w:ascii="Calibri" w:eastAsia="Times New Roman" w:hAnsi="Calibri"/>
            <w:sz w:val="24"/>
            <w:szCs w:val="24"/>
            <w:lang w:val="en-US"/>
            <w:rPrChange w:id="17" w:author="Razzaghi-Pour, Kavi" w:date="2013-10-30T14:36:00Z">
              <w:rPr>
                <w:rFonts w:ascii="Times New Roman" w:eastAsia="Times New Roman" w:hAnsi="Times New Roman"/>
                <w:szCs w:val="24"/>
                <w:lang w:val="en-US"/>
              </w:rPr>
            </w:rPrChange>
          </w:rPr>
          <w:t xml:space="preserve"> </w:t>
        </w:r>
      </w:ins>
      <w:ins w:id="18" w:author="Razzaghi-Pour, Kavi" w:date="2013-10-30T13:23:00Z">
        <w:r w:rsidR="00806B82" w:rsidRPr="00833ED4">
          <w:rPr>
            <w:rFonts w:ascii="Calibri" w:eastAsia="Times New Roman" w:hAnsi="Calibri"/>
            <w:sz w:val="24"/>
            <w:szCs w:val="24"/>
            <w:lang w:val="en-US"/>
            <w:rPrChange w:id="19" w:author="Razzaghi-Pour, Kavi" w:date="2013-10-30T14:36:00Z">
              <w:rPr>
                <w:rFonts w:ascii="Times New Roman" w:eastAsia="Times New Roman" w:hAnsi="Times New Roman"/>
                <w:szCs w:val="24"/>
                <w:lang w:val="en-US"/>
              </w:rPr>
            </w:rPrChange>
          </w:rPr>
          <w:t>(</w:t>
        </w:r>
      </w:ins>
      <w:ins w:id="20" w:author="Razzaghi-Pour, Kavi" w:date="2013-10-30T13:21:00Z">
        <w:r w:rsidR="00095B92" w:rsidRPr="00833ED4">
          <w:rPr>
            <w:rFonts w:ascii="Calibri" w:hAnsi="Calibri"/>
            <w:sz w:val="24"/>
            <w:szCs w:val="24"/>
            <w:lang w:val="en-US"/>
            <w:rPrChange w:id="21" w:author="Razzaghi-Pour, Kavi" w:date="2013-10-30T14:36:00Z">
              <w:rPr>
                <w:rFonts w:ascii="Times New Roman" w:hAnsi="Times New Roman"/>
                <w:szCs w:val="24"/>
                <w:lang w:val="en-US"/>
              </w:rPr>
            </w:rPrChange>
          </w:rPr>
          <w:t xml:space="preserve">Northern Territory Dept. of </w:t>
        </w:r>
        <w:r w:rsidR="00806B82" w:rsidRPr="00833ED4">
          <w:rPr>
            <w:rFonts w:ascii="Calibri" w:hAnsi="Calibri"/>
            <w:sz w:val="24"/>
            <w:szCs w:val="24"/>
            <w:lang w:val="en-US"/>
            <w:rPrChange w:id="22" w:author="Razzaghi-Pour, Kavi" w:date="2013-10-30T14:36:00Z">
              <w:rPr>
                <w:rFonts w:ascii="Times New Roman" w:hAnsi="Times New Roman"/>
                <w:szCs w:val="24"/>
                <w:lang w:val="en-US"/>
              </w:rPr>
            </w:rPrChange>
          </w:rPr>
          <w:t>Health and Community Services</w:t>
        </w:r>
      </w:ins>
      <w:ins w:id="23" w:author="Razzaghi-Pour, Kavi" w:date="2013-10-30T13:23:00Z">
        <w:r w:rsidR="00806B82" w:rsidRPr="00833ED4">
          <w:rPr>
            <w:rFonts w:ascii="Calibri" w:hAnsi="Calibri"/>
            <w:sz w:val="24"/>
            <w:szCs w:val="24"/>
            <w:lang w:val="en-US"/>
            <w:rPrChange w:id="24" w:author="Razzaghi-Pour, Kavi" w:date="2013-10-30T14:36:00Z">
              <w:rPr>
                <w:rFonts w:ascii="Times New Roman" w:hAnsi="Times New Roman"/>
                <w:szCs w:val="24"/>
                <w:lang w:val="en-US"/>
              </w:rPr>
            </w:rPrChange>
          </w:rPr>
          <w:t xml:space="preserve">, </w:t>
        </w:r>
      </w:ins>
      <w:ins w:id="25" w:author="Razzaghi-Pour, Kavi" w:date="2013-10-30T13:21:00Z">
        <w:r w:rsidR="00095B92" w:rsidRPr="00833ED4">
          <w:rPr>
            <w:rFonts w:ascii="Calibri" w:hAnsi="Calibri"/>
            <w:sz w:val="24"/>
            <w:szCs w:val="24"/>
            <w:lang w:val="en-US"/>
            <w:rPrChange w:id="26" w:author="Razzaghi-Pour, Kavi" w:date="2013-10-30T14:36:00Z">
              <w:rPr>
                <w:rFonts w:ascii="Times New Roman" w:hAnsi="Times New Roman"/>
                <w:szCs w:val="24"/>
                <w:lang w:val="en-US"/>
              </w:rPr>
            </w:rPrChange>
          </w:rPr>
          <w:t>2006).</w:t>
        </w:r>
      </w:ins>
      <w:del w:id="27" w:author="Razzaghi-Pour, Kavi" w:date="2013-10-30T13:21:00Z">
        <w:r w:rsidR="00B66DA9" w:rsidRPr="00833ED4" w:rsidDel="00095B92">
          <w:rPr>
            <w:rFonts w:ascii="Calibri" w:hAnsi="Calibri"/>
            <w:sz w:val="24"/>
            <w:szCs w:val="24"/>
            <w:vertAlign w:val="superscript"/>
            <w:rPrChange w:id="28" w:author="Razzaghi-Pour, Kavi" w:date="2013-10-30T14:36:00Z">
              <w:rPr>
                <w:rFonts w:ascii="Calibri" w:hAnsi="Calibri"/>
                <w:vertAlign w:val="superscript"/>
              </w:rPr>
            </w:rPrChange>
          </w:rPr>
          <w:fldChar w:fldCharType="begin"/>
        </w:r>
        <w:r w:rsidR="00B66DA9" w:rsidRPr="00833ED4" w:rsidDel="00095B92">
          <w:rPr>
            <w:rFonts w:ascii="Calibri" w:hAnsi="Calibri"/>
            <w:sz w:val="24"/>
            <w:szCs w:val="24"/>
            <w:vertAlign w:val="superscript"/>
            <w:rPrChange w:id="29" w:author="Razzaghi-Pour, Kavi" w:date="2013-10-30T14:36:00Z">
              <w:rPr>
                <w:rFonts w:ascii="Calibri" w:hAnsi="Calibri"/>
                <w:vertAlign w:val="superscript"/>
              </w:rPr>
            </w:rPrChange>
          </w:rPr>
          <w:delInstrText xml:space="preserve"> REF _Ref232681335 \r \h </w:delInstrText>
        </w:r>
        <w:r w:rsidR="00B66DA9" w:rsidRPr="00833ED4" w:rsidDel="00095B92">
          <w:rPr>
            <w:rFonts w:ascii="Calibri" w:hAnsi="Calibri"/>
            <w:sz w:val="24"/>
            <w:szCs w:val="24"/>
            <w:vertAlign w:val="superscript"/>
            <w:rPrChange w:id="30" w:author="Razzaghi-Pour, Kavi" w:date="2013-10-30T14:36:00Z">
              <w:rPr>
                <w:rFonts w:ascii="Calibri" w:hAnsi="Calibri"/>
                <w:vertAlign w:val="superscript"/>
              </w:rPr>
            </w:rPrChange>
          </w:rPr>
        </w:r>
        <w:r w:rsidRPr="00833ED4" w:rsidDel="00095B92">
          <w:rPr>
            <w:rFonts w:ascii="Calibri" w:hAnsi="Calibri"/>
            <w:sz w:val="24"/>
            <w:szCs w:val="24"/>
            <w:vertAlign w:val="superscript"/>
            <w:rPrChange w:id="31" w:author="Razzaghi-Pour, Kavi" w:date="2013-10-30T14:36:00Z">
              <w:rPr>
                <w:rFonts w:ascii="Calibri" w:hAnsi="Calibri"/>
                <w:vertAlign w:val="superscript"/>
              </w:rPr>
            </w:rPrChange>
          </w:rPr>
          <w:delInstrText xml:space="preserve"> \* MERGEFORMAT </w:delInstrText>
        </w:r>
        <w:r w:rsidR="00B66DA9" w:rsidRPr="00833ED4" w:rsidDel="00095B92">
          <w:rPr>
            <w:rFonts w:ascii="Calibri" w:hAnsi="Calibri"/>
            <w:sz w:val="24"/>
            <w:szCs w:val="24"/>
            <w:vertAlign w:val="superscript"/>
            <w:rPrChange w:id="32" w:author="Razzaghi-Pour, Kavi" w:date="2013-10-30T14:36:00Z">
              <w:rPr>
                <w:rFonts w:ascii="Calibri" w:hAnsi="Calibri"/>
                <w:vertAlign w:val="superscript"/>
              </w:rPr>
            </w:rPrChange>
          </w:rPr>
          <w:fldChar w:fldCharType="separate"/>
        </w:r>
        <w:r w:rsidR="005C3381" w:rsidRPr="00833ED4" w:rsidDel="00095B92">
          <w:rPr>
            <w:rFonts w:ascii="Calibri" w:hAnsi="Calibri"/>
            <w:sz w:val="24"/>
            <w:szCs w:val="24"/>
            <w:vertAlign w:val="superscript"/>
            <w:rPrChange w:id="33" w:author="Razzaghi-Pour, Kavi" w:date="2013-10-30T14:36:00Z">
              <w:rPr>
                <w:rFonts w:ascii="Calibri" w:hAnsi="Calibri"/>
                <w:vertAlign w:val="superscript"/>
              </w:rPr>
            </w:rPrChange>
          </w:rPr>
          <w:delText>3</w:delText>
        </w:r>
        <w:r w:rsidR="00B66DA9" w:rsidRPr="00833ED4" w:rsidDel="00095B92">
          <w:rPr>
            <w:rFonts w:ascii="Calibri" w:hAnsi="Calibri"/>
            <w:sz w:val="24"/>
            <w:szCs w:val="24"/>
            <w:vertAlign w:val="superscript"/>
            <w:rPrChange w:id="34" w:author="Razzaghi-Pour, Kavi" w:date="2013-10-30T14:36:00Z">
              <w:rPr>
                <w:rFonts w:ascii="Calibri" w:hAnsi="Calibri"/>
                <w:vertAlign w:val="superscript"/>
              </w:rPr>
            </w:rPrChange>
          </w:rPr>
          <w:fldChar w:fldCharType="end"/>
        </w:r>
        <w:r w:rsidR="00B66DA9" w:rsidRPr="00833ED4" w:rsidDel="00095B92">
          <w:rPr>
            <w:rFonts w:ascii="Calibri" w:hAnsi="Calibri"/>
            <w:sz w:val="24"/>
            <w:szCs w:val="24"/>
            <w:rPrChange w:id="35" w:author="Razzaghi-Pour, Kavi" w:date="2013-10-30T14:36:00Z">
              <w:rPr>
                <w:rFonts w:ascii="Calibri" w:hAnsi="Calibri"/>
              </w:rPr>
            </w:rPrChange>
          </w:rPr>
          <w:delText>.</w:delText>
        </w:r>
      </w:del>
      <w:r w:rsidRPr="00833ED4">
        <w:rPr>
          <w:rFonts w:ascii="Calibri" w:hAnsi="Calibri"/>
          <w:sz w:val="24"/>
          <w:szCs w:val="24"/>
          <w:rPrChange w:id="36" w:author="Razzaghi-Pour, Kavi" w:date="2013-10-30T14:36:00Z">
            <w:rPr>
              <w:rFonts w:ascii="Calibri" w:hAnsi="Calibri"/>
            </w:rPr>
          </w:rPrChange>
        </w:rPr>
        <w:t xml:space="preserve"> </w:t>
      </w:r>
      <w:r w:rsidR="00B66DA9" w:rsidRPr="00833ED4">
        <w:rPr>
          <w:rFonts w:ascii="Calibri" w:hAnsi="Calibri"/>
          <w:sz w:val="24"/>
          <w:szCs w:val="24"/>
          <w:rPrChange w:id="37" w:author="Razzaghi-Pour, Kavi" w:date="2013-10-30T14:36:00Z">
            <w:rPr>
              <w:rFonts w:ascii="Calibri" w:hAnsi="Calibri"/>
            </w:rPr>
          </w:rPrChange>
        </w:rPr>
        <w:t>Students</w:t>
      </w:r>
      <w:r w:rsidRPr="00833ED4">
        <w:rPr>
          <w:rFonts w:ascii="Calibri" w:hAnsi="Calibri"/>
          <w:sz w:val="24"/>
          <w:szCs w:val="24"/>
          <w:rPrChange w:id="38" w:author="Razzaghi-Pour, Kavi" w:date="2013-10-30T14:36:00Z">
            <w:rPr>
              <w:rFonts w:ascii="Calibri" w:hAnsi="Calibri"/>
            </w:rPr>
          </w:rPrChange>
        </w:rPr>
        <w:t xml:space="preserve"> with </w:t>
      </w:r>
      <w:r w:rsidRPr="00833ED4">
        <w:rPr>
          <w:rFonts w:ascii="Calibri" w:hAnsi="Calibri"/>
          <w:color w:val="000000"/>
          <w:sz w:val="24"/>
          <w:szCs w:val="24"/>
          <w:rPrChange w:id="39" w:author="Razzaghi-Pour, Kavi" w:date="2013-10-30T14:36:00Z">
            <w:rPr>
              <w:rFonts w:ascii="Calibri" w:hAnsi="Calibri"/>
              <w:color w:val="000000"/>
            </w:rPr>
          </w:rPrChange>
        </w:rPr>
        <w:t xml:space="preserve">Sensory Processing </w:t>
      </w:r>
      <w:r w:rsidR="00B66DA9" w:rsidRPr="00833ED4">
        <w:rPr>
          <w:rFonts w:ascii="Calibri" w:hAnsi="Calibri"/>
          <w:color w:val="000000"/>
          <w:sz w:val="24"/>
          <w:szCs w:val="24"/>
          <w:rPrChange w:id="40" w:author="Razzaghi-Pour, Kavi" w:date="2013-10-30T14:36:00Z">
            <w:rPr>
              <w:rFonts w:ascii="Calibri" w:hAnsi="Calibri"/>
              <w:color w:val="000000"/>
            </w:rPr>
          </w:rPrChange>
        </w:rPr>
        <w:t>D</w:t>
      </w:r>
      <w:r w:rsidRPr="00833ED4">
        <w:rPr>
          <w:rFonts w:ascii="Calibri" w:hAnsi="Calibri"/>
          <w:color w:val="000000"/>
          <w:sz w:val="24"/>
          <w:szCs w:val="24"/>
          <w:rPrChange w:id="41" w:author="Razzaghi-Pour, Kavi" w:date="2013-10-30T14:36:00Z">
            <w:rPr>
              <w:rFonts w:ascii="Calibri" w:hAnsi="Calibri"/>
              <w:color w:val="000000"/>
            </w:rPr>
          </w:rPrChange>
        </w:rPr>
        <w:t>isorder (SPD)</w:t>
      </w:r>
      <w:r w:rsidR="00B66DA9" w:rsidRPr="00833ED4">
        <w:rPr>
          <w:rFonts w:ascii="Calibri" w:hAnsi="Calibri"/>
          <w:sz w:val="24"/>
          <w:szCs w:val="24"/>
          <w:rPrChange w:id="42" w:author="Razzaghi-Pour, Kavi" w:date="2013-10-30T14:36:00Z">
            <w:rPr>
              <w:rFonts w:ascii="Calibri" w:hAnsi="Calibri"/>
            </w:rPr>
          </w:rPrChange>
        </w:rPr>
        <w:t xml:space="preserve"> have difficulty reaching their </w:t>
      </w:r>
      <w:r w:rsidRPr="00833ED4">
        <w:rPr>
          <w:rFonts w:ascii="Calibri" w:hAnsi="Calibri"/>
          <w:sz w:val="24"/>
          <w:szCs w:val="24"/>
          <w:rPrChange w:id="43" w:author="Razzaghi-Pour, Kavi" w:date="2013-10-30T14:36:00Z">
            <w:rPr>
              <w:rFonts w:ascii="Calibri" w:hAnsi="Calibri"/>
            </w:rPr>
          </w:rPrChange>
        </w:rPr>
        <w:t>zone of learning</w:t>
      </w:r>
      <w:r w:rsidR="00B66DA9" w:rsidRPr="00833ED4">
        <w:rPr>
          <w:rFonts w:ascii="Calibri" w:hAnsi="Calibri"/>
          <w:sz w:val="24"/>
          <w:szCs w:val="24"/>
          <w:rPrChange w:id="44" w:author="Razzaghi-Pour, Kavi" w:date="2013-10-30T14:36:00Z">
            <w:rPr>
              <w:rFonts w:ascii="Calibri" w:hAnsi="Calibri"/>
            </w:rPr>
          </w:rPrChange>
        </w:rPr>
        <w:t xml:space="preserve">, as they are unable to change their degree of </w:t>
      </w:r>
      <w:del w:id="45" w:author="Razzaghi-Pour, Kavi" w:date="2013-10-30T13:22:00Z">
        <w:r w:rsidR="00B66DA9" w:rsidRPr="00833ED4" w:rsidDel="00095B92">
          <w:rPr>
            <w:rFonts w:ascii="Calibri" w:hAnsi="Calibri"/>
            <w:sz w:val="24"/>
            <w:szCs w:val="24"/>
            <w:rPrChange w:id="46" w:author="Razzaghi-Pour, Kavi" w:date="2013-10-30T14:36:00Z">
              <w:rPr>
                <w:rFonts w:ascii="Calibri" w:hAnsi="Calibri"/>
              </w:rPr>
            </w:rPrChange>
          </w:rPr>
          <w:delText>alertness</w:delText>
        </w:r>
        <w:r w:rsidR="00B66DA9" w:rsidRPr="00833ED4" w:rsidDel="00095B92">
          <w:rPr>
            <w:rFonts w:ascii="Calibri" w:hAnsi="Calibri"/>
            <w:sz w:val="24"/>
            <w:szCs w:val="24"/>
            <w:vertAlign w:val="superscript"/>
            <w:rPrChange w:id="47" w:author="Razzaghi-Pour, Kavi" w:date="2013-10-30T14:36:00Z">
              <w:rPr>
                <w:rFonts w:ascii="Calibri" w:hAnsi="Calibri"/>
                <w:vertAlign w:val="superscript"/>
              </w:rPr>
            </w:rPrChange>
          </w:rPr>
          <w:fldChar w:fldCharType="begin"/>
        </w:r>
        <w:r w:rsidR="00B66DA9" w:rsidRPr="00833ED4" w:rsidDel="00095B92">
          <w:rPr>
            <w:rFonts w:ascii="Calibri" w:hAnsi="Calibri"/>
            <w:sz w:val="24"/>
            <w:szCs w:val="24"/>
            <w:vertAlign w:val="superscript"/>
            <w:rPrChange w:id="48" w:author="Razzaghi-Pour, Kavi" w:date="2013-10-30T14:36:00Z">
              <w:rPr>
                <w:rFonts w:ascii="Calibri" w:hAnsi="Calibri"/>
                <w:vertAlign w:val="superscript"/>
              </w:rPr>
            </w:rPrChange>
          </w:rPr>
          <w:delInstrText xml:space="preserve"> REF _Ref232681335 \r \h </w:delInstrText>
        </w:r>
        <w:r w:rsidR="00B66DA9" w:rsidRPr="00833ED4" w:rsidDel="00095B92">
          <w:rPr>
            <w:rFonts w:ascii="Calibri" w:hAnsi="Calibri"/>
            <w:sz w:val="24"/>
            <w:szCs w:val="24"/>
            <w:vertAlign w:val="superscript"/>
            <w:rPrChange w:id="49" w:author="Razzaghi-Pour, Kavi" w:date="2013-10-30T14:36:00Z">
              <w:rPr>
                <w:rFonts w:ascii="Calibri" w:hAnsi="Calibri"/>
                <w:vertAlign w:val="superscript"/>
              </w:rPr>
            </w:rPrChange>
          </w:rPr>
        </w:r>
        <w:r w:rsidRPr="00833ED4" w:rsidDel="00095B92">
          <w:rPr>
            <w:rFonts w:ascii="Calibri" w:hAnsi="Calibri"/>
            <w:sz w:val="24"/>
            <w:szCs w:val="24"/>
            <w:vertAlign w:val="superscript"/>
            <w:rPrChange w:id="50" w:author="Razzaghi-Pour, Kavi" w:date="2013-10-30T14:36:00Z">
              <w:rPr>
                <w:rFonts w:ascii="Calibri" w:hAnsi="Calibri"/>
                <w:vertAlign w:val="superscript"/>
              </w:rPr>
            </w:rPrChange>
          </w:rPr>
          <w:delInstrText xml:space="preserve"> \* MERGEFORMAT </w:delInstrText>
        </w:r>
        <w:r w:rsidR="00B66DA9" w:rsidRPr="00833ED4" w:rsidDel="00095B92">
          <w:rPr>
            <w:rFonts w:ascii="Calibri" w:hAnsi="Calibri"/>
            <w:sz w:val="24"/>
            <w:szCs w:val="24"/>
            <w:vertAlign w:val="superscript"/>
            <w:rPrChange w:id="51" w:author="Razzaghi-Pour, Kavi" w:date="2013-10-30T14:36:00Z">
              <w:rPr>
                <w:rFonts w:ascii="Calibri" w:hAnsi="Calibri"/>
                <w:vertAlign w:val="superscript"/>
              </w:rPr>
            </w:rPrChange>
          </w:rPr>
          <w:fldChar w:fldCharType="separate"/>
        </w:r>
        <w:r w:rsidR="005C3381" w:rsidRPr="00833ED4" w:rsidDel="00095B92">
          <w:rPr>
            <w:rFonts w:ascii="Calibri" w:hAnsi="Calibri"/>
            <w:sz w:val="24"/>
            <w:szCs w:val="24"/>
            <w:vertAlign w:val="superscript"/>
            <w:rPrChange w:id="52" w:author="Razzaghi-Pour, Kavi" w:date="2013-10-30T14:36:00Z">
              <w:rPr>
                <w:rFonts w:ascii="Calibri" w:hAnsi="Calibri"/>
                <w:vertAlign w:val="superscript"/>
              </w:rPr>
            </w:rPrChange>
          </w:rPr>
          <w:delText>3</w:delText>
        </w:r>
        <w:r w:rsidR="00B66DA9" w:rsidRPr="00833ED4" w:rsidDel="00095B92">
          <w:rPr>
            <w:rFonts w:ascii="Calibri" w:hAnsi="Calibri"/>
            <w:sz w:val="24"/>
            <w:szCs w:val="24"/>
            <w:vertAlign w:val="superscript"/>
            <w:rPrChange w:id="53" w:author="Razzaghi-Pour, Kavi" w:date="2013-10-30T14:36:00Z">
              <w:rPr>
                <w:rFonts w:ascii="Calibri" w:hAnsi="Calibri"/>
                <w:vertAlign w:val="superscript"/>
              </w:rPr>
            </w:rPrChange>
          </w:rPr>
          <w:fldChar w:fldCharType="end"/>
        </w:r>
      </w:del>
      <w:ins w:id="54" w:author="Razzaghi-Pour, Kavi" w:date="2013-10-30T13:22:00Z">
        <w:r w:rsidR="00095B92" w:rsidRPr="00833ED4">
          <w:rPr>
            <w:rFonts w:ascii="Calibri" w:hAnsi="Calibri"/>
            <w:sz w:val="24"/>
            <w:szCs w:val="24"/>
            <w:rPrChange w:id="55" w:author="Razzaghi-Pour, Kavi" w:date="2013-10-30T14:36:00Z">
              <w:rPr>
                <w:rFonts w:ascii="Calibri" w:hAnsi="Calibri"/>
              </w:rPr>
            </w:rPrChange>
          </w:rPr>
          <w:t>alertness</w:t>
        </w:r>
        <w:r w:rsidR="00095B92" w:rsidRPr="00833ED4">
          <w:rPr>
            <w:rFonts w:ascii="Calibri" w:hAnsi="Calibri"/>
            <w:sz w:val="24"/>
            <w:szCs w:val="24"/>
            <w:vertAlign w:val="superscript"/>
            <w:rPrChange w:id="56" w:author="Razzaghi-Pour, Kavi" w:date="2013-10-30T14:36:00Z">
              <w:rPr>
                <w:rFonts w:ascii="Calibri" w:hAnsi="Calibri"/>
                <w:vertAlign w:val="superscript"/>
              </w:rPr>
            </w:rPrChange>
          </w:rPr>
          <w:t xml:space="preserve"> </w:t>
        </w:r>
        <w:r w:rsidR="00095B92" w:rsidRPr="00833ED4">
          <w:rPr>
            <w:rFonts w:ascii="Calibri" w:hAnsi="Calibri"/>
            <w:sz w:val="24"/>
            <w:szCs w:val="24"/>
            <w:rPrChange w:id="57" w:author="Razzaghi-Pour, Kavi" w:date="2013-10-30T14:36:00Z">
              <w:rPr>
                <w:rFonts w:ascii="Calibri" w:hAnsi="Calibri"/>
              </w:rPr>
            </w:rPrChange>
          </w:rPr>
          <w:t>(</w:t>
        </w:r>
        <w:r w:rsidR="00095B92" w:rsidRPr="00833ED4">
          <w:rPr>
            <w:rFonts w:ascii="Calibri" w:hAnsi="Calibri"/>
            <w:sz w:val="24"/>
            <w:szCs w:val="24"/>
            <w:lang w:val="en-US"/>
            <w:rPrChange w:id="58" w:author="Razzaghi-Pour, Kavi" w:date="2013-10-30T14:36:00Z">
              <w:rPr>
                <w:rFonts w:ascii="Times New Roman" w:hAnsi="Times New Roman"/>
                <w:szCs w:val="24"/>
                <w:lang w:val="en-US"/>
              </w:rPr>
            </w:rPrChange>
          </w:rPr>
          <w:t xml:space="preserve">Northern Territory </w:t>
        </w:r>
        <w:del w:id="59" w:author="kavi.razzaghi" w:date="2013-10-31T04:00:00Z">
          <w:r w:rsidR="00095B92" w:rsidRPr="00833ED4" w:rsidDel="00C54135">
            <w:rPr>
              <w:rFonts w:ascii="Calibri" w:hAnsi="Calibri"/>
              <w:sz w:val="24"/>
              <w:szCs w:val="24"/>
              <w:lang w:val="en-US"/>
              <w:rPrChange w:id="60" w:author="Razzaghi-Pour, Kavi" w:date="2013-10-30T14:36:00Z">
                <w:rPr>
                  <w:rFonts w:ascii="Times New Roman" w:hAnsi="Times New Roman"/>
                  <w:szCs w:val="24"/>
                  <w:lang w:val="en-US"/>
                </w:rPr>
              </w:rPrChange>
            </w:rPr>
            <w:delText>Dept</w:delText>
          </w:r>
        </w:del>
      </w:ins>
      <w:ins w:id="61" w:author="kavi.razzaghi" w:date="2013-10-31T04:00:00Z">
        <w:r w:rsidR="00C54135" w:rsidRPr="006413A9">
          <w:rPr>
            <w:rFonts w:ascii="Calibri" w:hAnsi="Calibri"/>
            <w:sz w:val="24"/>
            <w:szCs w:val="24"/>
            <w:lang w:val="en-US"/>
          </w:rPr>
          <w:t>Dept.</w:t>
        </w:r>
      </w:ins>
      <w:ins w:id="62" w:author="Razzaghi-Pour, Kavi" w:date="2013-10-30T13:22:00Z">
        <w:r w:rsidR="00095B92" w:rsidRPr="00833ED4">
          <w:rPr>
            <w:rFonts w:ascii="Calibri" w:hAnsi="Calibri"/>
            <w:sz w:val="24"/>
            <w:szCs w:val="24"/>
            <w:lang w:val="en-US"/>
            <w:rPrChange w:id="63" w:author="Razzaghi-Pour, Kavi" w:date="2013-10-30T14:36:00Z">
              <w:rPr>
                <w:rFonts w:ascii="Times New Roman" w:hAnsi="Times New Roman"/>
                <w:szCs w:val="24"/>
                <w:lang w:val="en-US"/>
              </w:rPr>
            </w:rPrChange>
          </w:rPr>
          <w:t xml:space="preserve"> of </w:t>
        </w:r>
        <w:r w:rsidR="00806B82" w:rsidRPr="00833ED4">
          <w:rPr>
            <w:rFonts w:ascii="Calibri" w:hAnsi="Calibri"/>
            <w:sz w:val="24"/>
            <w:szCs w:val="24"/>
            <w:lang w:val="en-US"/>
            <w:rPrChange w:id="64" w:author="Razzaghi-Pour, Kavi" w:date="2013-10-30T14:36:00Z">
              <w:rPr>
                <w:rFonts w:ascii="Times New Roman" w:hAnsi="Times New Roman"/>
                <w:szCs w:val="24"/>
                <w:lang w:val="en-US"/>
              </w:rPr>
            </w:rPrChange>
          </w:rPr>
          <w:t>Health and Community Services</w:t>
        </w:r>
      </w:ins>
      <w:ins w:id="65" w:author="Razzaghi-Pour, Kavi" w:date="2013-10-30T13:23:00Z">
        <w:r w:rsidR="00806B82" w:rsidRPr="00833ED4">
          <w:rPr>
            <w:rFonts w:ascii="Calibri" w:hAnsi="Calibri"/>
            <w:sz w:val="24"/>
            <w:szCs w:val="24"/>
            <w:lang w:val="en-US"/>
            <w:rPrChange w:id="66" w:author="Razzaghi-Pour, Kavi" w:date="2013-10-30T14:36:00Z">
              <w:rPr>
                <w:rFonts w:ascii="Times New Roman" w:hAnsi="Times New Roman"/>
                <w:szCs w:val="24"/>
                <w:lang w:val="en-US"/>
              </w:rPr>
            </w:rPrChange>
          </w:rPr>
          <w:t xml:space="preserve">, </w:t>
        </w:r>
      </w:ins>
      <w:ins w:id="67" w:author="Razzaghi-Pour, Kavi" w:date="2013-10-30T13:22:00Z">
        <w:r w:rsidR="00095B92" w:rsidRPr="00833ED4">
          <w:rPr>
            <w:rFonts w:ascii="Calibri" w:hAnsi="Calibri"/>
            <w:sz w:val="24"/>
            <w:szCs w:val="24"/>
            <w:lang w:val="en-US"/>
            <w:rPrChange w:id="68" w:author="Razzaghi-Pour, Kavi" w:date="2013-10-30T14:36:00Z">
              <w:rPr>
                <w:rFonts w:ascii="Times New Roman" w:hAnsi="Times New Roman"/>
                <w:szCs w:val="24"/>
                <w:lang w:val="en-US"/>
              </w:rPr>
            </w:rPrChange>
          </w:rPr>
          <w:t>2006).</w:t>
        </w:r>
      </w:ins>
      <w:del w:id="69" w:author="Razzaghi-Pour, Kavi" w:date="2013-10-30T14:36:00Z">
        <w:r w:rsidR="00B66DA9" w:rsidRPr="00833ED4" w:rsidDel="0025279E">
          <w:rPr>
            <w:rFonts w:ascii="Calibri" w:hAnsi="Calibri"/>
            <w:sz w:val="24"/>
            <w:szCs w:val="24"/>
            <w:rPrChange w:id="70" w:author="Razzaghi-Pour, Kavi" w:date="2013-10-30T14:36:00Z">
              <w:rPr>
                <w:rFonts w:ascii="Calibri" w:hAnsi="Calibri"/>
              </w:rPr>
            </w:rPrChange>
          </w:rPr>
          <w:delText>.</w:delText>
        </w:r>
      </w:del>
      <w:r w:rsidRPr="00833ED4">
        <w:rPr>
          <w:rFonts w:ascii="Calibri" w:hAnsi="Calibri"/>
          <w:sz w:val="24"/>
          <w:szCs w:val="24"/>
          <w:rPrChange w:id="71" w:author="Razzaghi-Pour, Kavi" w:date="2013-10-30T14:36:00Z">
            <w:rPr>
              <w:rFonts w:ascii="Calibri" w:hAnsi="Calibri"/>
            </w:rPr>
          </w:rPrChange>
        </w:rPr>
        <w:t xml:space="preserve"> </w:t>
      </w:r>
      <w:r w:rsidR="00B66DA9" w:rsidRPr="00833ED4">
        <w:rPr>
          <w:rFonts w:ascii="Calibri" w:hAnsi="Calibri"/>
          <w:sz w:val="24"/>
          <w:szCs w:val="24"/>
          <w:rPrChange w:id="72" w:author="Razzaghi-Pour, Kavi" w:date="2013-10-30T14:36:00Z">
            <w:rPr>
              <w:rFonts w:ascii="Calibri" w:hAnsi="Calibri"/>
            </w:rPr>
          </w:rPrChange>
        </w:rPr>
        <w:t xml:space="preserve"> For example a typical student may be able to unconsciously increase their level of alertness during a test or</w:t>
      </w:r>
      <w:r w:rsidRPr="00833ED4">
        <w:rPr>
          <w:rFonts w:ascii="Calibri" w:hAnsi="Calibri"/>
          <w:sz w:val="24"/>
          <w:szCs w:val="24"/>
          <w:rPrChange w:id="73" w:author="Razzaghi-Pour, Kavi" w:date="2013-10-30T14:36:00Z">
            <w:rPr>
              <w:rFonts w:ascii="Calibri" w:hAnsi="Calibri"/>
            </w:rPr>
          </w:rPrChange>
        </w:rPr>
        <w:t xml:space="preserve"> at</w:t>
      </w:r>
      <w:r w:rsidR="00B66DA9" w:rsidRPr="00833ED4">
        <w:rPr>
          <w:rFonts w:ascii="Calibri" w:hAnsi="Calibri"/>
          <w:sz w:val="24"/>
          <w:szCs w:val="24"/>
          <w:rPrChange w:id="74" w:author="Razzaghi-Pour, Kavi" w:date="2013-10-30T14:36:00Z">
            <w:rPr>
              <w:rFonts w:ascii="Calibri" w:hAnsi="Calibri"/>
            </w:rPr>
          </w:rPrChange>
        </w:rPr>
        <w:t xml:space="preserve"> lunchtime and then calm themselves down to sit quietly during story time.</w:t>
      </w:r>
    </w:p>
    <w:p w:rsidR="00731E31" w:rsidRPr="00833ED4" w:rsidRDefault="00731E31" w:rsidP="00095B92">
      <w:pPr>
        <w:spacing w:after="0" w:line="360" w:lineRule="auto"/>
        <w:rPr>
          <w:rFonts w:ascii="Calibri" w:eastAsia="Times New Roman" w:hAnsi="Calibri"/>
          <w:sz w:val="24"/>
          <w:szCs w:val="24"/>
          <w:lang w:val="en-US"/>
          <w:rPrChange w:id="75" w:author="Razzaghi-Pour, Kavi" w:date="2013-10-30T14:36:00Z">
            <w:rPr>
              <w:rFonts w:ascii="Calibri" w:hAnsi="Calibri"/>
            </w:rPr>
          </w:rPrChange>
        </w:rPr>
        <w:pPrChange w:id="76" w:author="Razzaghi-Pour, Kavi" w:date="2013-10-30T13:21:00Z">
          <w:pPr/>
        </w:pPrChange>
      </w:pPr>
    </w:p>
    <w:p w:rsidR="00806B82" w:rsidRPr="00833ED4" w:rsidDel="00C54135" w:rsidRDefault="00B66DA9" w:rsidP="00806B82">
      <w:pPr>
        <w:spacing w:after="0" w:line="360" w:lineRule="auto"/>
        <w:rPr>
          <w:ins w:id="77" w:author="Razzaghi-Pour, Kavi" w:date="2013-10-30T13:23:00Z"/>
          <w:del w:id="78" w:author="kavi.razzaghi" w:date="2013-10-31T04:00:00Z"/>
          <w:rFonts w:ascii="Calibri" w:eastAsia="Times New Roman" w:hAnsi="Calibri"/>
          <w:sz w:val="24"/>
          <w:szCs w:val="24"/>
          <w:lang w:val="en-US"/>
          <w:rPrChange w:id="79" w:author="Razzaghi-Pour, Kavi" w:date="2013-10-30T14:36:00Z">
            <w:rPr>
              <w:ins w:id="80" w:author="Razzaghi-Pour, Kavi" w:date="2013-10-30T13:23:00Z"/>
              <w:del w:id="81" w:author="kavi.razzaghi" w:date="2013-10-31T04:00:00Z"/>
              <w:rFonts w:ascii="Times New Roman" w:eastAsia="Times New Roman" w:hAnsi="Times New Roman"/>
              <w:szCs w:val="24"/>
              <w:lang w:val="en-US"/>
            </w:rPr>
          </w:rPrChange>
        </w:rPr>
      </w:pPr>
      <w:r w:rsidRPr="00833ED4">
        <w:rPr>
          <w:rFonts w:ascii="Calibri" w:hAnsi="Calibri"/>
          <w:color w:val="000000"/>
          <w:sz w:val="24"/>
          <w:szCs w:val="24"/>
          <w:rPrChange w:id="82" w:author="Razzaghi-Pour, Kavi" w:date="2013-10-30T14:36:00Z">
            <w:rPr>
              <w:rFonts w:ascii="Calibri" w:hAnsi="Calibri"/>
              <w:color w:val="000000"/>
            </w:rPr>
          </w:rPrChange>
        </w:rPr>
        <w:t xml:space="preserve">The purpose of </w:t>
      </w:r>
      <w:r w:rsidR="00FB3C4C" w:rsidRPr="00833ED4">
        <w:rPr>
          <w:rFonts w:ascii="Calibri" w:hAnsi="Calibri"/>
          <w:color w:val="000000"/>
          <w:sz w:val="24"/>
          <w:szCs w:val="24"/>
          <w:rPrChange w:id="83" w:author="Razzaghi-Pour, Kavi" w:date="2013-10-30T14:36:00Z">
            <w:rPr>
              <w:rFonts w:ascii="Calibri" w:hAnsi="Calibri"/>
              <w:color w:val="000000"/>
            </w:rPr>
          </w:rPrChange>
        </w:rPr>
        <w:t>this strategy section</w:t>
      </w:r>
      <w:r w:rsidRPr="00833ED4">
        <w:rPr>
          <w:rFonts w:ascii="Calibri" w:hAnsi="Calibri"/>
          <w:color w:val="000000"/>
          <w:sz w:val="24"/>
          <w:szCs w:val="24"/>
          <w:rPrChange w:id="84" w:author="Razzaghi-Pour, Kavi" w:date="2013-10-30T14:36:00Z">
            <w:rPr>
              <w:rFonts w:ascii="Calibri" w:hAnsi="Calibri"/>
              <w:color w:val="000000"/>
            </w:rPr>
          </w:rPrChange>
        </w:rPr>
        <w:t xml:space="preserve"> </w:t>
      </w:r>
      <w:r w:rsidR="00FB3C4C" w:rsidRPr="00833ED4">
        <w:rPr>
          <w:rFonts w:ascii="Calibri" w:hAnsi="Calibri"/>
          <w:color w:val="000000"/>
          <w:sz w:val="24"/>
          <w:szCs w:val="24"/>
          <w:rPrChange w:id="85" w:author="Razzaghi-Pour, Kavi" w:date="2013-10-30T14:36:00Z">
            <w:rPr>
              <w:rFonts w:ascii="Calibri" w:hAnsi="Calibri"/>
              <w:color w:val="000000"/>
            </w:rPr>
          </w:rPrChange>
        </w:rPr>
        <w:t xml:space="preserve">is </w:t>
      </w:r>
      <w:r w:rsidRPr="00833ED4">
        <w:rPr>
          <w:rFonts w:ascii="Calibri" w:hAnsi="Calibri"/>
          <w:color w:val="000000"/>
          <w:sz w:val="24"/>
          <w:szCs w:val="24"/>
          <w:rPrChange w:id="86" w:author="Razzaghi-Pour, Kavi" w:date="2013-10-30T14:36:00Z">
            <w:rPr>
              <w:rFonts w:ascii="Calibri" w:hAnsi="Calibri"/>
              <w:color w:val="000000"/>
            </w:rPr>
          </w:rPrChange>
        </w:rPr>
        <w:t xml:space="preserve">to help teachers </w:t>
      </w:r>
      <w:r w:rsidR="00FB3C4C" w:rsidRPr="00833ED4">
        <w:rPr>
          <w:rFonts w:ascii="Calibri" w:hAnsi="Calibri"/>
          <w:color w:val="000000"/>
          <w:sz w:val="24"/>
          <w:szCs w:val="24"/>
          <w:rPrChange w:id="87" w:author="Razzaghi-Pour, Kavi" w:date="2013-10-30T14:36:00Z">
            <w:rPr>
              <w:rFonts w:ascii="Calibri" w:hAnsi="Calibri"/>
              <w:color w:val="000000"/>
            </w:rPr>
          </w:rPrChange>
        </w:rPr>
        <w:t>provide appropriate</w:t>
      </w:r>
      <w:r w:rsidRPr="00833ED4">
        <w:rPr>
          <w:rFonts w:ascii="Calibri" w:hAnsi="Calibri"/>
          <w:color w:val="000000"/>
          <w:sz w:val="24"/>
          <w:szCs w:val="24"/>
          <w:rPrChange w:id="88" w:author="Razzaghi-Pour, Kavi" w:date="2013-10-30T14:36:00Z">
            <w:rPr>
              <w:rFonts w:ascii="Calibri" w:hAnsi="Calibri"/>
              <w:color w:val="000000"/>
            </w:rPr>
          </w:rPrChange>
        </w:rPr>
        <w:t xml:space="preserve"> strategies for</w:t>
      </w:r>
      <w:r w:rsidR="00FB3C4C" w:rsidRPr="00833ED4">
        <w:rPr>
          <w:rFonts w:ascii="Calibri" w:hAnsi="Calibri"/>
          <w:color w:val="000000"/>
          <w:sz w:val="24"/>
          <w:szCs w:val="24"/>
          <w:rPrChange w:id="89" w:author="Razzaghi-Pour, Kavi" w:date="2013-10-30T14:36:00Z">
            <w:rPr>
              <w:rFonts w:ascii="Calibri" w:hAnsi="Calibri"/>
              <w:color w:val="000000"/>
            </w:rPr>
          </w:rPrChange>
        </w:rPr>
        <w:t xml:space="preserve"> their</w:t>
      </w:r>
      <w:r w:rsidRPr="00833ED4">
        <w:rPr>
          <w:rFonts w:ascii="Calibri" w:hAnsi="Calibri"/>
          <w:color w:val="000000"/>
          <w:sz w:val="24"/>
          <w:szCs w:val="24"/>
          <w:rPrChange w:id="90" w:author="Razzaghi-Pour, Kavi" w:date="2013-10-30T14:36:00Z">
            <w:rPr>
              <w:rFonts w:ascii="Calibri" w:hAnsi="Calibri"/>
              <w:color w:val="000000"/>
            </w:rPr>
          </w:rPrChange>
        </w:rPr>
        <w:t xml:space="preserve"> students w</w:t>
      </w:r>
      <w:r w:rsidR="00FB3C4C" w:rsidRPr="00833ED4">
        <w:rPr>
          <w:rFonts w:ascii="Calibri" w:hAnsi="Calibri"/>
          <w:color w:val="000000"/>
          <w:sz w:val="24"/>
          <w:szCs w:val="24"/>
          <w:rPrChange w:id="91" w:author="Razzaghi-Pour, Kavi" w:date="2013-10-30T14:36:00Z">
            <w:rPr>
              <w:rFonts w:ascii="Calibri" w:hAnsi="Calibri"/>
              <w:color w:val="000000"/>
            </w:rPr>
          </w:rPrChange>
        </w:rPr>
        <w:t>ith SPD</w:t>
      </w:r>
      <w:ins w:id="92" w:author="Karima Sansoni" w:date="2013-10-21T15:34:00Z">
        <w:r w:rsidR="0065323D" w:rsidRPr="00833ED4">
          <w:rPr>
            <w:rFonts w:ascii="Calibri" w:hAnsi="Calibri"/>
            <w:color w:val="000000"/>
            <w:sz w:val="24"/>
            <w:szCs w:val="24"/>
            <w:rPrChange w:id="93" w:author="Razzaghi-Pour, Kavi" w:date="2013-10-30T14:36:00Z">
              <w:rPr>
                <w:rFonts w:ascii="Calibri" w:hAnsi="Calibri"/>
                <w:color w:val="000000"/>
              </w:rPr>
            </w:rPrChange>
          </w:rPr>
          <w:t xml:space="preserve"> </w:t>
        </w:r>
      </w:ins>
      <w:ins w:id="94" w:author="Karima Sansoni" w:date="2013-10-21T15:36:00Z">
        <w:r w:rsidR="0065323D" w:rsidRPr="00833ED4">
          <w:rPr>
            <w:rFonts w:ascii="Calibri" w:hAnsi="Calibri"/>
            <w:color w:val="000000"/>
            <w:sz w:val="24"/>
            <w:szCs w:val="24"/>
            <w:rPrChange w:id="95" w:author="Razzaghi-Pour, Kavi" w:date="2013-10-30T14:36:00Z">
              <w:rPr>
                <w:rFonts w:ascii="Calibri" w:hAnsi="Calibri"/>
                <w:color w:val="000000"/>
              </w:rPr>
            </w:rPrChange>
          </w:rPr>
          <w:t>to get in the zone for learning</w:t>
        </w:r>
      </w:ins>
      <w:r w:rsidRPr="00833ED4">
        <w:rPr>
          <w:rFonts w:ascii="Calibri" w:hAnsi="Calibri"/>
          <w:color w:val="000000"/>
          <w:sz w:val="24"/>
          <w:szCs w:val="24"/>
          <w:rPrChange w:id="96" w:author="Razzaghi-Pour, Kavi" w:date="2013-10-30T14:36:00Z">
            <w:rPr>
              <w:rFonts w:ascii="Calibri" w:hAnsi="Calibri"/>
              <w:color w:val="000000"/>
            </w:rPr>
          </w:rPrChange>
        </w:rPr>
        <w:t>.</w:t>
      </w:r>
      <w:r w:rsidRPr="00833ED4">
        <w:rPr>
          <w:rFonts w:ascii="Calibri" w:hAnsi="Calibri"/>
          <w:sz w:val="24"/>
          <w:szCs w:val="24"/>
          <w:rPrChange w:id="97" w:author="Razzaghi-Pour, Kavi" w:date="2013-10-30T14:36:00Z">
            <w:rPr>
              <w:rFonts w:ascii="Calibri" w:hAnsi="Calibri"/>
            </w:rPr>
          </w:rPrChange>
        </w:rPr>
        <w:t xml:space="preserve"> This is known as </w:t>
      </w:r>
      <w:r w:rsidR="002C2574" w:rsidRPr="00833ED4">
        <w:rPr>
          <w:rFonts w:ascii="Calibri" w:hAnsi="Calibri"/>
          <w:sz w:val="24"/>
          <w:szCs w:val="24"/>
          <w:rPrChange w:id="98" w:author="Razzaghi-Pour, Kavi" w:date="2013-10-30T14:36:00Z">
            <w:rPr>
              <w:rFonts w:ascii="Calibri" w:hAnsi="Calibri"/>
            </w:rPr>
          </w:rPrChange>
        </w:rPr>
        <w:t>co-regulation</w:t>
      </w:r>
      <w:r w:rsidRPr="00833ED4">
        <w:rPr>
          <w:rFonts w:ascii="Calibri" w:hAnsi="Calibri"/>
          <w:sz w:val="24"/>
          <w:szCs w:val="24"/>
          <w:rPrChange w:id="99" w:author="Razzaghi-Pour, Kavi" w:date="2013-10-30T14:36:00Z">
            <w:rPr>
              <w:rFonts w:ascii="Calibri" w:hAnsi="Calibri"/>
            </w:rPr>
          </w:rPrChange>
        </w:rPr>
        <w:t xml:space="preserve"> and with practice </w:t>
      </w:r>
      <w:r w:rsidR="00FB3C4C" w:rsidRPr="00833ED4">
        <w:rPr>
          <w:rFonts w:ascii="Calibri" w:hAnsi="Calibri"/>
          <w:sz w:val="24"/>
          <w:szCs w:val="24"/>
          <w:rPrChange w:id="100" w:author="Razzaghi-Pour, Kavi" w:date="2013-10-30T14:36:00Z">
            <w:rPr>
              <w:rFonts w:ascii="Calibri" w:hAnsi="Calibri"/>
            </w:rPr>
          </w:rPrChange>
        </w:rPr>
        <w:t>the</w:t>
      </w:r>
      <w:r w:rsidR="00FB3C4C" w:rsidRPr="00833ED4">
        <w:rPr>
          <w:rFonts w:ascii="Calibri" w:hAnsi="Calibri"/>
          <w:color w:val="FF0000"/>
          <w:sz w:val="24"/>
          <w:szCs w:val="24"/>
          <w:rPrChange w:id="101" w:author="Razzaghi-Pour, Kavi" w:date="2013-10-30T14:36:00Z">
            <w:rPr>
              <w:rFonts w:ascii="Calibri" w:hAnsi="Calibri"/>
              <w:color w:val="FF0000"/>
            </w:rPr>
          </w:rPrChange>
        </w:rPr>
        <w:t xml:space="preserve"> </w:t>
      </w:r>
      <w:r w:rsidR="00FB3C4C" w:rsidRPr="00833ED4">
        <w:rPr>
          <w:rFonts w:ascii="Calibri" w:hAnsi="Calibri"/>
          <w:color w:val="000000"/>
          <w:sz w:val="24"/>
          <w:szCs w:val="24"/>
          <w:rPrChange w:id="102" w:author="Razzaghi-Pour, Kavi" w:date="2013-10-30T14:36:00Z">
            <w:rPr>
              <w:rFonts w:ascii="Calibri" w:hAnsi="Calibri"/>
              <w:color w:val="000000"/>
            </w:rPr>
          </w:rPrChange>
        </w:rPr>
        <w:t>aim</w:t>
      </w:r>
      <w:r w:rsidRPr="00833ED4">
        <w:rPr>
          <w:rFonts w:ascii="Calibri" w:hAnsi="Calibri"/>
          <w:sz w:val="24"/>
          <w:szCs w:val="24"/>
          <w:rPrChange w:id="103" w:author="Razzaghi-Pour, Kavi" w:date="2013-10-30T14:36:00Z">
            <w:rPr>
              <w:rFonts w:ascii="Calibri" w:hAnsi="Calibri"/>
            </w:rPr>
          </w:rPrChange>
        </w:rPr>
        <w:t xml:space="preserve"> is </w:t>
      </w:r>
      <w:r w:rsidR="002C2574" w:rsidRPr="00833ED4">
        <w:rPr>
          <w:rFonts w:ascii="Calibri" w:hAnsi="Calibri"/>
          <w:sz w:val="24"/>
          <w:szCs w:val="24"/>
          <w:rPrChange w:id="104" w:author="Razzaghi-Pour, Kavi" w:date="2013-10-30T14:36:00Z">
            <w:rPr>
              <w:rFonts w:ascii="Calibri" w:hAnsi="Calibri"/>
            </w:rPr>
          </w:rPrChange>
        </w:rPr>
        <w:t xml:space="preserve">for </w:t>
      </w:r>
      <w:r w:rsidRPr="00833ED4">
        <w:rPr>
          <w:rFonts w:ascii="Calibri" w:hAnsi="Calibri"/>
          <w:sz w:val="24"/>
          <w:szCs w:val="24"/>
          <w:rPrChange w:id="105" w:author="Razzaghi-Pour, Kavi" w:date="2013-10-30T14:36:00Z">
            <w:rPr>
              <w:rFonts w:ascii="Calibri" w:hAnsi="Calibri"/>
            </w:rPr>
          </w:rPrChange>
        </w:rPr>
        <w:t xml:space="preserve">students </w:t>
      </w:r>
      <w:r w:rsidR="002C2574" w:rsidRPr="00833ED4">
        <w:rPr>
          <w:rFonts w:ascii="Calibri" w:hAnsi="Calibri"/>
          <w:sz w:val="24"/>
          <w:szCs w:val="24"/>
          <w:rPrChange w:id="106" w:author="Razzaghi-Pour, Kavi" w:date="2013-10-30T14:36:00Z">
            <w:rPr>
              <w:rFonts w:ascii="Calibri" w:hAnsi="Calibri"/>
            </w:rPr>
          </w:rPrChange>
        </w:rPr>
        <w:t>to be able to take</w:t>
      </w:r>
      <w:r w:rsidRPr="00833ED4">
        <w:rPr>
          <w:rFonts w:ascii="Calibri" w:hAnsi="Calibri"/>
          <w:sz w:val="24"/>
          <w:szCs w:val="24"/>
          <w:rPrChange w:id="107" w:author="Razzaghi-Pour, Kavi" w:date="2013-10-30T14:36:00Z">
            <w:rPr>
              <w:rFonts w:ascii="Calibri" w:hAnsi="Calibri"/>
            </w:rPr>
          </w:rPrChange>
        </w:rPr>
        <w:t xml:space="preserve"> the strategies of co-regulation and use them independently for self-regulation</w:t>
      </w:r>
      <w:ins w:id="108" w:author="Razzaghi-Pour, Kavi" w:date="2013-10-30T13:23:00Z">
        <w:r w:rsidR="00806B82" w:rsidRPr="00833ED4">
          <w:rPr>
            <w:rFonts w:ascii="Calibri" w:hAnsi="Calibri"/>
            <w:sz w:val="24"/>
            <w:szCs w:val="24"/>
            <w:rPrChange w:id="109" w:author="Razzaghi-Pour, Kavi" w:date="2013-10-30T14:36:00Z">
              <w:rPr>
                <w:rFonts w:ascii="Calibri" w:hAnsi="Calibri"/>
              </w:rPr>
            </w:rPrChange>
          </w:rPr>
          <w:t xml:space="preserve"> </w:t>
        </w:r>
      </w:ins>
    </w:p>
    <w:p w:rsidR="00B66DA9" w:rsidRPr="00833ED4" w:rsidRDefault="00806B82" w:rsidP="00C54135">
      <w:pPr>
        <w:spacing w:after="0" w:line="360" w:lineRule="auto"/>
        <w:rPr>
          <w:ins w:id="110" w:author="Karima Sansoni" w:date="2013-10-21T15:34:00Z"/>
          <w:rFonts w:ascii="Calibri" w:hAnsi="Calibri"/>
          <w:sz w:val="24"/>
          <w:szCs w:val="24"/>
          <w:rPrChange w:id="111" w:author="Razzaghi-Pour, Kavi" w:date="2013-10-30T14:36:00Z">
            <w:rPr>
              <w:ins w:id="112" w:author="Karima Sansoni" w:date="2013-10-21T15:34:00Z"/>
              <w:rFonts w:ascii="Calibri" w:hAnsi="Calibri"/>
            </w:rPr>
          </w:rPrChange>
        </w:rPr>
        <w:pPrChange w:id="113" w:author="kavi.razzaghi" w:date="2013-10-31T04:00:00Z">
          <w:pPr/>
        </w:pPrChange>
      </w:pPr>
      <w:ins w:id="114" w:author="Razzaghi-Pour, Kavi" w:date="2013-10-30T13:24:00Z">
        <w:r w:rsidRPr="00833ED4">
          <w:rPr>
            <w:rFonts w:ascii="Calibri" w:hAnsi="Calibri"/>
            <w:sz w:val="24"/>
            <w:szCs w:val="24"/>
            <w:lang w:val="en-US"/>
            <w:rPrChange w:id="115" w:author="Razzaghi-Pour, Kavi" w:date="2013-10-30T14:36:00Z">
              <w:rPr>
                <w:rFonts w:ascii="Times New Roman" w:hAnsi="Times New Roman"/>
                <w:szCs w:val="24"/>
                <w:lang w:val="en-US"/>
              </w:rPr>
            </w:rPrChange>
          </w:rPr>
          <w:t>(</w:t>
        </w:r>
      </w:ins>
      <w:ins w:id="116" w:author="Razzaghi-Pour, Kavi" w:date="2013-10-30T13:23:00Z">
        <w:r w:rsidRPr="00833ED4">
          <w:rPr>
            <w:rFonts w:ascii="Calibri" w:hAnsi="Calibri"/>
            <w:sz w:val="24"/>
            <w:szCs w:val="24"/>
            <w:lang w:val="en-US"/>
            <w:rPrChange w:id="117" w:author="Razzaghi-Pour, Kavi" w:date="2013-10-30T14:36:00Z">
              <w:rPr>
                <w:rFonts w:ascii="Times New Roman" w:hAnsi="Times New Roman"/>
                <w:szCs w:val="24"/>
                <w:lang w:val="en-US"/>
              </w:rPr>
            </w:rPrChange>
          </w:rPr>
          <w:t>Northern Territory Dept of Health and Community Services</w:t>
        </w:r>
      </w:ins>
      <w:ins w:id="118" w:author="Razzaghi-Pour, Kavi" w:date="2013-10-30T13:24:00Z">
        <w:r w:rsidRPr="00833ED4">
          <w:rPr>
            <w:rFonts w:ascii="Calibri" w:hAnsi="Calibri"/>
            <w:sz w:val="24"/>
            <w:szCs w:val="24"/>
            <w:lang w:val="en-US"/>
            <w:rPrChange w:id="119" w:author="Razzaghi-Pour, Kavi" w:date="2013-10-30T14:36:00Z">
              <w:rPr>
                <w:rFonts w:ascii="Times New Roman" w:hAnsi="Times New Roman"/>
                <w:szCs w:val="24"/>
                <w:lang w:val="en-US"/>
              </w:rPr>
            </w:rPrChange>
          </w:rPr>
          <w:t xml:space="preserve">, </w:t>
        </w:r>
      </w:ins>
      <w:ins w:id="120" w:author="Razzaghi-Pour, Kavi" w:date="2013-10-30T13:23:00Z">
        <w:r w:rsidRPr="00833ED4">
          <w:rPr>
            <w:rFonts w:ascii="Calibri" w:hAnsi="Calibri"/>
            <w:sz w:val="24"/>
            <w:szCs w:val="24"/>
            <w:lang w:val="en-US"/>
            <w:rPrChange w:id="121" w:author="Razzaghi-Pour, Kavi" w:date="2013-10-30T14:36:00Z">
              <w:rPr>
                <w:rFonts w:ascii="Times New Roman" w:hAnsi="Times New Roman"/>
                <w:szCs w:val="24"/>
                <w:lang w:val="en-US"/>
              </w:rPr>
            </w:rPrChange>
          </w:rPr>
          <w:t>2006).</w:t>
        </w:r>
        <w:del w:id="122" w:author="kavi.razzaghi" w:date="2013-10-31T04:00:00Z">
          <w:r w:rsidRPr="00833ED4" w:rsidDel="00C54135">
            <w:rPr>
              <w:rFonts w:ascii="Calibri" w:hAnsi="Calibri"/>
              <w:sz w:val="24"/>
              <w:szCs w:val="24"/>
              <w:lang w:val="en-US"/>
              <w:rPrChange w:id="123" w:author="Razzaghi-Pour, Kavi" w:date="2013-10-30T14:36:00Z">
                <w:rPr>
                  <w:rFonts w:ascii="Times New Roman" w:hAnsi="Times New Roman"/>
                  <w:szCs w:val="24"/>
                  <w:lang w:val="en-US"/>
                </w:rPr>
              </w:rPrChange>
            </w:rPr>
            <w:delText xml:space="preserve"> </w:delText>
          </w:r>
        </w:del>
      </w:ins>
      <w:del w:id="124" w:author="kavi.razzaghi" w:date="2013-10-31T04:00:00Z">
        <w:r w:rsidR="00B66DA9" w:rsidRPr="00833ED4" w:rsidDel="00C54135">
          <w:rPr>
            <w:rFonts w:ascii="Calibri" w:hAnsi="Calibri"/>
            <w:sz w:val="24"/>
            <w:szCs w:val="24"/>
            <w:vertAlign w:val="superscript"/>
            <w:rPrChange w:id="125" w:author="Razzaghi-Pour, Kavi" w:date="2013-10-30T14:36:00Z">
              <w:rPr>
                <w:rFonts w:ascii="Calibri" w:hAnsi="Calibri"/>
                <w:vertAlign w:val="superscript"/>
              </w:rPr>
            </w:rPrChange>
          </w:rPr>
          <w:fldChar w:fldCharType="begin"/>
        </w:r>
        <w:r w:rsidR="00B66DA9" w:rsidRPr="00833ED4" w:rsidDel="00C54135">
          <w:rPr>
            <w:rFonts w:ascii="Calibri" w:hAnsi="Calibri"/>
            <w:sz w:val="24"/>
            <w:szCs w:val="24"/>
            <w:vertAlign w:val="superscript"/>
            <w:rPrChange w:id="126" w:author="Razzaghi-Pour, Kavi" w:date="2013-10-30T14:36:00Z">
              <w:rPr>
                <w:rFonts w:ascii="Calibri" w:hAnsi="Calibri"/>
                <w:vertAlign w:val="superscript"/>
              </w:rPr>
            </w:rPrChange>
          </w:rPr>
          <w:delInstrText xml:space="preserve"> REF _Ref232681335 \r \h </w:delInstrText>
        </w:r>
        <w:r w:rsidR="00B66DA9" w:rsidRPr="00833ED4" w:rsidDel="00C54135">
          <w:rPr>
            <w:rFonts w:ascii="Calibri" w:hAnsi="Calibri"/>
            <w:sz w:val="24"/>
            <w:szCs w:val="24"/>
            <w:vertAlign w:val="superscript"/>
            <w:rPrChange w:id="127" w:author="Razzaghi-Pour, Kavi" w:date="2013-10-30T14:36:00Z">
              <w:rPr>
                <w:rFonts w:ascii="Calibri" w:hAnsi="Calibri"/>
                <w:vertAlign w:val="superscript"/>
              </w:rPr>
            </w:rPrChange>
          </w:rPr>
        </w:r>
        <w:r w:rsidR="00FB3C4C" w:rsidRPr="00833ED4" w:rsidDel="00C54135">
          <w:rPr>
            <w:rFonts w:ascii="Calibri" w:hAnsi="Calibri"/>
            <w:sz w:val="24"/>
            <w:szCs w:val="24"/>
            <w:vertAlign w:val="superscript"/>
            <w:rPrChange w:id="128" w:author="Razzaghi-Pour, Kavi" w:date="2013-10-30T14:36:00Z">
              <w:rPr>
                <w:rFonts w:ascii="Calibri" w:hAnsi="Calibri"/>
                <w:vertAlign w:val="superscript"/>
              </w:rPr>
            </w:rPrChange>
          </w:rPr>
          <w:delInstrText xml:space="preserve"> \* MERGEFORMAT </w:delInstrText>
        </w:r>
        <w:r w:rsidR="00B66DA9" w:rsidRPr="00833ED4" w:rsidDel="00C54135">
          <w:rPr>
            <w:rFonts w:ascii="Calibri" w:hAnsi="Calibri"/>
            <w:sz w:val="24"/>
            <w:szCs w:val="24"/>
            <w:vertAlign w:val="superscript"/>
            <w:rPrChange w:id="129" w:author="Razzaghi-Pour, Kavi" w:date="2013-10-30T14:36:00Z">
              <w:rPr>
                <w:rFonts w:ascii="Calibri" w:hAnsi="Calibri"/>
                <w:vertAlign w:val="superscript"/>
              </w:rPr>
            </w:rPrChange>
          </w:rPr>
          <w:fldChar w:fldCharType="separate"/>
        </w:r>
        <w:r w:rsidR="005C3381" w:rsidRPr="00833ED4" w:rsidDel="00C54135">
          <w:rPr>
            <w:rFonts w:ascii="Calibri" w:hAnsi="Calibri"/>
            <w:sz w:val="24"/>
            <w:szCs w:val="24"/>
            <w:vertAlign w:val="superscript"/>
            <w:rPrChange w:id="130" w:author="Razzaghi-Pour, Kavi" w:date="2013-10-30T14:36:00Z">
              <w:rPr>
                <w:rFonts w:ascii="Calibri" w:hAnsi="Calibri"/>
                <w:vertAlign w:val="superscript"/>
              </w:rPr>
            </w:rPrChange>
          </w:rPr>
          <w:delText>3</w:delText>
        </w:r>
        <w:r w:rsidR="00B66DA9" w:rsidRPr="00833ED4" w:rsidDel="00C54135">
          <w:rPr>
            <w:rFonts w:ascii="Calibri" w:hAnsi="Calibri"/>
            <w:sz w:val="24"/>
            <w:szCs w:val="24"/>
            <w:vertAlign w:val="superscript"/>
            <w:rPrChange w:id="131" w:author="Razzaghi-Pour, Kavi" w:date="2013-10-30T14:36:00Z">
              <w:rPr>
                <w:rFonts w:ascii="Calibri" w:hAnsi="Calibri"/>
                <w:vertAlign w:val="superscript"/>
              </w:rPr>
            </w:rPrChange>
          </w:rPr>
          <w:fldChar w:fldCharType="end"/>
        </w:r>
        <w:r w:rsidR="00B66DA9" w:rsidRPr="00833ED4" w:rsidDel="00C54135">
          <w:rPr>
            <w:rFonts w:ascii="Calibri" w:hAnsi="Calibri"/>
            <w:sz w:val="24"/>
            <w:szCs w:val="24"/>
            <w:rPrChange w:id="132" w:author="Razzaghi-Pour, Kavi" w:date="2013-10-30T14:36:00Z">
              <w:rPr>
                <w:rFonts w:ascii="Calibri" w:hAnsi="Calibri"/>
              </w:rPr>
            </w:rPrChange>
          </w:rPr>
          <w:delText>.</w:delText>
        </w:r>
      </w:del>
    </w:p>
    <w:p w:rsidR="00C54135" w:rsidRDefault="00C54135" w:rsidP="00B66DA9">
      <w:pPr>
        <w:rPr>
          <w:ins w:id="133" w:author="kavi.razzaghi" w:date="2013-10-31T04:00:00Z"/>
          <w:rFonts w:ascii="Calibri" w:hAnsi="Calibri"/>
          <w:sz w:val="24"/>
          <w:szCs w:val="24"/>
        </w:rPr>
      </w:pPr>
    </w:p>
    <w:p w:rsidR="0065323D" w:rsidRPr="00833ED4" w:rsidRDefault="00985B39" w:rsidP="00B66DA9">
      <w:pPr>
        <w:rPr>
          <w:rFonts w:ascii="Calibri" w:hAnsi="Calibri"/>
          <w:sz w:val="24"/>
          <w:szCs w:val="24"/>
          <w:rPrChange w:id="134" w:author="Razzaghi-Pour, Kavi" w:date="2013-10-30T14:36:00Z">
            <w:rPr>
              <w:rFonts w:ascii="Calibri" w:hAnsi="Calibri"/>
            </w:rPr>
          </w:rPrChange>
        </w:rPr>
      </w:pPr>
      <w:ins w:id="135" w:author="Karima Sansoni" w:date="2013-10-21T17:32:00Z">
        <w:r w:rsidRPr="00833ED4">
          <w:rPr>
            <w:rFonts w:ascii="Calibri" w:hAnsi="Calibri"/>
            <w:sz w:val="24"/>
            <w:szCs w:val="24"/>
            <w:rPrChange w:id="136" w:author="Razzaghi-Pour, Kavi" w:date="2013-10-30T14:36:00Z">
              <w:rPr>
                <w:rFonts w:ascii="Calibri" w:hAnsi="Calibri"/>
              </w:rPr>
            </w:rPrChange>
          </w:rPr>
          <w:t xml:space="preserve">This </w:t>
        </w:r>
        <w:del w:id="137" w:author="kavi.razzaghi" w:date="2013-10-31T04:00:00Z">
          <w:r w:rsidRPr="00833ED4" w:rsidDel="009766B2">
            <w:rPr>
              <w:rFonts w:ascii="Calibri" w:hAnsi="Calibri"/>
              <w:sz w:val="24"/>
              <w:szCs w:val="24"/>
              <w:rPrChange w:id="138" w:author="Razzaghi-Pour, Kavi" w:date="2013-10-30T14:36:00Z">
                <w:rPr>
                  <w:rFonts w:ascii="Calibri" w:hAnsi="Calibri"/>
                </w:rPr>
              </w:rPrChange>
            </w:rPr>
            <w:delText>document</w:delText>
          </w:r>
        </w:del>
      </w:ins>
      <w:ins w:id="139" w:author="kavi.razzaghi" w:date="2013-10-31T04:00:00Z">
        <w:r w:rsidR="009766B2">
          <w:rPr>
            <w:rFonts w:ascii="Calibri" w:hAnsi="Calibri"/>
            <w:sz w:val="24"/>
            <w:szCs w:val="24"/>
          </w:rPr>
          <w:t>strategy section</w:t>
        </w:r>
      </w:ins>
      <w:ins w:id="140" w:author="Karima Sansoni" w:date="2013-10-21T17:32:00Z">
        <w:r w:rsidRPr="00833ED4">
          <w:rPr>
            <w:rFonts w:ascii="Calibri" w:hAnsi="Calibri"/>
            <w:sz w:val="24"/>
            <w:szCs w:val="24"/>
            <w:rPrChange w:id="141" w:author="Razzaghi-Pour, Kavi" w:date="2013-10-30T14:36:00Z">
              <w:rPr>
                <w:rFonts w:ascii="Calibri" w:hAnsi="Calibri"/>
              </w:rPr>
            </w:rPrChange>
          </w:rPr>
          <w:t xml:space="preserve"> </w:t>
        </w:r>
      </w:ins>
      <w:ins w:id="142" w:author="Razzaghi-Pour, Kavi" w:date="2013-10-30T13:24:00Z">
        <w:r w:rsidR="00806B82" w:rsidRPr="00833ED4">
          <w:rPr>
            <w:rFonts w:ascii="Calibri" w:hAnsi="Calibri"/>
            <w:sz w:val="24"/>
            <w:szCs w:val="24"/>
            <w:rPrChange w:id="143" w:author="Razzaghi-Pour, Kavi" w:date="2013-10-30T14:36:00Z">
              <w:rPr>
                <w:rFonts w:ascii="Calibri" w:hAnsi="Calibri"/>
              </w:rPr>
            </w:rPrChange>
          </w:rPr>
          <w:t xml:space="preserve">has been </w:t>
        </w:r>
      </w:ins>
      <w:ins w:id="144" w:author="Razzaghi-Pour, Kavi" w:date="2013-10-30T13:25:00Z">
        <w:r w:rsidR="00806B82" w:rsidRPr="00833ED4">
          <w:rPr>
            <w:rFonts w:ascii="Calibri" w:hAnsi="Calibri"/>
            <w:sz w:val="24"/>
            <w:szCs w:val="24"/>
            <w:rPrChange w:id="145" w:author="Razzaghi-Pour, Kavi" w:date="2013-10-30T14:36:00Z">
              <w:rPr>
                <w:rFonts w:ascii="Calibri" w:hAnsi="Calibri"/>
              </w:rPr>
            </w:rPrChange>
          </w:rPr>
          <w:t>developed</w:t>
        </w:r>
      </w:ins>
      <w:ins w:id="146" w:author="Razzaghi-Pour, Kavi" w:date="2013-10-30T13:24:00Z">
        <w:r w:rsidR="00806B82" w:rsidRPr="00833ED4">
          <w:rPr>
            <w:rFonts w:ascii="Calibri" w:hAnsi="Calibri"/>
            <w:sz w:val="24"/>
            <w:szCs w:val="24"/>
            <w:rPrChange w:id="147" w:author="Razzaghi-Pour, Kavi" w:date="2013-10-30T14:36:00Z">
              <w:rPr>
                <w:rFonts w:ascii="Calibri" w:hAnsi="Calibri"/>
              </w:rPr>
            </w:rPrChange>
          </w:rPr>
          <w:t xml:space="preserve"> </w:t>
        </w:r>
      </w:ins>
      <w:ins w:id="148" w:author="Razzaghi-Pour, Kavi" w:date="2013-10-30T13:25:00Z">
        <w:r w:rsidR="00806B82" w:rsidRPr="00833ED4">
          <w:rPr>
            <w:rFonts w:ascii="Calibri" w:hAnsi="Calibri"/>
            <w:sz w:val="24"/>
            <w:szCs w:val="24"/>
            <w:rPrChange w:id="149" w:author="Razzaghi-Pour, Kavi" w:date="2013-10-30T14:36:00Z">
              <w:rPr>
                <w:rFonts w:ascii="Calibri" w:hAnsi="Calibri"/>
              </w:rPr>
            </w:rPrChange>
          </w:rPr>
          <w:t xml:space="preserve">as a tool for teachers and is to be used as </w:t>
        </w:r>
      </w:ins>
      <w:ins w:id="150" w:author="Karima Sansoni" w:date="2013-10-21T17:32:00Z">
        <w:del w:id="151" w:author="Razzaghi-Pour, Kavi" w:date="2013-10-30T13:25:00Z">
          <w:r w:rsidRPr="00833ED4" w:rsidDel="00806B82">
            <w:rPr>
              <w:rFonts w:ascii="Calibri" w:hAnsi="Calibri"/>
              <w:sz w:val="24"/>
              <w:szCs w:val="24"/>
              <w:rPrChange w:id="152" w:author="Razzaghi-Pour, Kavi" w:date="2013-10-30T14:36:00Z">
                <w:rPr>
                  <w:rFonts w:ascii="Calibri" w:hAnsi="Calibri"/>
                </w:rPr>
              </w:rPrChange>
            </w:rPr>
            <w:delText xml:space="preserve">is </w:delText>
          </w:r>
        </w:del>
        <w:r w:rsidRPr="00833ED4">
          <w:rPr>
            <w:rFonts w:ascii="Calibri" w:hAnsi="Calibri"/>
            <w:sz w:val="24"/>
            <w:szCs w:val="24"/>
            <w:rPrChange w:id="153" w:author="Razzaghi-Pour, Kavi" w:date="2013-10-30T14:36:00Z">
              <w:rPr>
                <w:rFonts w:ascii="Calibri" w:hAnsi="Calibri"/>
              </w:rPr>
            </w:rPrChange>
          </w:rPr>
          <w:t>a general guide</w:t>
        </w:r>
      </w:ins>
      <w:ins w:id="154" w:author="Razzaghi-Pour, Kavi" w:date="2013-10-30T13:25:00Z">
        <w:r w:rsidR="00806B82" w:rsidRPr="00833ED4">
          <w:rPr>
            <w:rFonts w:ascii="Calibri" w:hAnsi="Calibri"/>
            <w:sz w:val="24"/>
            <w:szCs w:val="24"/>
            <w:rPrChange w:id="155" w:author="Razzaghi-Pour, Kavi" w:date="2013-10-30T14:36:00Z">
              <w:rPr>
                <w:rFonts w:ascii="Calibri" w:hAnsi="Calibri"/>
              </w:rPr>
            </w:rPrChange>
          </w:rPr>
          <w:t xml:space="preserve"> ONLY</w:t>
        </w:r>
      </w:ins>
      <w:ins w:id="156" w:author="Karima Sansoni" w:date="2013-10-21T17:32:00Z">
        <w:r w:rsidRPr="00833ED4">
          <w:rPr>
            <w:rFonts w:ascii="Calibri" w:hAnsi="Calibri"/>
            <w:sz w:val="24"/>
            <w:szCs w:val="24"/>
            <w:rPrChange w:id="157" w:author="Razzaghi-Pour, Kavi" w:date="2013-10-30T14:36:00Z">
              <w:rPr>
                <w:rFonts w:ascii="Calibri" w:hAnsi="Calibri"/>
              </w:rPr>
            </w:rPrChange>
          </w:rPr>
          <w:t xml:space="preserve">. </w:t>
        </w:r>
      </w:ins>
      <w:ins w:id="158" w:author="Razzaghi-Pour, Kavi" w:date="2013-10-30T13:24:00Z">
        <w:r w:rsidR="00806B82" w:rsidRPr="00833ED4">
          <w:rPr>
            <w:rFonts w:ascii="Calibri" w:hAnsi="Calibri"/>
            <w:sz w:val="24"/>
            <w:szCs w:val="24"/>
            <w:rPrChange w:id="159" w:author="Razzaghi-Pour, Kavi" w:date="2013-10-30T14:36:00Z">
              <w:rPr>
                <w:rFonts w:ascii="Calibri" w:hAnsi="Calibri"/>
              </w:rPr>
            </w:rPrChange>
          </w:rPr>
          <w:t xml:space="preserve"> </w:t>
        </w:r>
      </w:ins>
      <w:ins w:id="160" w:author="Karima Sansoni" w:date="2013-10-21T15:34:00Z">
        <w:r w:rsidR="0065323D" w:rsidRPr="00833ED4">
          <w:rPr>
            <w:rFonts w:ascii="Calibri" w:hAnsi="Calibri"/>
            <w:sz w:val="24"/>
            <w:szCs w:val="24"/>
            <w:rPrChange w:id="161" w:author="Razzaghi-Pour, Kavi" w:date="2013-10-30T14:36:00Z">
              <w:rPr>
                <w:rFonts w:ascii="Calibri" w:hAnsi="Calibri"/>
              </w:rPr>
            </w:rPrChange>
          </w:rPr>
          <w:t xml:space="preserve">Please consult an occupational therapist specialising in sensory processing disorders for </w:t>
        </w:r>
      </w:ins>
      <w:ins w:id="162" w:author="Karima Sansoni" w:date="2013-10-21T15:36:00Z">
        <w:r w:rsidR="0065323D" w:rsidRPr="00833ED4">
          <w:rPr>
            <w:rFonts w:ascii="Calibri" w:hAnsi="Calibri"/>
            <w:sz w:val="24"/>
            <w:szCs w:val="24"/>
            <w:rPrChange w:id="163" w:author="Razzaghi-Pour, Kavi" w:date="2013-10-30T14:36:00Z">
              <w:rPr>
                <w:rFonts w:ascii="Calibri" w:hAnsi="Calibri"/>
              </w:rPr>
            </w:rPrChange>
          </w:rPr>
          <w:t xml:space="preserve">assessment and </w:t>
        </w:r>
        <w:del w:id="164" w:author="kavi.razzaghi" w:date="2013-10-31T04:00:00Z">
          <w:r w:rsidR="0065323D" w:rsidRPr="00833ED4" w:rsidDel="009766B2">
            <w:rPr>
              <w:rFonts w:ascii="Calibri" w:hAnsi="Calibri"/>
              <w:sz w:val="24"/>
              <w:szCs w:val="24"/>
              <w:rPrChange w:id="165" w:author="Razzaghi-Pour, Kavi" w:date="2013-10-30T14:36:00Z">
                <w:rPr>
                  <w:rFonts w:ascii="Calibri" w:hAnsi="Calibri"/>
                </w:rPr>
              </w:rPrChange>
            </w:rPr>
            <w:delText xml:space="preserve"> </w:delText>
          </w:r>
        </w:del>
        <w:r w:rsidR="0065323D" w:rsidRPr="00833ED4">
          <w:rPr>
            <w:rFonts w:ascii="Calibri" w:hAnsi="Calibri"/>
            <w:sz w:val="24"/>
            <w:szCs w:val="24"/>
            <w:rPrChange w:id="166" w:author="Razzaghi-Pour, Kavi" w:date="2013-10-30T14:36:00Z">
              <w:rPr>
                <w:rFonts w:ascii="Calibri" w:hAnsi="Calibri"/>
              </w:rPr>
            </w:rPrChange>
          </w:rPr>
          <w:t xml:space="preserve">interventions for </w:t>
        </w:r>
        <w:del w:id="167" w:author="Razzaghi-Pour, Kavi" w:date="2013-10-30T13:25:00Z">
          <w:r w:rsidR="0065323D" w:rsidRPr="00833ED4" w:rsidDel="00806B82">
            <w:rPr>
              <w:rFonts w:ascii="Calibri" w:hAnsi="Calibri"/>
              <w:sz w:val="24"/>
              <w:szCs w:val="24"/>
              <w:rPrChange w:id="168" w:author="Razzaghi-Pour, Kavi" w:date="2013-10-30T14:36:00Z">
                <w:rPr>
                  <w:rFonts w:ascii="Calibri" w:hAnsi="Calibri"/>
                </w:rPr>
              </w:rPrChange>
            </w:rPr>
            <w:delText>each</w:delText>
          </w:r>
        </w:del>
        <w:del w:id="169" w:author="kavi.razzaghi" w:date="2013-10-31T04:00:00Z">
          <w:r w:rsidR="0065323D" w:rsidRPr="00833ED4" w:rsidDel="009766B2">
            <w:rPr>
              <w:rFonts w:ascii="Calibri" w:hAnsi="Calibri"/>
              <w:sz w:val="24"/>
              <w:szCs w:val="24"/>
              <w:rPrChange w:id="170" w:author="Razzaghi-Pour, Kavi" w:date="2013-10-30T14:36:00Z">
                <w:rPr>
                  <w:rFonts w:ascii="Calibri" w:hAnsi="Calibri"/>
                </w:rPr>
              </w:rPrChange>
            </w:rPr>
            <w:delText xml:space="preserve"> </w:delText>
          </w:r>
        </w:del>
        <w:r w:rsidR="0065323D" w:rsidRPr="00833ED4">
          <w:rPr>
            <w:rFonts w:ascii="Calibri" w:hAnsi="Calibri"/>
            <w:sz w:val="24"/>
            <w:szCs w:val="24"/>
            <w:rPrChange w:id="171" w:author="Razzaghi-Pour, Kavi" w:date="2013-10-30T14:36:00Z">
              <w:rPr>
                <w:rFonts w:ascii="Calibri" w:hAnsi="Calibri"/>
              </w:rPr>
            </w:rPrChange>
          </w:rPr>
          <w:t xml:space="preserve">individual </w:t>
        </w:r>
      </w:ins>
      <w:ins w:id="172" w:author="Karima Sansoni" w:date="2013-10-21T17:32:00Z">
        <w:r w:rsidRPr="00833ED4">
          <w:rPr>
            <w:rFonts w:ascii="Calibri" w:hAnsi="Calibri"/>
            <w:sz w:val="24"/>
            <w:szCs w:val="24"/>
            <w:rPrChange w:id="173" w:author="Razzaghi-Pour, Kavi" w:date="2013-10-30T14:36:00Z">
              <w:rPr>
                <w:rFonts w:ascii="Calibri" w:hAnsi="Calibri"/>
              </w:rPr>
            </w:rPrChange>
          </w:rPr>
          <w:t>student</w:t>
        </w:r>
      </w:ins>
      <w:ins w:id="174" w:author="Razzaghi-Pour, Kavi" w:date="2013-10-30T13:25:00Z">
        <w:r w:rsidR="00806B82" w:rsidRPr="00833ED4">
          <w:rPr>
            <w:rFonts w:ascii="Calibri" w:hAnsi="Calibri"/>
            <w:sz w:val="24"/>
            <w:szCs w:val="24"/>
            <w:rPrChange w:id="175" w:author="Razzaghi-Pour, Kavi" w:date="2013-10-30T14:36:00Z">
              <w:rPr>
                <w:rFonts w:ascii="Calibri" w:hAnsi="Calibri"/>
              </w:rPr>
            </w:rPrChange>
          </w:rPr>
          <w:t>s</w:t>
        </w:r>
      </w:ins>
      <w:ins w:id="176" w:author="Karima Sansoni" w:date="2013-10-21T17:32:00Z">
        <w:r w:rsidRPr="00833ED4">
          <w:rPr>
            <w:rFonts w:ascii="Calibri" w:hAnsi="Calibri"/>
            <w:sz w:val="24"/>
            <w:szCs w:val="24"/>
            <w:rPrChange w:id="177" w:author="Razzaghi-Pour, Kavi" w:date="2013-10-30T14:36:00Z">
              <w:rPr>
                <w:rFonts w:ascii="Calibri" w:hAnsi="Calibri"/>
              </w:rPr>
            </w:rPrChange>
          </w:rPr>
          <w:t xml:space="preserve"> </w:t>
        </w:r>
      </w:ins>
      <w:ins w:id="178" w:author="kavi.razzaghi" w:date="2013-10-31T04:00:00Z">
        <w:r w:rsidR="009766B2">
          <w:rPr>
            <w:rFonts w:ascii="Calibri" w:hAnsi="Calibri"/>
            <w:sz w:val="24"/>
            <w:szCs w:val="24"/>
          </w:rPr>
          <w:t>with complex needs.</w:t>
        </w:r>
      </w:ins>
      <w:ins w:id="179" w:author="Karima Sansoni" w:date="2013-10-21T17:32:00Z">
        <w:del w:id="180" w:author="Razzaghi-Pour, Kavi" w:date="2013-10-30T13:25:00Z">
          <w:r w:rsidRPr="00833ED4" w:rsidDel="00806B82">
            <w:rPr>
              <w:rFonts w:ascii="Calibri" w:hAnsi="Calibri"/>
              <w:sz w:val="24"/>
              <w:szCs w:val="24"/>
              <w:rPrChange w:id="181" w:author="Razzaghi-Pour, Kavi" w:date="2013-10-30T14:36:00Z">
                <w:rPr>
                  <w:rFonts w:ascii="Calibri" w:hAnsi="Calibri"/>
                </w:rPr>
              </w:rPrChange>
            </w:rPr>
            <w:delText>with sensory processing challenges.</w:delText>
          </w:r>
        </w:del>
      </w:ins>
    </w:p>
    <w:p w:rsidR="00B66DA9" w:rsidRPr="00833ED4" w:rsidRDefault="00B66DA9" w:rsidP="00B66DA9">
      <w:pPr>
        <w:rPr>
          <w:rFonts w:ascii="Calibri" w:hAnsi="Calibri"/>
          <w:sz w:val="24"/>
          <w:szCs w:val="24"/>
          <w:rPrChange w:id="182" w:author="Razzaghi-Pour, Kavi" w:date="2013-10-30T14:36:00Z">
            <w:rPr>
              <w:rFonts w:ascii="Calibri" w:hAnsi="Calibri"/>
            </w:rPr>
          </w:rPrChange>
        </w:rPr>
      </w:pPr>
      <w:r w:rsidRPr="00833ED4">
        <w:rPr>
          <w:rFonts w:ascii="Calibri" w:hAnsi="Calibri"/>
          <w:sz w:val="24"/>
          <w:szCs w:val="24"/>
          <w:rPrChange w:id="183" w:author="Razzaghi-Pour, Kavi" w:date="2013-10-30T14:36:00Z">
            <w:rPr>
              <w:rFonts w:ascii="Calibri" w:hAnsi="Calibri"/>
            </w:rPr>
          </w:rPrChange>
        </w:rPr>
        <w:t>When considering which strategies to</w:t>
      </w:r>
      <w:r w:rsidR="00FA69D7" w:rsidRPr="00833ED4">
        <w:rPr>
          <w:rFonts w:ascii="Calibri" w:hAnsi="Calibri"/>
          <w:sz w:val="24"/>
          <w:szCs w:val="24"/>
          <w:rPrChange w:id="184" w:author="Razzaghi-Pour, Kavi" w:date="2013-10-30T14:36:00Z">
            <w:rPr>
              <w:rFonts w:ascii="Calibri" w:hAnsi="Calibri"/>
              <w:color w:val="FF0000"/>
            </w:rPr>
          </w:rPrChange>
        </w:rPr>
        <w:t xml:space="preserve"> implement with a student</w:t>
      </w:r>
      <w:ins w:id="185" w:author="kavi.razzaghi" w:date="2013-10-31T04:02:00Z">
        <w:r w:rsidR="009766B2">
          <w:rPr>
            <w:rFonts w:ascii="Calibri" w:hAnsi="Calibri"/>
            <w:sz w:val="24"/>
            <w:szCs w:val="24"/>
          </w:rPr>
          <w:t xml:space="preserve"> </w:t>
        </w:r>
      </w:ins>
      <w:del w:id="186" w:author="kavi.razzaghi" w:date="2013-10-31T04:02:00Z">
        <w:r w:rsidRPr="00833ED4" w:rsidDel="009766B2">
          <w:rPr>
            <w:rFonts w:ascii="Calibri" w:hAnsi="Calibri"/>
            <w:sz w:val="24"/>
            <w:szCs w:val="24"/>
            <w:rPrChange w:id="187" w:author="Razzaghi-Pour, Kavi" w:date="2013-10-30T14:36:00Z">
              <w:rPr>
                <w:rFonts w:ascii="Calibri" w:hAnsi="Calibri"/>
                <w:color w:val="FF0000"/>
              </w:rPr>
            </w:rPrChange>
          </w:rPr>
          <w:delText xml:space="preserve"> </w:delText>
        </w:r>
      </w:del>
      <w:r w:rsidRPr="00833ED4">
        <w:rPr>
          <w:rFonts w:ascii="Calibri" w:hAnsi="Calibri"/>
          <w:sz w:val="24"/>
          <w:szCs w:val="24"/>
          <w:rPrChange w:id="188" w:author="Razzaghi-Pour, Kavi" w:date="2013-10-30T14:36:00Z">
            <w:rPr>
              <w:rFonts w:ascii="Calibri" w:hAnsi="Calibri"/>
            </w:rPr>
          </w:rPrChange>
        </w:rPr>
        <w:t>consider:</w:t>
      </w:r>
    </w:p>
    <w:p w:rsidR="00B66DA9" w:rsidRPr="00833ED4" w:rsidRDefault="00B66DA9" w:rsidP="009766B2">
      <w:pPr>
        <w:pStyle w:val="ColorfulList-Accent1"/>
        <w:numPr>
          <w:ilvl w:val="0"/>
          <w:numId w:val="23"/>
        </w:numPr>
        <w:ind w:left="1843"/>
        <w:rPr>
          <w:rFonts w:ascii="Calibri" w:hAnsi="Calibri"/>
          <w:sz w:val="24"/>
          <w:szCs w:val="24"/>
          <w:rPrChange w:id="189" w:author="Razzaghi-Pour, Kavi" w:date="2013-10-30T14:36:00Z">
            <w:rPr>
              <w:rFonts w:ascii="Calibri" w:hAnsi="Calibri"/>
            </w:rPr>
          </w:rPrChange>
        </w:rPr>
        <w:pPrChange w:id="190" w:author="kavi.razzaghi" w:date="2013-10-31T04:02:00Z">
          <w:pPr>
            <w:pStyle w:val="ColorfulList-Accent1"/>
            <w:numPr>
              <w:numId w:val="3"/>
            </w:numPr>
            <w:ind w:hanging="360"/>
          </w:pPr>
        </w:pPrChange>
      </w:pPr>
      <w:r w:rsidRPr="00833ED4">
        <w:rPr>
          <w:rFonts w:ascii="Calibri" w:hAnsi="Calibri"/>
          <w:sz w:val="24"/>
          <w:szCs w:val="24"/>
          <w:rPrChange w:id="191" w:author="Razzaghi-Pour, Kavi" w:date="2013-10-30T14:36:00Z">
            <w:rPr>
              <w:rFonts w:ascii="Calibri" w:hAnsi="Calibri"/>
            </w:rPr>
          </w:rPrChange>
        </w:rPr>
        <w:t>Frequency (how often)</w:t>
      </w:r>
    </w:p>
    <w:p w:rsidR="00B66DA9" w:rsidRPr="00833ED4" w:rsidRDefault="00B66DA9" w:rsidP="009766B2">
      <w:pPr>
        <w:pStyle w:val="ColorfulList-Accent1"/>
        <w:numPr>
          <w:ilvl w:val="0"/>
          <w:numId w:val="23"/>
        </w:numPr>
        <w:ind w:left="1843"/>
        <w:rPr>
          <w:rFonts w:ascii="Calibri" w:hAnsi="Calibri"/>
          <w:sz w:val="24"/>
          <w:szCs w:val="24"/>
          <w:rPrChange w:id="192" w:author="Razzaghi-Pour, Kavi" w:date="2013-10-30T14:36:00Z">
            <w:rPr>
              <w:rFonts w:ascii="Calibri" w:hAnsi="Calibri"/>
            </w:rPr>
          </w:rPrChange>
        </w:rPr>
        <w:pPrChange w:id="193" w:author="kavi.razzaghi" w:date="2013-10-31T04:02:00Z">
          <w:pPr>
            <w:pStyle w:val="ColorfulList-Accent1"/>
            <w:numPr>
              <w:numId w:val="3"/>
            </w:numPr>
            <w:ind w:hanging="360"/>
          </w:pPr>
        </w:pPrChange>
      </w:pPr>
      <w:r w:rsidRPr="00833ED4">
        <w:rPr>
          <w:rFonts w:ascii="Calibri" w:hAnsi="Calibri"/>
          <w:sz w:val="24"/>
          <w:szCs w:val="24"/>
          <w:rPrChange w:id="194" w:author="Razzaghi-Pour, Kavi" w:date="2013-10-30T14:36:00Z">
            <w:rPr>
              <w:rFonts w:ascii="Calibri" w:hAnsi="Calibri"/>
            </w:rPr>
          </w:rPrChange>
        </w:rPr>
        <w:t>Intensity (how fast)</w:t>
      </w:r>
    </w:p>
    <w:p w:rsidR="00B66DA9" w:rsidRPr="00833ED4" w:rsidRDefault="00B66DA9" w:rsidP="009766B2">
      <w:pPr>
        <w:pStyle w:val="ColorfulList-Accent1"/>
        <w:numPr>
          <w:ilvl w:val="0"/>
          <w:numId w:val="23"/>
        </w:numPr>
        <w:ind w:left="1843"/>
        <w:rPr>
          <w:rFonts w:ascii="Calibri" w:hAnsi="Calibri"/>
          <w:sz w:val="24"/>
          <w:szCs w:val="24"/>
          <w:rPrChange w:id="195" w:author="Razzaghi-Pour, Kavi" w:date="2013-10-30T14:36:00Z">
            <w:rPr>
              <w:rFonts w:ascii="Calibri" w:hAnsi="Calibri"/>
            </w:rPr>
          </w:rPrChange>
        </w:rPr>
        <w:pPrChange w:id="196" w:author="kavi.razzaghi" w:date="2013-10-31T04:02:00Z">
          <w:pPr>
            <w:pStyle w:val="ColorfulList-Accent1"/>
            <w:numPr>
              <w:numId w:val="3"/>
            </w:numPr>
            <w:ind w:hanging="360"/>
          </w:pPr>
        </w:pPrChange>
      </w:pPr>
      <w:r w:rsidRPr="00833ED4">
        <w:rPr>
          <w:rFonts w:ascii="Calibri" w:hAnsi="Calibri"/>
          <w:sz w:val="24"/>
          <w:szCs w:val="24"/>
          <w:rPrChange w:id="197" w:author="Razzaghi-Pour, Kavi" w:date="2013-10-30T14:36:00Z">
            <w:rPr>
              <w:rFonts w:ascii="Calibri" w:hAnsi="Calibri"/>
            </w:rPr>
          </w:rPrChange>
        </w:rPr>
        <w:t>Time (when and for how long)</w:t>
      </w:r>
    </w:p>
    <w:p w:rsidR="00B66DA9" w:rsidRPr="00833ED4" w:rsidRDefault="00B66DA9" w:rsidP="009766B2">
      <w:pPr>
        <w:pStyle w:val="ColorfulList-Accent1"/>
        <w:numPr>
          <w:ilvl w:val="0"/>
          <w:numId w:val="23"/>
        </w:numPr>
        <w:ind w:left="1843"/>
        <w:rPr>
          <w:rFonts w:ascii="Calibri" w:hAnsi="Calibri"/>
          <w:sz w:val="24"/>
          <w:szCs w:val="24"/>
          <w:rPrChange w:id="198" w:author="Razzaghi-Pour, Kavi" w:date="2013-10-30T14:36:00Z">
            <w:rPr>
              <w:rFonts w:ascii="Calibri" w:hAnsi="Calibri"/>
            </w:rPr>
          </w:rPrChange>
        </w:rPr>
        <w:pPrChange w:id="199" w:author="kavi.razzaghi" w:date="2013-10-31T04:02:00Z">
          <w:pPr>
            <w:pStyle w:val="ColorfulList-Accent1"/>
            <w:numPr>
              <w:numId w:val="3"/>
            </w:numPr>
            <w:ind w:hanging="360"/>
          </w:pPr>
        </w:pPrChange>
      </w:pPr>
      <w:r w:rsidRPr="00833ED4">
        <w:rPr>
          <w:rFonts w:ascii="Calibri" w:hAnsi="Calibri"/>
          <w:sz w:val="24"/>
          <w:szCs w:val="24"/>
          <w:rPrChange w:id="200" w:author="Razzaghi-Pour, Kavi" w:date="2013-10-30T14:36:00Z">
            <w:rPr>
              <w:rFonts w:ascii="Calibri" w:hAnsi="Calibri"/>
            </w:rPr>
          </w:rPrChange>
        </w:rPr>
        <w:t xml:space="preserve">Type (what </w:t>
      </w:r>
      <w:r w:rsidR="00FA69D7" w:rsidRPr="00833ED4">
        <w:rPr>
          <w:rFonts w:ascii="Calibri" w:hAnsi="Calibri"/>
          <w:sz w:val="24"/>
          <w:szCs w:val="24"/>
          <w:rPrChange w:id="201" w:author="Razzaghi-Pour, Kavi" w:date="2013-10-30T14:36:00Z">
            <w:rPr>
              <w:rFonts w:ascii="Calibri" w:hAnsi="Calibri"/>
              <w:color w:val="FF0000"/>
            </w:rPr>
          </w:rPrChange>
        </w:rPr>
        <w:t>activity</w:t>
      </w:r>
      <w:r w:rsidRPr="00833ED4">
        <w:rPr>
          <w:rFonts w:ascii="Calibri" w:hAnsi="Calibri"/>
          <w:sz w:val="24"/>
          <w:szCs w:val="24"/>
          <w:rPrChange w:id="202" w:author="Razzaghi-Pour, Kavi" w:date="2013-10-30T14:36:00Z">
            <w:rPr>
              <w:rFonts w:ascii="Calibri" w:hAnsi="Calibri"/>
            </w:rPr>
          </w:rPrChange>
        </w:rPr>
        <w:t>)</w:t>
      </w:r>
    </w:p>
    <w:p w:rsidR="00B66DA9" w:rsidRPr="00833ED4" w:rsidRDefault="00B66DA9" w:rsidP="00B66DA9">
      <w:pPr>
        <w:rPr>
          <w:rFonts w:ascii="Calibri" w:hAnsi="Calibri"/>
          <w:sz w:val="24"/>
          <w:szCs w:val="24"/>
          <w:rPrChange w:id="203" w:author="Razzaghi-Pour, Kavi" w:date="2013-10-30T14:36:00Z">
            <w:rPr>
              <w:rFonts w:ascii="Calibri" w:hAnsi="Calibri"/>
            </w:rPr>
          </w:rPrChange>
        </w:rPr>
      </w:pPr>
      <w:r w:rsidRPr="00833ED4">
        <w:rPr>
          <w:rFonts w:ascii="Calibri" w:hAnsi="Calibri"/>
          <w:sz w:val="24"/>
          <w:szCs w:val="24"/>
          <w:rPrChange w:id="204" w:author="Razzaghi-Pour, Kavi" w:date="2013-10-30T14:36:00Z">
            <w:rPr>
              <w:rFonts w:ascii="Calibri" w:hAnsi="Calibri"/>
            </w:rPr>
          </w:rPrChange>
        </w:rPr>
        <w:t>For example; jumping on a trampoline (type) for 5 minutes (time) as high as you can (intensity) before a learning activity (frequency) may help increase the alertness for a student craving vestibular/movement sensory input who may usually be fidgeting and unable to sit still to attend to that task</w:t>
      </w:r>
      <w:ins w:id="205" w:author="kavi.razzaghi" w:date="2013-10-31T04:02:00Z">
        <w:r w:rsidR="009766B2">
          <w:rPr>
            <w:rFonts w:ascii="Calibri" w:hAnsi="Calibri"/>
            <w:sz w:val="24"/>
            <w:szCs w:val="24"/>
          </w:rPr>
          <w:t>.</w:t>
        </w:r>
      </w:ins>
    </w:p>
    <w:p w:rsidR="00A13598" w:rsidRPr="00833ED4" w:rsidRDefault="00A13598" w:rsidP="00B66DA9">
      <w:pPr>
        <w:rPr>
          <w:rFonts w:ascii="Calibri" w:hAnsi="Calibri"/>
          <w:sz w:val="24"/>
          <w:szCs w:val="24"/>
          <w:rPrChange w:id="206" w:author="Razzaghi-Pour, Kavi" w:date="2013-10-30T14:36:00Z">
            <w:rPr>
              <w:rFonts w:ascii="Times New Roman" w:hAnsi="Times New Roman"/>
            </w:rPr>
          </w:rPrChange>
        </w:rPr>
      </w:pPr>
    </w:p>
    <w:p w:rsidR="00A13598" w:rsidRPr="00833ED4" w:rsidRDefault="00A13598" w:rsidP="00B66DA9">
      <w:pPr>
        <w:rPr>
          <w:rFonts w:ascii="Calibri" w:hAnsi="Calibri"/>
          <w:sz w:val="24"/>
          <w:szCs w:val="24"/>
          <w:rPrChange w:id="207" w:author="Razzaghi-Pour, Kavi" w:date="2013-10-30T14:36:00Z">
            <w:rPr>
              <w:rFonts w:ascii="Times New Roman" w:hAnsi="Times New Roman"/>
            </w:rPr>
          </w:rPrChange>
        </w:rPr>
      </w:pPr>
    </w:p>
    <w:p w:rsidR="00B66DA9" w:rsidRPr="00833ED4" w:rsidRDefault="00B66DA9" w:rsidP="00B66DA9">
      <w:pPr>
        <w:rPr>
          <w:ins w:id="208" w:author="Razzaghi-Pour, Kavi" w:date="2013-10-30T14:36:00Z"/>
          <w:rFonts w:ascii="Calibri" w:hAnsi="Calibri"/>
          <w:sz w:val="24"/>
          <w:szCs w:val="24"/>
        </w:rPr>
      </w:pPr>
    </w:p>
    <w:p w:rsidR="0025279E" w:rsidRPr="00833ED4" w:rsidRDefault="0025279E" w:rsidP="00B66DA9">
      <w:pPr>
        <w:rPr>
          <w:ins w:id="209" w:author="Razzaghi-Pour, Kavi" w:date="2013-10-30T14:36:00Z"/>
          <w:rFonts w:ascii="Calibri" w:hAnsi="Calibri"/>
          <w:sz w:val="24"/>
          <w:szCs w:val="24"/>
        </w:rPr>
      </w:pPr>
    </w:p>
    <w:p w:rsidR="0025279E" w:rsidRPr="00833ED4" w:rsidRDefault="0025279E" w:rsidP="00B66DA9">
      <w:pPr>
        <w:rPr>
          <w:ins w:id="210" w:author="Razzaghi-Pour, Kavi" w:date="2013-10-30T14:36:00Z"/>
          <w:rFonts w:ascii="Calibri" w:hAnsi="Calibri"/>
          <w:sz w:val="24"/>
          <w:szCs w:val="24"/>
        </w:rPr>
      </w:pPr>
    </w:p>
    <w:p w:rsidR="0025279E" w:rsidRPr="00833ED4" w:rsidRDefault="0025279E" w:rsidP="00B66DA9">
      <w:pPr>
        <w:rPr>
          <w:ins w:id="211" w:author="Razzaghi-Pour, Kavi" w:date="2013-10-30T14:36:00Z"/>
          <w:rFonts w:ascii="Calibri" w:hAnsi="Calibri"/>
          <w:sz w:val="24"/>
          <w:szCs w:val="24"/>
        </w:rPr>
      </w:pPr>
    </w:p>
    <w:p w:rsidR="0025279E" w:rsidRPr="00833ED4" w:rsidRDefault="00587AA9" w:rsidP="00B66DA9">
      <w:pPr>
        <w:rPr>
          <w:ins w:id="212" w:author="Razzaghi-Pour, Kavi" w:date="2013-10-30T14:36:00Z"/>
          <w:rFonts w:ascii="Calibri" w:hAnsi="Calibri"/>
          <w:sz w:val="24"/>
          <w:szCs w:val="24"/>
        </w:rPr>
      </w:pPr>
      <w:r>
        <w:rPr>
          <w:noProof/>
          <w:lang w:val="en-GB" w:eastAsia="en-GB"/>
        </w:rPr>
        <w:lastRenderedPageBreak/>
        <w:pict>
          <v:group id="_x0000_s1055" style="position:absolute;margin-left:-40.9pt;margin-top:-25.9pt;width:576.75pt;height:59.15pt;z-index:251645952" coordorigin="192,2812" coordsize="11535,1183">
            <v:group id="_x0000_s1054" style="position:absolute;left:192;top:2812;width:11535;height:1183" coordorigin="192,2812" coordsize="11535,1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52" type="#_x0000_t75" style="position:absolute;left:8742;top:3007;width:680;height:771;visibility:visible">
                <v:imagedata r:id="rId8" o:title=""/>
              </v:shape>
              <v:group id="_x0000_s1053" style="position:absolute;left:192;top:2812;width:11535;height:1183" coordorigin="192,2812" coordsize="11535,1183">
                <v:shape id="Picture 7" o:spid="_x0000_s1040" type="#_x0000_t75" style="position:absolute;left:2450;top:3030;width:680;height:771;visibility:visible">
                  <v:imagedata r:id="rId8" o:title=""/>
                </v:shape>
                <v:shapetype id="_x0000_t202" coordsize="21600,21600" o:spt="202" path="m,l,21600r21600,l21600,xe">
                  <v:stroke joinstyle="miter"/>
                  <v:path gradientshapeok="t" o:connecttype="rect"/>
                </v:shapetype>
                <v:shape id="_x0000_s1042"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42" inset="2.88pt,2.88pt,2.88pt,2.88pt">
                    <w:txbxContent>
                      <w:p w:rsidR="009766B2" w:rsidRDefault="009766B2" w:rsidP="009766B2">
                        <w:pPr>
                          <w:widowControl w:val="0"/>
                          <w:tabs>
                            <w:tab w:val="left" w:pos="0"/>
                          </w:tabs>
                          <w:jc w:val="center"/>
                          <w:rPr>
                            <w:rFonts w:ascii="Corbel" w:hAnsi="Corbel"/>
                            <w:b/>
                            <w:bCs/>
                            <w:i/>
                            <w:iCs/>
                            <w:sz w:val="10"/>
                            <w:szCs w:val="10"/>
                            <w:u w:val="single"/>
                          </w:rPr>
                        </w:pPr>
                        <w:del w:id="213" w:author="kavi.razzaghi" w:date="2013-10-31T04:09:00Z">
                          <w:r w:rsidDel="009766B2">
                            <w:rPr>
                              <w:rFonts w:ascii="Corbel" w:hAnsi="Corbel"/>
                              <w:b/>
                              <w:bCs/>
                              <w:i/>
                              <w:iCs/>
                              <w:sz w:val="10"/>
                              <w:szCs w:val="10"/>
                              <w:u w:val="single"/>
                            </w:rPr>
                            <w:delText> </w:delText>
                          </w:r>
                        </w:del>
                      </w:p>
                      <w:p w:rsidR="009766B2" w:rsidRDefault="009766B2" w:rsidP="009766B2">
                        <w:pPr>
                          <w:widowControl w:val="0"/>
                          <w:tabs>
                            <w:tab w:val="left" w:pos="0"/>
                          </w:tabs>
                          <w:jc w:val="center"/>
                          <w:rPr>
                            <w:rFonts w:ascii="Corbel" w:hAnsi="Corbel"/>
                            <w:b/>
                            <w:bCs/>
                            <w:i/>
                            <w:iCs/>
                            <w:sz w:val="28"/>
                            <w:szCs w:val="28"/>
                            <w:u w:val="single"/>
                          </w:rPr>
                        </w:pPr>
                        <w:del w:id="214"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215" w:author="Razzaghi-Pour, Kavi" w:date="2013-10-30T14:39:00Z">
                          <w:r>
                            <w:rPr>
                              <w:rFonts w:ascii="Corbel" w:hAnsi="Corbel"/>
                              <w:b/>
                              <w:bCs/>
                              <w:i/>
                              <w:iCs/>
                              <w:sz w:val="28"/>
                              <w:szCs w:val="28"/>
                              <w:u w:val="single"/>
                            </w:rPr>
                            <w:t>R</w:t>
                          </w:r>
                        </w:ins>
                        <w:ins w:id="216" w:author="Razzaghi-Pour, Kavi" w:date="2013-10-30T15:08:00Z">
                          <w:r>
                            <w:rPr>
                              <w:rFonts w:ascii="Corbel" w:hAnsi="Corbel"/>
                              <w:b/>
                              <w:bCs/>
                              <w:i/>
                              <w:iCs/>
                              <w:sz w:val="28"/>
                              <w:szCs w:val="28"/>
                              <w:u w:val="single"/>
                            </w:rPr>
                            <w:t>ED ZONE</w:t>
                          </w:r>
                        </w:ins>
                        <w:ins w:id="217" w:author="Razzaghi-Pour, Kavi" w:date="2013-10-30T15:09:00Z">
                          <w:r>
                            <w:rPr>
                              <w:rFonts w:ascii="Corbel" w:hAnsi="Corbel"/>
                              <w:b/>
                              <w:bCs/>
                              <w:i/>
                              <w:iCs/>
                              <w:sz w:val="28"/>
                              <w:szCs w:val="28"/>
                              <w:u w:val="single"/>
                            </w:rPr>
                            <w:t xml:space="preserve"> STRATEGIES</w:t>
                          </w:r>
                        </w:ins>
                      </w:p>
                      <w:p w:rsidR="009766B2" w:rsidRDefault="009766B2" w:rsidP="009766B2">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9766B2" w:rsidRDefault="009766B2" w:rsidP="009766B2">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43"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44"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45"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46"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p>
    <w:p w:rsidR="0025279E" w:rsidRPr="00833ED4" w:rsidRDefault="00587AA9" w:rsidP="00B66DA9">
      <w:pPr>
        <w:rPr>
          <w:rFonts w:ascii="Calibri" w:hAnsi="Calibri"/>
          <w:sz w:val="24"/>
          <w:szCs w:val="24"/>
          <w:rPrChange w:id="218" w:author="Razzaghi-Pour, Kavi" w:date="2013-10-30T14:36:00Z">
            <w:rPr>
              <w:rFonts w:ascii="Times New Roman" w:hAnsi="Times New Roman"/>
            </w:rPr>
          </w:rPrChange>
        </w:rPr>
      </w:pPr>
      <w:ins w:id="219" w:author="Razzaghi-Pour, Kavi" w:date="2013-10-31T08:05:00Z">
        <w:r>
          <w:rPr>
            <w:noProof/>
          </w:rPr>
          <w:pict>
            <v:shape id="Text Box 2" o:spid="_x0000_s1056" type="#_x0000_t202" style="position:absolute;margin-left:-41pt;margin-top:10.65pt;width:576.85pt;height:747.75pt;z-index:25164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CC3D87" w:rsidRDefault="00CC3D87" w:rsidP="00587AA9">
                    <w:pPr>
                      <w:pStyle w:val="ColorfulList-Accent1"/>
                      <w:ind w:left="360"/>
                      <w:rPr>
                        <w:ins w:id="220" w:author="Razzaghi-Pour, Kavi" w:date="2013-11-01T12:25:00Z"/>
                        <w:rFonts w:ascii="Corbel" w:hAnsi="Corbel"/>
                        <w:b/>
                        <w:i/>
                        <w:sz w:val="40"/>
                        <w:szCs w:val="40"/>
                        <w:u w:val="single"/>
                      </w:rPr>
                      <w:pPrChange w:id="221" w:author="Razzaghi-Pour, Kavi" w:date="2013-10-31T08:08:00Z">
                        <w:pPr>
                          <w:pStyle w:val="ColorfulList-Accent1"/>
                          <w:numPr>
                            <w:numId w:val="3"/>
                          </w:numPr>
                          <w:ind w:hanging="360"/>
                        </w:pPr>
                      </w:pPrChange>
                    </w:pPr>
                  </w:p>
                  <w:p w:rsidR="00587AA9" w:rsidRDefault="00587AA9" w:rsidP="00587AA9">
                    <w:pPr>
                      <w:pStyle w:val="ColorfulList-Accent1"/>
                      <w:ind w:left="360"/>
                      <w:rPr>
                        <w:ins w:id="222" w:author="Razzaghi-Pour, Kavi" w:date="2013-10-31T08:08:00Z"/>
                        <w:rFonts w:ascii="Calibri" w:hAnsi="Calibri"/>
                        <w:sz w:val="24"/>
                        <w:szCs w:val="24"/>
                      </w:rPr>
                      <w:pPrChange w:id="223" w:author="Razzaghi-Pour, Kavi" w:date="2013-10-31T08:08:00Z">
                        <w:pPr>
                          <w:pStyle w:val="ColorfulList-Accent1"/>
                          <w:numPr>
                            <w:numId w:val="3"/>
                          </w:numPr>
                          <w:ind w:hanging="360"/>
                        </w:pPr>
                      </w:pPrChange>
                    </w:pPr>
                    <w:del w:id="224" w:author="Razzaghi-Pour, Kavi" w:date="2013-10-31T08:07:00Z">
                      <w:r w:rsidRPr="006A5C54" w:rsidDel="00587AA9">
                        <w:rPr>
                          <w:rFonts w:ascii="Corbel" w:hAnsi="Corbel"/>
                          <w:b/>
                          <w:i/>
                          <w:sz w:val="40"/>
                          <w:szCs w:val="40"/>
                          <w:u w:val="single"/>
                        </w:rPr>
                        <w:delText>General Strategies</w:delText>
                      </w:r>
                    </w:del>
                    <w:ins w:id="225" w:author="Razzaghi-Pour, Kavi" w:date="2013-10-31T08:07:00Z">
                      <w:r w:rsidRPr="000E71A2">
                        <w:rPr>
                          <w:rFonts w:ascii="Calibri" w:hAnsi="Calibri"/>
                          <w:sz w:val="24"/>
                          <w:szCs w:val="24"/>
                        </w:rPr>
                        <w:t xml:space="preserve">A student in this zone is sensitive to or avoids certain sensory input. </w:t>
                      </w:r>
                    </w:ins>
                  </w:p>
                  <w:p w:rsidR="00587AA9" w:rsidRDefault="00587AA9" w:rsidP="00587AA9">
                    <w:pPr>
                      <w:pStyle w:val="ColorfulList-Accent1"/>
                      <w:ind w:left="360"/>
                      <w:rPr>
                        <w:ins w:id="226" w:author="Razzaghi-Pour, Kavi" w:date="2013-11-01T12:25:00Z"/>
                        <w:rFonts w:ascii="Calibri" w:hAnsi="Calibri"/>
                        <w:sz w:val="24"/>
                        <w:szCs w:val="24"/>
                      </w:rPr>
                      <w:pPrChange w:id="227" w:author="Razzaghi-Pour, Kavi" w:date="2013-10-31T08:08:00Z">
                        <w:pPr>
                          <w:pStyle w:val="ColorfulList-Accent1"/>
                          <w:numPr>
                            <w:numId w:val="3"/>
                          </w:numPr>
                          <w:ind w:hanging="360"/>
                        </w:pPr>
                      </w:pPrChange>
                    </w:pPr>
                    <w:ins w:id="228" w:author="Razzaghi-Pour, Kavi" w:date="2013-10-31T08:07:00Z">
                      <w:r w:rsidRPr="000E71A2">
                        <w:rPr>
                          <w:rFonts w:ascii="Calibri" w:hAnsi="Calibri"/>
                          <w:sz w:val="24"/>
                          <w:szCs w:val="24"/>
                        </w:rPr>
                        <w:t>They may benefit from:</w:t>
                      </w:r>
                    </w:ins>
                  </w:p>
                  <w:p w:rsidR="00CC3D87" w:rsidRPr="000E71A2" w:rsidRDefault="00CC3D87" w:rsidP="00587AA9">
                    <w:pPr>
                      <w:pStyle w:val="ColorfulList-Accent1"/>
                      <w:ind w:left="360"/>
                      <w:rPr>
                        <w:ins w:id="229" w:author="Razzaghi-Pour, Kavi" w:date="2013-10-31T08:07:00Z"/>
                        <w:rFonts w:ascii="Calibri" w:hAnsi="Calibri"/>
                        <w:sz w:val="24"/>
                        <w:szCs w:val="24"/>
                      </w:rPr>
                      <w:pPrChange w:id="230" w:author="Razzaghi-Pour, Kavi" w:date="2013-10-31T08:08:00Z">
                        <w:pPr>
                          <w:pStyle w:val="ColorfulList-Accent1"/>
                          <w:numPr>
                            <w:numId w:val="3"/>
                          </w:numPr>
                          <w:ind w:hanging="360"/>
                        </w:pPr>
                      </w:pPrChange>
                    </w:pPr>
                  </w:p>
                  <w:p w:rsidR="00587AA9" w:rsidRPr="00750753" w:rsidRDefault="00B55182" w:rsidP="00B55182">
                    <w:pPr>
                      <w:pStyle w:val="ColorfulList-Accent1"/>
                      <w:ind w:left="426"/>
                      <w:rPr>
                        <w:ins w:id="231" w:author="Razzaghi-Pour, Kavi" w:date="2013-10-31T08:07:00Z"/>
                        <w:rFonts w:ascii="Calibri" w:hAnsi="Calibri"/>
                        <w:b/>
                        <w:i/>
                        <w:sz w:val="28"/>
                        <w:szCs w:val="28"/>
                        <w:rPrChange w:id="232" w:author="Razzaghi-Pour, Kavi" w:date="2013-10-31T08:16:00Z">
                          <w:rPr>
                            <w:ins w:id="233" w:author="Razzaghi-Pour, Kavi" w:date="2013-10-31T08:07:00Z"/>
                            <w:rFonts w:ascii="Calibri" w:hAnsi="Calibri"/>
                            <w:sz w:val="24"/>
                            <w:szCs w:val="24"/>
                          </w:rPr>
                        </w:rPrChange>
                      </w:rPr>
                      <w:pPrChange w:id="234" w:author="Razzaghi-Pour, Kavi" w:date="2013-11-01T11:15:00Z">
                        <w:pPr>
                          <w:pStyle w:val="ColorfulList-Accent1"/>
                        </w:pPr>
                      </w:pPrChange>
                    </w:pPr>
                    <w:ins w:id="235" w:author="Razzaghi-Pour, Kavi" w:date="2013-10-31T08:07:00Z">
                      <w:r w:rsidRPr="00750753">
                        <w:rPr>
                          <w:rFonts w:ascii="Calibri" w:hAnsi="Calibri"/>
                          <w:b/>
                          <w:i/>
                          <w:sz w:val="28"/>
                          <w:szCs w:val="28"/>
                        </w:rPr>
                        <w:t>GENERAL STRATEGIES</w:t>
                      </w:r>
                    </w:ins>
                  </w:p>
                  <w:p w:rsidR="00587AA9" w:rsidRPr="000E71A2" w:rsidRDefault="00587AA9" w:rsidP="00587AA9">
                    <w:pPr>
                      <w:pStyle w:val="ColorfulList-Accent1"/>
                      <w:numPr>
                        <w:ilvl w:val="0"/>
                        <w:numId w:val="26"/>
                      </w:numPr>
                      <w:rPr>
                        <w:ins w:id="236" w:author="Razzaghi-Pour, Kavi" w:date="2013-10-31T08:07:00Z"/>
                        <w:rFonts w:ascii="Calibri" w:hAnsi="Calibri"/>
                        <w:sz w:val="24"/>
                        <w:szCs w:val="24"/>
                      </w:rPr>
                      <w:pPrChange w:id="237" w:author="Razzaghi-Pour, Kavi" w:date="2013-10-31T08:07:00Z">
                        <w:pPr>
                          <w:pStyle w:val="ColorfulList-Accent1"/>
                          <w:numPr>
                            <w:numId w:val="3"/>
                          </w:numPr>
                          <w:ind w:hanging="360"/>
                        </w:pPr>
                      </w:pPrChange>
                    </w:pPr>
                    <w:ins w:id="238" w:author="Razzaghi-Pour, Kavi" w:date="2013-10-31T08:07:00Z">
                      <w:r w:rsidRPr="000E71A2">
                        <w:rPr>
                          <w:rFonts w:ascii="Calibri" w:hAnsi="Calibri"/>
                          <w:sz w:val="24"/>
                          <w:szCs w:val="24"/>
                        </w:rPr>
                        <w:t>Use of visual timetables, schedules and routines; visual stories; finished signs, sheets, boxes and timers to indicate the beginning and end of activities.</w:t>
                      </w:r>
                    </w:ins>
                  </w:p>
                  <w:p w:rsidR="00587AA9" w:rsidRPr="000E71A2" w:rsidRDefault="00587AA9" w:rsidP="00587AA9">
                    <w:pPr>
                      <w:pStyle w:val="ColorfulList-Accent1"/>
                      <w:numPr>
                        <w:ilvl w:val="0"/>
                        <w:numId w:val="26"/>
                      </w:numPr>
                      <w:rPr>
                        <w:ins w:id="239" w:author="Razzaghi-Pour, Kavi" w:date="2013-10-31T08:07:00Z"/>
                        <w:rFonts w:ascii="Calibri" w:hAnsi="Calibri"/>
                        <w:sz w:val="24"/>
                        <w:szCs w:val="24"/>
                      </w:rPr>
                      <w:pPrChange w:id="240" w:author="Razzaghi-Pour, Kavi" w:date="2013-10-31T08:07:00Z">
                        <w:pPr>
                          <w:pStyle w:val="ColorfulList-Accent1"/>
                          <w:numPr>
                            <w:numId w:val="3"/>
                          </w:numPr>
                          <w:ind w:hanging="360"/>
                        </w:pPr>
                      </w:pPrChange>
                    </w:pPr>
                    <w:ins w:id="241" w:author="Razzaghi-Pour, Kavi" w:date="2013-10-31T08:07:00Z">
                      <w:r w:rsidRPr="000E71A2">
                        <w:rPr>
                          <w:rFonts w:ascii="Calibri" w:hAnsi="Calibri"/>
                          <w:sz w:val="24"/>
                          <w:szCs w:val="24"/>
                        </w:rPr>
                        <w:t>Regular movement breaks incorporating heavy muscle work. This helps release “feel good” hormones such as endorphins, serotonin and dopamine.</w:t>
                      </w:r>
                    </w:ins>
                  </w:p>
                  <w:p w:rsidR="00587AA9" w:rsidRPr="000E71A2" w:rsidRDefault="00587AA9" w:rsidP="00587AA9">
                    <w:pPr>
                      <w:pStyle w:val="ColorfulList-Accent1"/>
                      <w:numPr>
                        <w:ilvl w:val="0"/>
                        <w:numId w:val="26"/>
                      </w:numPr>
                      <w:rPr>
                        <w:ins w:id="242" w:author="Razzaghi-Pour, Kavi" w:date="2013-10-31T08:07:00Z"/>
                        <w:rFonts w:ascii="Calibri" w:hAnsi="Calibri"/>
                        <w:sz w:val="24"/>
                        <w:szCs w:val="24"/>
                      </w:rPr>
                      <w:pPrChange w:id="243" w:author="Razzaghi-Pour, Kavi" w:date="2013-10-31T08:07:00Z">
                        <w:pPr>
                          <w:pStyle w:val="ColorfulList-Accent1"/>
                          <w:numPr>
                            <w:numId w:val="3"/>
                          </w:numPr>
                          <w:ind w:hanging="360"/>
                        </w:pPr>
                      </w:pPrChange>
                    </w:pPr>
                    <w:ins w:id="244" w:author="Razzaghi-Pour, Kavi" w:date="2013-10-31T08:07:00Z">
                      <w:r w:rsidRPr="000E71A2">
                        <w:rPr>
                          <w:rFonts w:ascii="Calibri" w:hAnsi="Calibri"/>
                          <w:sz w:val="24"/>
                          <w:szCs w:val="24"/>
                        </w:rPr>
                        <w:t>Colour coded work or curriculum activities placed in different coloured boxes.</w:t>
                      </w:r>
                    </w:ins>
                  </w:p>
                  <w:p w:rsidR="00587AA9" w:rsidRPr="000E71A2" w:rsidRDefault="00587AA9" w:rsidP="00587AA9">
                    <w:pPr>
                      <w:pStyle w:val="ColorfulList-Accent1"/>
                      <w:numPr>
                        <w:ilvl w:val="0"/>
                        <w:numId w:val="26"/>
                      </w:numPr>
                      <w:rPr>
                        <w:ins w:id="245" w:author="Razzaghi-Pour, Kavi" w:date="2013-10-31T08:07:00Z"/>
                        <w:rFonts w:ascii="Calibri" w:hAnsi="Calibri"/>
                        <w:sz w:val="24"/>
                        <w:szCs w:val="24"/>
                      </w:rPr>
                      <w:pPrChange w:id="246" w:author="Razzaghi-Pour, Kavi" w:date="2013-10-31T08:07:00Z">
                        <w:pPr>
                          <w:pStyle w:val="ColorfulList-Accent1"/>
                          <w:numPr>
                            <w:numId w:val="3"/>
                          </w:numPr>
                          <w:ind w:hanging="360"/>
                        </w:pPr>
                      </w:pPrChange>
                    </w:pPr>
                    <w:ins w:id="247" w:author="Razzaghi-Pour, Kavi" w:date="2013-10-31T08:07:00Z">
                      <w:r w:rsidRPr="000E71A2">
                        <w:rPr>
                          <w:rFonts w:ascii="Calibri" w:hAnsi="Calibri"/>
                          <w:sz w:val="24"/>
                          <w:szCs w:val="24"/>
                        </w:rPr>
                        <w:t>Respectful, graded exposure to sensations that the student is sensitive to e.g. watching from a distance, watching a video of the activity sitting beside another student who is engaging in the activity, engaging in the activity for a short period of time at the level that is comfortable (e.g. with protective gear such as ear muffs or gloves) etc.</w:t>
                      </w:r>
                    </w:ins>
                  </w:p>
                  <w:p w:rsidR="00587AA9" w:rsidRPr="000E71A2" w:rsidRDefault="00587AA9" w:rsidP="00587AA9">
                    <w:pPr>
                      <w:pStyle w:val="ColorfulList-Accent1"/>
                      <w:numPr>
                        <w:ilvl w:val="0"/>
                        <w:numId w:val="26"/>
                      </w:numPr>
                      <w:spacing w:after="0"/>
                      <w:rPr>
                        <w:ins w:id="248" w:author="Razzaghi-Pour, Kavi" w:date="2013-10-31T08:07:00Z"/>
                        <w:rFonts w:ascii="Calibri" w:hAnsi="Calibri"/>
                        <w:sz w:val="24"/>
                        <w:szCs w:val="24"/>
                      </w:rPr>
                      <w:pPrChange w:id="249" w:author="Razzaghi-Pour, Kavi" w:date="2013-10-31T08:07:00Z">
                        <w:pPr>
                          <w:pStyle w:val="ColorfulList-Accent1"/>
                          <w:numPr>
                            <w:numId w:val="3"/>
                          </w:numPr>
                          <w:spacing w:after="0"/>
                          <w:ind w:hanging="360"/>
                        </w:pPr>
                      </w:pPrChange>
                    </w:pPr>
                    <w:ins w:id="250" w:author="Razzaghi-Pour, Kavi" w:date="2013-10-31T08:07:00Z">
                      <w:r w:rsidRPr="000E71A2">
                        <w:rPr>
                          <w:rFonts w:ascii="Calibri" w:hAnsi="Calibri"/>
                          <w:sz w:val="24"/>
                          <w:szCs w:val="24"/>
                        </w:rPr>
                        <w:t>Providing the student with their own sensory box/ bag (</w:t>
                      </w:r>
                    </w:ins>
                    <w:ins w:id="251" w:author="Razzaghi-Pour, Kavi" w:date="2013-10-31T08:31:00Z">
                      <w:r w:rsidR="000F4901">
                        <w:rPr>
                          <w:rFonts w:ascii="Calibri" w:hAnsi="Calibri"/>
                          <w:sz w:val="24"/>
                          <w:szCs w:val="24"/>
                        </w:rPr>
                        <w:t>b</w:t>
                      </w:r>
                    </w:ins>
                    <w:ins w:id="252" w:author="Razzaghi-Pour, Kavi" w:date="2013-10-31T08:07:00Z">
                      <w:r w:rsidRPr="000E71A2">
                        <w:rPr>
                          <w:rFonts w:ascii="Calibri" w:hAnsi="Calibri"/>
                          <w:sz w:val="24"/>
                          <w:szCs w:val="24"/>
                        </w:rPr>
                        <w:t>ox or bag can contain such items as chewy tubes, stress balls, fidget toys, liquid timer or other visually motivating item. Items will vary for each student).</w:t>
                      </w:r>
                    </w:ins>
                  </w:p>
                  <w:p w:rsidR="00587AA9" w:rsidRPr="000E71A2" w:rsidRDefault="00587AA9" w:rsidP="00587AA9">
                    <w:pPr>
                      <w:pStyle w:val="ColorfulList-Accent1"/>
                      <w:numPr>
                        <w:ilvl w:val="0"/>
                        <w:numId w:val="26"/>
                      </w:numPr>
                      <w:spacing w:after="0"/>
                      <w:rPr>
                        <w:ins w:id="253" w:author="Razzaghi-Pour, Kavi" w:date="2013-10-31T08:07:00Z"/>
                        <w:rFonts w:ascii="Calibri" w:hAnsi="Calibri"/>
                        <w:sz w:val="24"/>
                        <w:szCs w:val="24"/>
                      </w:rPr>
                      <w:pPrChange w:id="254" w:author="Razzaghi-Pour, Kavi" w:date="2013-10-31T08:07:00Z">
                        <w:pPr>
                          <w:pStyle w:val="ColorfulList-Accent1"/>
                          <w:numPr>
                            <w:numId w:val="3"/>
                          </w:numPr>
                          <w:spacing w:after="0"/>
                          <w:ind w:hanging="360"/>
                        </w:pPr>
                      </w:pPrChange>
                    </w:pPr>
                    <w:ins w:id="255" w:author="Razzaghi-Pour, Kavi" w:date="2013-10-31T08:07:00Z">
                      <w:r w:rsidRPr="000E71A2">
                        <w:rPr>
                          <w:rFonts w:ascii="Calibri" w:hAnsi="Calibri"/>
                          <w:sz w:val="24"/>
                          <w:szCs w:val="24"/>
                        </w:rPr>
                        <w:t xml:space="preserve">Providing a safe space for the student to retreat to, for example a beanbag, a corner of the room, a quiet room. For some students marking the zone with masking tape can highlight the area. </w:t>
                      </w:r>
                    </w:ins>
                  </w:p>
                  <w:p w:rsidR="00587AA9" w:rsidRPr="000E71A2" w:rsidRDefault="00587AA9" w:rsidP="00587AA9">
                    <w:pPr>
                      <w:pStyle w:val="ColorfulList-Accent1"/>
                      <w:numPr>
                        <w:ilvl w:val="0"/>
                        <w:numId w:val="26"/>
                      </w:numPr>
                      <w:spacing w:after="0"/>
                      <w:rPr>
                        <w:ins w:id="256" w:author="Razzaghi-Pour, Kavi" w:date="2013-10-31T08:07:00Z"/>
                        <w:rFonts w:ascii="Calibri" w:hAnsi="Calibri"/>
                        <w:sz w:val="24"/>
                        <w:szCs w:val="24"/>
                      </w:rPr>
                      <w:pPrChange w:id="257" w:author="Razzaghi-Pour, Kavi" w:date="2013-10-31T08:07:00Z">
                        <w:pPr>
                          <w:pStyle w:val="ColorfulList-Accent1"/>
                          <w:numPr>
                            <w:numId w:val="3"/>
                          </w:numPr>
                          <w:spacing w:after="0"/>
                          <w:ind w:hanging="360"/>
                        </w:pPr>
                      </w:pPrChange>
                    </w:pPr>
                    <w:ins w:id="258" w:author="Razzaghi-Pour, Kavi" w:date="2013-10-31T08:07:00Z">
                      <w:r w:rsidRPr="000E71A2">
                        <w:rPr>
                          <w:rFonts w:ascii="Calibri" w:hAnsi="Calibri"/>
                          <w:sz w:val="24"/>
                          <w:szCs w:val="24"/>
                        </w:rPr>
                        <w:t>Make sure the student has access to and/or a way of requesting his or her regulatory tools and equipment.</w:t>
                      </w:r>
                    </w:ins>
                  </w:p>
                  <w:p w:rsidR="00587AA9" w:rsidRPr="00750753" w:rsidRDefault="00587AA9" w:rsidP="00587AA9">
                    <w:pPr>
                      <w:pStyle w:val="ColorfulList-Accent1"/>
                      <w:numPr>
                        <w:ilvl w:val="0"/>
                        <w:numId w:val="26"/>
                      </w:numPr>
                      <w:spacing w:after="0"/>
                      <w:rPr>
                        <w:ins w:id="259" w:author="Razzaghi-Pour, Kavi" w:date="2013-10-31T08:13:00Z"/>
                        <w:rFonts w:ascii="Calibri" w:hAnsi="Calibri"/>
                        <w:i/>
                        <w:sz w:val="28"/>
                        <w:szCs w:val="28"/>
                        <w:rPrChange w:id="260" w:author="Razzaghi-Pour, Kavi" w:date="2013-10-31T08:15:00Z">
                          <w:rPr>
                            <w:ins w:id="261" w:author="Razzaghi-Pour, Kavi" w:date="2013-10-31T08:13:00Z"/>
                            <w:rFonts w:ascii="Calibri" w:hAnsi="Calibri"/>
                            <w:sz w:val="24"/>
                            <w:szCs w:val="24"/>
                          </w:rPr>
                        </w:rPrChange>
                      </w:rPr>
                      <w:pPrChange w:id="262" w:author="Razzaghi-Pour, Kavi" w:date="2013-10-31T08:07:00Z">
                        <w:pPr>
                          <w:pStyle w:val="ColorfulList-Accent1"/>
                          <w:numPr>
                            <w:numId w:val="3"/>
                          </w:numPr>
                          <w:spacing w:after="0"/>
                          <w:ind w:hanging="360"/>
                        </w:pPr>
                      </w:pPrChange>
                    </w:pPr>
                    <w:ins w:id="263" w:author="Razzaghi-Pour, Kavi" w:date="2013-10-31T08:07:00Z">
                      <w:r w:rsidRPr="000E71A2">
                        <w:rPr>
                          <w:rFonts w:ascii="Calibri" w:hAnsi="Calibri"/>
                          <w:sz w:val="24"/>
                          <w:szCs w:val="24"/>
                        </w:rPr>
                        <w:t xml:space="preserve">Encourage the student to perform tasks at a suitable pace e.g. using an egg timer??? Does this belong here? </w:t>
                      </w:r>
                    </w:ins>
                  </w:p>
                  <w:p w:rsidR="00750753" w:rsidRPr="000E71A2" w:rsidRDefault="00750753" w:rsidP="00750753">
                    <w:pPr>
                      <w:spacing w:after="0"/>
                      <w:rPr>
                        <w:ins w:id="264" w:author="Razzaghi-Pour, Kavi" w:date="2013-10-31T08:15:00Z"/>
                        <w:rFonts w:ascii="Calibri" w:hAnsi="Calibri"/>
                        <w:b/>
                        <w:color w:val="FF0000"/>
                        <w:sz w:val="24"/>
                        <w:szCs w:val="24"/>
                        <w:u w:val="single"/>
                      </w:rPr>
                    </w:pPr>
                  </w:p>
                  <w:p w:rsidR="00587AA9" w:rsidRDefault="00587AA9" w:rsidP="00587AA9">
                    <w:pPr>
                      <w:pStyle w:val="ColorfulList-Accent1"/>
                      <w:spacing w:after="0"/>
                      <w:rPr>
                        <w:ins w:id="265" w:author="Razzaghi-Pour, Kavi" w:date="2013-10-31T08:13:00Z"/>
                        <w:rFonts w:ascii="Calibri" w:hAnsi="Calibri"/>
                        <w:sz w:val="24"/>
                        <w:szCs w:val="24"/>
                      </w:rPr>
                      <w:pPrChange w:id="266" w:author="Razzaghi-Pour, Kavi" w:date="2013-10-31T08:13:00Z">
                        <w:pPr>
                          <w:pStyle w:val="ColorfulList-Accent1"/>
                          <w:numPr>
                            <w:numId w:val="3"/>
                          </w:numPr>
                          <w:spacing w:after="0"/>
                          <w:ind w:hanging="360"/>
                        </w:pPr>
                      </w:pPrChange>
                    </w:pPr>
                  </w:p>
                  <w:p w:rsidR="00587AA9" w:rsidRPr="000E71A2" w:rsidRDefault="00587AA9" w:rsidP="00587AA9">
                    <w:pPr>
                      <w:pStyle w:val="ColorfulList-Accent1"/>
                      <w:spacing w:after="0"/>
                      <w:rPr>
                        <w:ins w:id="267" w:author="Razzaghi-Pour, Kavi" w:date="2013-10-31T08:07:00Z"/>
                        <w:rFonts w:ascii="Calibri" w:hAnsi="Calibri"/>
                        <w:sz w:val="24"/>
                        <w:szCs w:val="24"/>
                      </w:rPr>
                      <w:pPrChange w:id="268" w:author="Razzaghi-Pour, Kavi" w:date="2013-10-31T08:13:00Z">
                        <w:pPr>
                          <w:pStyle w:val="ColorfulList-Accent1"/>
                          <w:numPr>
                            <w:numId w:val="3"/>
                          </w:numPr>
                          <w:spacing w:after="0"/>
                          <w:ind w:hanging="360"/>
                        </w:pPr>
                      </w:pPrChange>
                    </w:pPr>
                  </w:p>
                  <w:p w:rsidR="00587AA9" w:rsidRPr="000E71A2" w:rsidRDefault="00587AA9" w:rsidP="00587AA9">
                    <w:pPr>
                      <w:pStyle w:val="ColorfulList-Accent1"/>
                      <w:spacing w:after="0"/>
                      <w:rPr>
                        <w:ins w:id="269" w:author="Razzaghi-Pour, Kavi" w:date="2013-10-31T08:07:00Z"/>
                        <w:rFonts w:ascii="Calibri" w:hAnsi="Calibri"/>
                        <w:sz w:val="24"/>
                        <w:szCs w:val="24"/>
                      </w:rPr>
                      <w:pPrChange w:id="270" w:author="Razzaghi-Pour, Kavi" w:date="2013-10-31T08:12:00Z">
                        <w:pPr>
                          <w:pStyle w:val="ColorfulList-Accent1"/>
                          <w:numPr>
                            <w:numId w:val="3"/>
                          </w:numPr>
                          <w:spacing w:after="0"/>
                          <w:ind w:hanging="360"/>
                        </w:pPr>
                      </w:pPrChange>
                    </w:pPr>
                  </w:p>
                  <w:p w:rsidR="00587AA9" w:rsidRPr="000E71A2" w:rsidRDefault="00587AA9" w:rsidP="00587AA9">
                    <w:pPr>
                      <w:spacing w:after="0"/>
                      <w:rPr>
                        <w:ins w:id="271" w:author="Razzaghi-Pour, Kavi" w:date="2013-10-31T08:07:00Z"/>
                        <w:rFonts w:ascii="Calibri" w:hAnsi="Calibri"/>
                        <w:sz w:val="24"/>
                        <w:szCs w:val="24"/>
                      </w:rPr>
                    </w:pPr>
                  </w:p>
                  <w:p w:rsidR="00587AA9" w:rsidRPr="006A5C54" w:rsidRDefault="00587AA9" w:rsidP="00587AA9">
                    <w:pPr>
                      <w:spacing w:after="240"/>
                      <w:rPr>
                        <w:rFonts w:ascii="Corbel" w:hAnsi="Corbel"/>
                        <w:b/>
                        <w:i/>
                        <w:sz w:val="40"/>
                        <w:szCs w:val="40"/>
                        <w:u w:val="single"/>
                      </w:rPr>
                    </w:pPr>
                  </w:p>
                  <w:p w:rsidR="00587AA9" w:rsidRPr="006A5C54" w:rsidDel="00587AA9" w:rsidRDefault="00587AA9" w:rsidP="00587AA9">
                    <w:pPr>
                      <w:spacing w:line="360" w:lineRule="auto"/>
                      <w:rPr>
                        <w:del w:id="272" w:author="Razzaghi-Pour, Kavi" w:date="2013-10-31T08:07:00Z"/>
                        <w:rFonts w:ascii="Corbel" w:hAnsi="Corbel"/>
                        <w:b/>
                        <w:i/>
                        <w:sz w:val="28"/>
                        <w:szCs w:val="28"/>
                        <w:u w:val="single"/>
                      </w:rPr>
                    </w:pPr>
                    <w:del w:id="273" w:author="Razzaghi-Pour, Kavi" w:date="2013-10-31T08:07:00Z">
                      <w:r w:rsidRPr="006A5C54" w:rsidDel="00587AA9">
                        <w:rPr>
                          <w:rFonts w:ascii="Corbel" w:hAnsi="Corbel"/>
                          <w:b/>
                          <w:i/>
                          <w:sz w:val="28"/>
                          <w:szCs w:val="28"/>
                          <w:u w:val="single"/>
                        </w:rPr>
                        <w:delText>Teacher/ co-educator attitude/behaviour</w:delText>
                      </w:r>
                    </w:del>
                  </w:p>
                  <w:p w:rsidR="00587AA9" w:rsidDel="00587AA9" w:rsidRDefault="00587AA9" w:rsidP="00587AA9">
                    <w:pPr>
                      <w:pStyle w:val="ListParagraph"/>
                      <w:numPr>
                        <w:ilvl w:val="0"/>
                        <w:numId w:val="24"/>
                      </w:numPr>
                      <w:spacing w:line="360" w:lineRule="auto"/>
                      <w:contextualSpacing/>
                      <w:rPr>
                        <w:del w:id="274" w:author="Razzaghi-Pour, Kavi" w:date="2013-10-31T08:07:00Z"/>
                        <w:rFonts w:ascii="Corbel" w:hAnsi="Corbel"/>
                        <w:sz w:val="24"/>
                        <w:szCs w:val="24"/>
                      </w:rPr>
                    </w:pPr>
                    <w:del w:id="275" w:author="Razzaghi-Pour, Kavi" w:date="2013-10-31T08:07:00Z">
                      <w:r w:rsidDel="00587AA9">
                        <w:rPr>
                          <w:rFonts w:ascii="Corbel" w:hAnsi="Corbel"/>
                          <w:sz w:val="24"/>
                          <w:szCs w:val="24"/>
                        </w:rPr>
                        <w:delText>Having high expectations of students</w:delText>
                      </w:r>
                    </w:del>
                  </w:p>
                  <w:p w:rsidR="00587AA9" w:rsidDel="00587AA9" w:rsidRDefault="00587AA9" w:rsidP="00587AA9">
                    <w:pPr>
                      <w:pStyle w:val="ListParagraph"/>
                      <w:numPr>
                        <w:ilvl w:val="0"/>
                        <w:numId w:val="24"/>
                      </w:numPr>
                      <w:spacing w:line="360" w:lineRule="auto"/>
                      <w:contextualSpacing/>
                      <w:rPr>
                        <w:del w:id="276" w:author="Razzaghi-Pour, Kavi" w:date="2013-10-31T08:07:00Z"/>
                        <w:rFonts w:ascii="Corbel" w:hAnsi="Corbel"/>
                        <w:sz w:val="24"/>
                        <w:szCs w:val="24"/>
                      </w:rPr>
                    </w:pPr>
                    <w:del w:id="277" w:author="Razzaghi-Pour, Kavi" w:date="2013-10-31T08:07:00Z">
                      <w:r w:rsidDel="00587AA9">
                        <w:rPr>
                          <w:rFonts w:ascii="Corbel" w:hAnsi="Corbel"/>
                          <w:sz w:val="24"/>
                          <w:szCs w:val="24"/>
                        </w:rPr>
                        <w:delText>Positive, respectful dialogue and interactions with students</w:delText>
                      </w:r>
                    </w:del>
                  </w:p>
                  <w:p w:rsidR="00587AA9" w:rsidDel="00587AA9" w:rsidRDefault="00587AA9" w:rsidP="00587AA9">
                    <w:pPr>
                      <w:pStyle w:val="ListParagraph"/>
                      <w:numPr>
                        <w:ilvl w:val="0"/>
                        <w:numId w:val="24"/>
                      </w:numPr>
                      <w:spacing w:line="360" w:lineRule="auto"/>
                      <w:contextualSpacing/>
                      <w:rPr>
                        <w:del w:id="278" w:author="Razzaghi-Pour, Kavi" w:date="2013-10-31T08:07:00Z"/>
                        <w:rFonts w:ascii="Corbel" w:hAnsi="Corbel"/>
                        <w:sz w:val="24"/>
                        <w:szCs w:val="24"/>
                      </w:rPr>
                    </w:pPr>
                    <w:del w:id="279" w:author="Razzaghi-Pour, Kavi" w:date="2013-10-31T08:07:00Z">
                      <w:r w:rsidDel="00587AA9">
                        <w:rPr>
                          <w:rFonts w:ascii="Corbel" w:hAnsi="Corbel"/>
                          <w:sz w:val="24"/>
                          <w:szCs w:val="24"/>
                        </w:rPr>
                        <w:delText>Clear positive instructions incorporating keyword signs</w:delText>
                      </w:r>
                    </w:del>
                  </w:p>
                  <w:p w:rsidR="00587AA9" w:rsidDel="00587AA9" w:rsidRDefault="00587AA9" w:rsidP="00587AA9">
                    <w:pPr>
                      <w:pStyle w:val="ListParagraph"/>
                      <w:numPr>
                        <w:ilvl w:val="0"/>
                        <w:numId w:val="24"/>
                      </w:numPr>
                      <w:spacing w:line="360" w:lineRule="auto"/>
                      <w:contextualSpacing/>
                      <w:rPr>
                        <w:del w:id="280" w:author="Razzaghi-Pour, Kavi" w:date="2013-10-31T08:07:00Z"/>
                        <w:rFonts w:ascii="Corbel" w:hAnsi="Corbel"/>
                        <w:sz w:val="24"/>
                        <w:szCs w:val="24"/>
                      </w:rPr>
                    </w:pPr>
                    <w:del w:id="281" w:author="Razzaghi-Pour, Kavi" w:date="2013-10-31T08:07:00Z">
                      <w:r w:rsidDel="00587AA9">
                        <w:rPr>
                          <w:rFonts w:ascii="Corbel" w:hAnsi="Corbel"/>
                          <w:sz w:val="24"/>
                          <w:szCs w:val="24"/>
                        </w:rPr>
                        <w:delText>Regular positive and constructive feedback to students</w:delText>
                      </w:r>
                    </w:del>
                  </w:p>
                  <w:p w:rsidR="00587AA9" w:rsidRPr="006A5C54" w:rsidDel="00587AA9" w:rsidRDefault="00587AA9" w:rsidP="00587AA9">
                    <w:pPr>
                      <w:spacing w:line="360" w:lineRule="auto"/>
                      <w:rPr>
                        <w:del w:id="282" w:author="Razzaghi-Pour, Kavi" w:date="2013-10-31T08:07:00Z"/>
                        <w:rFonts w:ascii="Corbel" w:hAnsi="Corbel"/>
                        <w:b/>
                        <w:i/>
                        <w:sz w:val="28"/>
                        <w:szCs w:val="28"/>
                        <w:u w:val="single"/>
                      </w:rPr>
                    </w:pPr>
                    <w:del w:id="283" w:author="Razzaghi-Pour, Kavi" w:date="2013-10-31T08:07:00Z">
                      <w:r w:rsidRPr="006A5C54" w:rsidDel="00587AA9">
                        <w:rPr>
                          <w:rFonts w:ascii="Corbel" w:hAnsi="Corbel"/>
                          <w:b/>
                          <w:i/>
                          <w:sz w:val="28"/>
                          <w:szCs w:val="28"/>
                          <w:u w:val="single"/>
                        </w:rPr>
                        <w:delText>Relationship with students</w:delText>
                      </w:r>
                    </w:del>
                  </w:p>
                  <w:p w:rsidR="00587AA9" w:rsidDel="00587AA9" w:rsidRDefault="00587AA9" w:rsidP="00587AA9">
                    <w:pPr>
                      <w:pStyle w:val="ListParagraph"/>
                      <w:numPr>
                        <w:ilvl w:val="0"/>
                        <w:numId w:val="24"/>
                      </w:numPr>
                      <w:spacing w:line="360" w:lineRule="auto"/>
                      <w:contextualSpacing/>
                      <w:rPr>
                        <w:del w:id="284" w:author="Razzaghi-Pour, Kavi" w:date="2013-10-31T08:07:00Z"/>
                        <w:rFonts w:ascii="Corbel" w:hAnsi="Corbel"/>
                        <w:sz w:val="24"/>
                        <w:szCs w:val="24"/>
                      </w:rPr>
                    </w:pPr>
                    <w:del w:id="285" w:author="Razzaghi-Pour, Kavi" w:date="2013-10-31T08:07:00Z">
                      <w:r w:rsidDel="00587AA9">
                        <w:rPr>
                          <w:rFonts w:ascii="Corbel" w:hAnsi="Corbel"/>
                          <w:sz w:val="24"/>
                          <w:szCs w:val="24"/>
                        </w:rPr>
                        <w:delText>Building up a positive rapport with students</w:delText>
                      </w:r>
                    </w:del>
                  </w:p>
                  <w:p w:rsidR="00587AA9" w:rsidDel="00587AA9" w:rsidRDefault="00587AA9" w:rsidP="00587AA9">
                    <w:pPr>
                      <w:pStyle w:val="ListParagraph"/>
                      <w:numPr>
                        <w:ilvl w:val="0"/>
                        <w:numId w:val="24"/>
                      </w:numPr>
                      <w:spacing w:line="360" w:lineRule="auto"/>
                      <w:contextualSpacing/>
                      <w:rPr>
                        <w:del w:id="286" w:author="Razzaghi-Pour, Kavi" w:date="2013-10-31T08:07:00Z"/>
                        <w:rFonts w:ascii="Corbel" w:hAnsi="Corbel"/>
                        <w:sz w:val="24"/>
                        <w:szCs w:val="24"/>
                      </w:rPr>
                    </w:pPr>
                    <w:del w:id="287" w:author="Razzaghi-Pour, Kavi" w:date="2013-10-31T08:07:00Z">
                      <w:r w:rsidDel="00587AA9">
                        <w:rPr>
                          <w:rFonts w:ascii="Corbel" w:hAnsi="Corbel"/>
                          <w:sz w:val="24"/>
                          <w:szCs w:val="24"/>
                        </w:rPr>
                        <w:delText xml:space="preserve">Knowing your students’ favourite activities or special interests </w:delText>
                      </w:r>
                    </w:del>
                  </w:p>
                  <w:p w:rsidR="00587AA9" w:rsidDel="00587AA9" w:rsidRDefault="00587AA9" w:rsidP="00587AA9">
                    <w:pPr>
                      <w:pStyle w:val="ListParagraph"/>
                      <w:numPr>
                        <w:ilvl w:val="0"/>
                        <w:numId w:val="25"/>
                      </w:numPr>
                      <w:spacing w:line="360" w:lineRule="auto"/>
                      <w:contextualSpacing/>
                      <w:rPr>
                        <w:del w:id="288" w:author="Razzaghi-Pour, Kavi" w:date="2013-10-31T08:07:00Z"/>
                        <w:rFonts w:ascii="Corbel" w:hAnsi="Corbel"/>
                        <w:sz w:val="24"/>
                        <w:szCs w:val="24"/>
                      </w:rPr>
                    </w:pPr>
                    <w:del w:id="289" w:author="Razzaghi-Pour, Kavi" w:date="2013-10-31T08:07:00Z">
                      <w:r w:rsidDel="00587AA9">
                        <w:rPr>
                          <w:rFonts w:ascii="Corbel" w:hAnsi="Corbel"/>
                          <w:sz w:val="24"/>
                          <w:szCs w:val="24"/>
                        </w:rPr>
                        <w:delText>So that these can be used as rewards or incorporated into the learning activity</w:delText>
                      </w:r>
                    </w:del>
                  </w:p>
                  <w:p w:rsidR="00587AA9" w:rsidDel="00587AA9" w:rsidRDefault="00587AA9" w:rsidP="00587AA9">
                    <w:pPr>
                      <w:pStyle w:val="ListParagraph"/>
                      <w:numPr>
                        <w:ilvl w:val="0"/>
                        <w:numId w:val="24"/>
                      </w:numPr>
                      <w:spacing w:line="360" w:lineRule="auto"/>
                      <w:contextualSpacing/>
                      <w:rPr>
                        <w:del w:id="290" w:author="Razzaghi-Pour, Kavi" w:date="2013-10-31T08:07:00Z"/>
                        <w:rFonts w:ascii="Corbel" w:hAnsi="Corbel"/>
                        <w:sz w:val="24"/>
                        <w:szCs w:val="24"/>
                      </w:rPr>
                    </w:pPr>
                    <w:del w:id="291" w:author="Razzaghi-Pour, Kavi" w:date="2013-10-31T08:07:00Z">
                      <w:r w:rsidDel="00587AA9">
                        <w:rPr>
                          <w:rFonts w:ascii="Corbel" w:hAnsi="Corbel"/>
                          <w:sz w:val="24"/>
                          <w:szCs w:val="24"/>
                        </w:rPr>
                        <w:delText>Knowing a student’s response time</w:delText>
                      </w:r>
                    </w:del>
                  </w:p>
                  <w:p w:rsidR="00587AA9" w:rsidDel="00587AA9" w:rsidRDefault="00587AA9" w:rsidP="00587AA9">
                    <w:pPr>
                      <w:pStyle w:val="ListParagraph"/>
                      <w:numPr>
                        <w:ilvl w:val="0"/>
                        <w:numId w:val="24"/>
                      </w:numPr>
                      <w:spacing w:line="360" w:lineRule="auto"/>
                      <w:contextualSpacing/>
                      <w:rPr>
                        <w:del w:id="292" w:author="Razzaghi-Pour, Kavi" w:date="2013-10-31T08:07:00Z"/>
                        <w:rFonts w:ascii="Corbel" w:hAnsi="Corbel"/>
                        <w:sz w:val="24"/>
                        <w:szCs w:val="24"/>
                      </w:rPr>
                    </w:pPr>
                    <w:del w:id="293" w:author="Razzaghi-Pour, Kavi" w:date="2013-10-31T08:07:00Z">
                      <w:r w:rsidDel="00587AA9">
                        <w:rPr>
                          <w:rFonts w:ascii="Corbel" w:hAnsi="Corbel"/>
                          <w:sz w:val="24"/>
                          <w:szCs w:val="24"/>
                        </w:rPr>
                        <w:delText>Knowing a student’s early warning signs</w:delText>
                      </w:r>
                    </w:del>
                  </w:p>
                  <w:p w:rsidR="00587AA9" w:rsidDel="00587AA9" w:rsidRDefault="00587AA9" w:rsidP="00587AA9">
                    <w:pPr>
                      <w:pStyle w:val="ListParagraph"/>
                      <w:numPr>
                        <w:ilvl w:val="0"/>
                        <w:numId w:val="24"/>
                      </w:numPr>
                      <w:spacing w:line="360" w:lineRule="auto"/>
                      <w:contextualSpacing/>
                      <w:rPr>
                        <w:del w:id="294" w:author="Razzaghi-Pour, Kavi" w:date="2013-10-31T08:07:00Z"/>
                        <w:rFonts w:ascii="Corbel" w:hAnsi="Corbel"/>
                        <w:sz w:val="24"/>
                        <w:szCs w:val="24"/>
                      </w:rPr>
                    </w:pPr>
                    <w:del w:id="295" w:author="Razzaghi-Pour, Kavi" w:date="2013-10-31T08:07:00Z">
                      <w:r w:rsidDel="00587AA9">
                        <w:rPr>
                          <w:rFonts w:ascii="Corbel" w:hAnsi="Corbel"/>
                          <w:sz w:val="24"/>
                          <w:szCs w:val="24"/>
                        </w:rPr>
                        <w:delText>Knowing a student’s triggers- use of ‘Antecedent Behaviour Consequence’ charts to help gain this information.</w:delText>
                      </w:r>
                    </w:del>
                  </w:p>
                  <w:p w:rsidR="00587AA9" w:rsidDel="00587AA9" w:rsidRDefault="00587AA9" w:rsidP="00587AA9">
                    <w:pPr>
                      <w:pStyle w:val="ListParagraph"/>
                      <w:numPr>
                        <w:ilvl w:val="0"/>
                        <w:numId w:val="24"/>
                      </w:numPr>
                      <w:spacing w:line="360" w:lineRule="auto"/>
                      <w:contextualSpacing/>
                      <w:rPr>
                        <w:del w:id="296" w:author="Razzaghi-Pour, Kavi" w:date="2013-10-31T08:07:00Z"/>
                        <w:rFonts w:ascii="Corbel" w:hAnsi="Corbel"/>
                        <w:sz w:val="24"/>
                        <w:szCs w:val="24"/>
                      </w:rPr>
                    </w:pPr>
                    <w:del w:id="297" w:author="Razzaghi-Pour, Kavi" w:date="2013-10-31T08:07:00Z">
                      <w:r w:rsidDel="00587AA9">
                        <w:rPr>
                          <w:rFonts w:ascii="Corbel" w:hAnsi="Corbel"/>
                          <w:sz w:val="24"/>
                          <w:szCs w:val="24"/>
                        </w:rPr>
                        <w:delText>Knowing your student’s sensory needs and supporting them to get in the zone for learning</w:delText>
                      </w:r>
                    </w:del>
                  </w:p>
                  <w:p w:rsidR="00587AA9" w:rsidDel="00587AA9" w:rsidRDefault="00587AA9" w:rsidP="00587AA9">
                    <w:pPr>
                      <w:pStyle w:val="ListParagraph"/>
                      <w:numPr>
                        <w:ilvl w:val="0"/>
                        <w:numId w:val="24"/>
                      </w:numPr>
                      <w:spacing w:line="360" w:lineRule="auto"/>
                      <w:contextualSpacing/>
                      <w:rPr>
                        <w:del w:id="298" w:author="Razzaghi-Pour, Kavi" w:date="2013-10-31T08:07:00Z"/>
                        <w:rFonts w:ascii="Corbel" w:hAnsi="Corbel"/>
                        <w:sz w:val="24"/>
                        <w:szCs w:val="24"/>
                      </w:rPr>
                    </w:pPr>
                    <w:del w:id="299" w:author="Razzaghi-Pour, Kavi" w:date="2013-10-31T08:07:00Z">
                      <w:r w:rsidDel="00587AA9">
                        <w:rPr>
                          <w:rFonts w:ascii="Corbel" w:hAnsi="Corbel"/>
                          <w:sz w:val="24"/>
                          <w:szCs w:val="24"/>
                        </w:rPr>
                        <w:delText>Observe and identify activities/ actions that organise a student (i.e. keep a student calm/alert)</w:delText>
                      </w:r>
                    </w:del>
                  </w:p>
                  <w:p w:rsidR="00587AA9" w:rsidRPr="00EB479B" w:rsidDel="00587AA9" w:rsidRDefault="00587AA9" w:rsidP="00587AA9">
                    <w:pPr>
                      <w:pStyle w:val="ListParagraph"/>
                      <w:numPr>
                        <w:ilvl w:val="0"/>
                        <w:numId w:val="24"/>
                      </w:numPr>
                      <w:spacing w:line="360" w:lineRule="auto"/>
                      <w:contextualSpacing/>
                      <w:rPr>
                        <w:del w:id="300" w:author="Razzaghi-Pour, Kavi" w:date="2013-10-31T08:07:00Z"/>
                        <w:rFonts w:ascii="Corbel" w:hAnsi="Corbel"/>
                        <w:sz w:val="24"/>
                        <w:szCs w:val="24"/>
                      </w:rPr>
                    </w:pPr>
                    <w:del w:id="301" w:author="Razzaghi-Pour, Kavi" w:date="2013-10-31T08:07:00Z">
                      <w:r w:rsidDel="00587AA9">
                        <w:rPr>
                          <w:rFonts w:ascii="Corbel" w:hAnsi="Corbel"/>
                          <w:sz w:val="24"/>
                          <w:szCs w:val="24"/>
                        </w:rPr>
                        <w:delText>Observe and identify activities/ actions that disorganise a student</w:delText>
                      </w:r>
                    </w:del>
                  </w:p>
                  <w:p w:rsidR="00587AA9" w:rsidDel="00587AA9" w:rsidRDefault="00587AA9" w:rsidP="00587AA9">
                    <w:pPr>
                      <w:spacing w:line="360" w:lineRule="auto"/>
                      <w:rPr>
                        <w:del w:id="302" w:author="Razzaghi-Pour, Kavi" w:date="2013-10-31T08:07:00Z"/>
                        <w:rFonts w:ascii="Corbel" w:hAnsi="Corbel"/>
                        <w:b/>
                        <w:i/>
                        <w:sz w:val="28"/>
                        <w:szCs w:val="28"/>
                        <w:u w:val="single"/>
                      </w:rPr>
                    </w:pPr>
                    <w:del w:id="303" w:author="Razzaghi-Pour, Kavi" w:date="2013-10-31T08:07:00Z">
                      <w:r w:rsidRPr="006A5C54" w:rsidDel="00587AA9">
                        <w:rPr>
                          <w:rFonts w:ascii="Corbel" w:hAnsi="Corbel"/>
                          <w:b/>
                          <w:i/>
                          <w:sz w:val="28"/>
                          <w:szCs w:val="28"/>
                          <w:u w:val="single"/>
                        </w:rPr>
                        <w:delText>Classroom practices</w:delText>
                      </w:r>
                    </w:del>
                  </w:p>
                  <w:p w:rsidR="00587AA9" w:rsidRPr="006A5C54" w:rsidDel="00587AA9" w:rsidRDefault="00587AA9" w:rsidP="00587AA9">
                    <w:pPr>
                      <w:spacing w:line="360" w:lineRule="auto"/>
                      <w:rPr>
                        <w:del w:id="304" w:author="Razzaghi-Pour, Kavi" w:date="2013-10-31T08:07:00Z"/>
                        <w:rFonts w:ascii="Corbel" w:hAnsi="Corbel"/>
                        <w:b/>
                        <w:i/>
                        <w:sz w:val="28"/>
                        <w:szCs w:val="28"/>
                        <w:u w:val="single"/>
                      </w:rPr>
                    </w:pPr>
                    <w:del w:id="305" w:author="Razzaghi-Pour, Kavi" w:date="2013-10-31T08:07:00Z">
                      <w:r w:rsidDel="00587AA9">
                        <w:rPr>
                          <w:rFonts w:ascii="Corbel" w:hAnsi="Corbel"/>
                          <w:b/>
                          <w:i/>
                          <w:sz w:val="28"/>
                          <w:szCs w:val="28"/>
                          <w:u w:val="single"/>
                        </w:rPr>
                        <w:delText>Communication strategies (Consult a speech pathologistdev. Of invidual)</w:delText>
                      </w:r>
                    </w:del>
                  </w:p>
                  <w:p w:rsidR="00587AA9" w:rsidDel="00587AA9" w:rsidRDefault="00587AA9" w:rsidP="00587AA9">
                    <w:pPr>
                      <w:pStyle w:val="ListParagraph"/>
                      <w:numPr>
                        <w:ilvl w:val="0"/>
                        <w:numId w:val="24"/>
                      </w:numPr>
                      <w:spacing w:line="360" w:lineRule="auto"/>
                      <w:contextualSpacing/>
                      <w:rPr>
                        <w:del w:id="306" w:author="Razzaghi-Pour, Kavi" w:date="2013-10-31T08:07:00Z"/>
                        <w:rFonts w:ascii="Corbel" w:hAnsi="Corbel"/>
                        <w:sz w:val="24"/>
                        <w:szCs w:val="24"/>
                      </w:rPr>
                    </w:pPr>
                    <w:del w:id="307" w:author="Razzaghi-Pour, Kavi" w:date="2013-10-31T08:07:00Z">
                      <w:r w:rsidDel="00587AA9">
                        <w:rPr>
                          <w:rFonts w:ascii="Corbel" w:hAnsi="Corbel"/>
                          <w:sz w:val="24"/>
                          <w:szCs w:val="24"/>
                        </w:rPr>
                        <w:delText xml:space="preserve">Clear and consistent classroom routines </w:delText>
                      </w:r>
                    </w:del>
                  </w:p>
                  <w:p w:rsidR="00587AA9" w:rsidDel="00587AA9" w:rsidRDefault="00587AA9" w:rsidP="00587AA9">
                    <w:pPr>
                      <w:pStyle w:val="ListParagraph"/>
                      <w:numPr>
                        <w:ilvl w:val="0"/>
                        <w:numId w:val="24"/>
                      </w:numPr>
                      <w:spacing w:line="360" w:lineRule="auto"/>
                      <w:contextualSpacing/>
                      <w:rPr>
                        <w:del w:id="308" w:author="Razzaghi-Pour, Kavi" w:date="2013-10-31T08:07:00Z"/>
                        <w:rFonts w:ascii="Corbel" w:hAnsi="Corbel"/>
                        <w:sz w:val="24"/>
                        <w:szCs w:val="24"/>
                      </w:rPr>
                    </w:pPr>
                    <w:del w:id="309" w:author="Razzaghi-Pour, Kavi" w:date="2013-10-31T08:07:00Z">
                      <w:r w:rsidDel="00587AA9">
                        <w:rPr>
                          <w:rFonts w:ascii="Corbel" w:hAnsi="Corbel"/>
                          <w:sz w:val="24"/>
                          <w:szCs w:val="24"/>
                        </w:rPr>
                        <w:delText>Whole class timetable</w:delText>
                      </w:r>
                    </w:del>
                  </w:p>
                  <w:p w:rsidR="00587AA9" w:rsidDel="00587AA9" w:rsidRDefault="00587AA9" w:rsidP="00587AA9">
                    <w:pPr>
                      <w:pStyle w:val="ListParagraph"/>
                      <w:numPr>
                        <w:ilvl w:val="0"/>
                        <w:numId w:val="24"/>
                      </w:numPr>
                      <w:spacing w:line="360" w:lineRule="auto"/>
                      <w:contextualSpacing/>
                      <w:rPr>
                        <w:del w:id="310" w:author="Razzaghi-Pour, Kavi" w:date="2013-10-31T08:07:00Z"/>
                        <w:rFonts w:ascii="Corbel" w:hAnsi="Corbel"/>
                        <w:sz w:val="24"/>
                        <w:szCs w:val="24"/>
                      </w:rPr>
                    </w:pPr>
                    <w:del w:id="311" w:author="Razzaghi-Pour, Kavi" w:date="2013-10-31T08:07:00Z">
                      <w:r w:rsidDel="00587AA9">
                        <w:rPr>
                          <w:rFonts w:ascii="Corbel" w:hAnsi="Corbel"/>
                          <w:sz w:val="24"/>
                          <w:szCs w:val="24"/>
                        </w:rPr>
                        <w:delText>Individual student timetables to suit a child’s level of understanding and alertness levels</w:delText>
                      </w:r>
                    </w:del>
                  </w:p>
                  <w:p w:rsidR="00587AA9" w:rsidRPr="0090282E" w:rsidDel="00587AA9" w:rsidRDefault="00587AA9" w:rsidP="00587AA9">
                    <w:pPr>
                      <w:pStyle w:val="ListParagraph"/>
                      <w:numPr>
                        <w:ilvl w:val="0"/>
                        <w:numId w:val="24"/>
                      </w:numPr>
                      <w:spacing w:line="360" w:lineRule="auto"/>
                      <w:contextualSpacing/>
                      <w:rPr>
                        <w:del w:id="312" w:author="Razzaghi-Pour, Kavi" w:date="2013-10-31T08:07:00Z"/>
                        <w:rFonts w:ascii="Corbel" w:hAnsi="Corbel"/>
                        <w:sz w:val="24"/>
                        <w:szCs w:val="24"/>
                      </w:rPr>
                    </w:pPr>
                    <w:del w:id="313"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587AA9" w:rsidRPr="0090282E" w:rsidDel="00587AA9" w:rsidRDefault="00587AA9" w:rsidP="00587AA9">
                    <w:pPr>
                      <w:pStyle w:val="ListParagraph"/>
                      <w:numPr>
                        <w:ilvl w:val="3"/>
                        <w:numId w:val="24"/>
                      </w:numPr>
                      <w:spacing w:line="360" w:lineRule="auto"/>
                      <w:contextualSpacing/>
                      <w:rPr>
                        <w:del w:id="314" w:author="Razzaghi-Pour, Kavi" w:date="2013-10-31T08:07:00Z"/>
                        <w:rFonts w:ascii="Corbel" w:hAnsi="Corbel"/>
                        <w:sz w:val="24"/>
                        <w:szCs w:val="24"/>
                      </w:rPr>
                    </w:pPr>
                    <w:del w:id="315" w:author="Razzaghi-Pour, Kavi" w:date="2013-10-31T08:07:00Z">
                      <w:r w:rsidRPr="0090282E" w:rsidDel="00587AA9">
                        <w:rPr>
                          <w:rFonts w:ascii="Corbel" w:hAnsi="Corbel"/>
                          <w:sz w:val="24"/>
                          <w:szCs w:val="24"/>
                        </w:rPr>
                        <w:delText>For some students Social Stories (Carol Gray) are relevant</w:delText>
                      </w:r>
                    </w:del>
                  </w:p>
                  <w:p w:rsidR="00587AA9" w:rsidDel="00587AA9" w:rsidRDefault="00587AA9" w:rsidP="00587AA9">
                    <w:pPr>
                      <w:pStyle w:val="ListParagraph"/>
                      <w:numPr>
                        <w:ilvl w:val="0"/>
                        <w:numId w:val="24"/>
                      </w:numPr>
                      <w:spacing w:line="360" w:lineRule="auto"/>
                      <w:contextualSpacing/>
                      <w:rPr>
                        <w:del w:id="316" w:author="Razzaghi-Pour, Kavi" w:date="2013-10-31T08:07:00Z"/>
                        <w:rFonts w:ascii="Corbel" w:hAnsi="Corbel"/>
                        <w:sz w:val="24"/>
                        <w:szCs w:val="24"/>
                      </w:rPr>
                    </w:pPr>
                    <w:del w:id="317" w:author="Razzaghi-Pour, Kavi" w:date="2013-10-31T08:07:00Z">
                      <w:r w:rsidDel="00587AA9">
                        <w:rPr>
                          <w:rFonts w:ascii="Corbel" w:hAnsi="Corbel"/>
                          <w:sz w:val="24"/>
                          <w:szCs w:val="24"/>
                        </w:rPr>
                        <w:delText>Clear, positively stated rules and language</w:delText>
                      </w:r>
                    </w:del>
                  </w:p>
                  <w:p w:rsidR="00587AA9" w:rsidDel="00587AA9" w:rsidRDefault="00587AA9" w:rsidP="00587AA9">
                    <w:pPr>
                      <w:pStyle w:val="ListParagraph"/>
                      <w:numPr>
                        <w:ilvl w:val="0"/>
                        <w:numId w:val="24"/>
                      </w:numPr>
                      <w:spacing w:line="360" w:lineRule="auto"/>
                      <w:contextualSpacing/>
                      <w:rPr>
                        <w:del w:id="318" w:author="Razzaghi-Pour, Kavi" w:date="2013-10-31T08:07:00Z"/>
                        <w:rFonts w:ascii="Corbel" w:hAnsi="Corbel"/>
                        <w:sz w:val="24"/>
                        <w:szCs w:val="24"/>
                      </w:rPr>
                    </w:pPr>
                    <w:del w:id="319" w:author="Razzaghi-Pour, Kavi" w:date="2013-10-31T08:07:00Z">
                      <w:r w:rsidDel="00587AA9">
                        <w:rPr>
                          <w:rFonts w:ascii="Corbel" w:hAnsi="Corbel"/>
                          <w:sz w:val="24"/>
                          <w:szCs w:val="24"/>
                        </w:rPr>
                        <w:delText xml:space="preserve">Telling, showing and practicing positive behaviours daily </w:delText>
                      </w:r>
                    </w:del>
                  </w:p>
                  <w:p w:rsidR="00587AA9" w:rsidDel="00587AA9" w:rsidRDefault="00587AA9" w:rsidP="00587AA9">
                    <w:pPr>
                      <w:pStyle w:val="ListParagraph"/>
                      <w:numPr>
                        <w:ilvl w:val="0"/>
                        <w:numId w:val="24"/>
                      </w:numPr>
                      <w:spacing w:line="360" w:lineRule="auto"/>
                      <w:contextualSpacing/>
                      <w:rPr>
                        <w:del w:id="320" w:author="Razzaghi-Pour, Kavi" w:date="2013-10-31T08:07:00Z"/>
                        <w:rFonts w:ascii="Corbel" w:hAnsi="Corbel"/>
                        <w:sz w:val="24"/>
                        <w:szCs w:val="24"/>
                      </w:rPr>
                    </w:pPr>
                    <w:del w:id="321"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587AA9" w:rsidRPr="00A137AA" w:rsidDel="00587AA9" w:rsidRDefault="00587AA9" w:rsidP="00587AA9">
                    <w:pPr>
                      <w:pStyle w:val="ListParagraph"/>
                      <w:numPr>
                        <w:ilvl w:val="3"/>
                        <w:numId w:val="24"/>
                      </w:numPr>
                      <w:spacing w:line="360" w:lineRule="auto"/>
                      <w:ind w:left="1985" w:hanging="567"/>
                      <w:contextualSpacing/>
                      <w:rPr>
                        <w:del w:id="322" w:author="Razzaghi-Pour, Kavi" w:date="2013-10-31T08:07:00Z"/>
                        <w:rFonts w:ascii="Corbel" w:hAnsi="Corbel"/>
                        <w:sz w:val="24"/>
                        <w:szCs w:val="24"/>
                      </w:rPr>
                    </w:pPr>
                    <w:del w:id="323"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587AA9" w:rsidRPr="00A137AA" w:rsidDel="00587AA9" w:rsidRDefault="00587AA9" w:rsidP="00587AA9">
                    <w:pPr>
                      <w:pStyle w:val="ListParagraph"/>
                      <w:spacing w:line="360" w:lineRule="auto"/>
                      <w:ind w:left="1985" w:hanging="567"/>
                      <w:rPr>
                        <w:del w:id="324" w:author="Razzaghi-Pour, Kavi" w:date="2013-10-31T08:07:00Z"/>
                        <w:rFonts w:ascii="Corbel" w:hAnsi="Corbel"/>
                        <w:sz w:val="24"/>
                        <w:szCs w:val="24"/>
                      </w:rPr>
                    </w:pPr>
                    <w:del w:id="325" w:author="Razzaghi-Pour, Kavi" w:date="2013-10-31T08:07:00Z">
                      <w:r w:rsidRPr="00A137AA" w:rsidDel="00587AA9">
                        <w:rPr>
                          <w:rFonts w:ascii="Corbel" w:hAnsi="Corbel"/>
                          <w:sz w:val="24"/>
                          <w:szCs w:val="24"/>
                        </w:rPr>
                        <w:delText xml:space="preserve">Go to </w:delText>
                      </w:r>
                    </w:del>
                  </w:p>
                  <w:p w:rsidR="00587AA9" w:rsidDel="00587AA9" w:rsidRDefault="00587AA9" w:rsidP="00587AA9">
                    <w:pPr>
                      <w:pStyle w:val="ListParagraph"/>
                      <w:spacing w:line="360" w:lineRule="auto"/>
                      <w:ind w:left="1985" w:hanging="567"/>
                      <w:rPr>
                        <w:del w:id="326" w:author="Razzaghi-Pour, Kavi" w:date="2013-10-31T08:07:00Z"/>
                        <w:rFonts w:ascii="Corbel" w:hAnsi="Corbel"/>
                        <w:sz w:val="24"/>
                        <w:szCs w:val="24"/>
                      </w:rPr>
                    </w:pPr>
                    <w:del w:id="327"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587AA9" w:rsidRDefault="00587AA9" w:rsidP="00587AA9">
                    <w:pPr>
                      <w:pStyle w:val="ListParagraph"/>
                      <w:spacing w:line="360" w:lineRule="auto"/>
                      <w:rPr>
                        <w:rFonts w:ascii="Corbel" w:hAnsi="Corbel"/>
                        <w:sz w:val="24"/>
                        <w:szCs w:val="24"/>
                      </w:rPr>
                    </w:pPr>
                  </w:p>
                  <w:p w:rsidR="00587AA9" w:rsidRPr="00D10D7F" w:rsidRDefault="00587AA9" w:rsidP="00587AA9">
                    <w:pPr>
                      <w:rPr>
                        <w:rFonts w:ascii="Corbel" w:hAnsi="Corbel"/>
                        <w:b/>
                        <w:i/>
                        <w:sz w:val="28"/>
                        <w:szCs w:val="28"/>
                        <w:u w:val="single"/>
                      </w:rPr>
                    </w:pPr>
                  </w:p>
                </w:txbxContent>
              </v:textbox>
            </v:shape>
          </w:pict>
        </w:r>
      </w:ins>
    </w:p>
    <w:p w:rsidR="00842DFC" w:rsidRPr="00833ED4" w:rsidDel="0025279E" w:rsidRDefault="00842DFC" w:rsidP="00842DFC">
      <w:pPr>
        <w:widowControl w:val="0"/>
        <w:autoSpaceDE w:val="0"/>
        <w:autoSpaceDN w:val="0"/>
        <w:adjustRightInd w:val="0"/>
        <w:spacing w:after="0" w:line="240" w:lineRule="auto"/>
        <w:rPr>
          <w:ins w:id="328" w:author="Catherine Hays" w:date="2013-10-20T21:54:00Z"/>
          <w:del w:id="329" w:author="Razzaghi-Pour, Kavi" w:date="2013-10-30T14:37:00Z"/>
          <w:rFonts w:ascii="Calibri" w:eastAsia="MS Mincho" w:hAnsi="Calibri" w:cs="Noteworthy Light"/>
          <w:sz w:val="24"/>
          <w:szCs w:val="24"/>
          <w:lang w:val="en-US"/>
          <w:rPrChange w:id="330" w:author="Razzaghi-Pour, Kavi" w:date="2013-10-30T14:36:00Z">
            <w:rPr>
              <w:ins w:id="331" w:author="Catherine Hays" w:date="2013-10-20T21:54:00Z"/>
              <w:del w:id="332" w:author="Razzaghi-Pour, Kavi" w:date="2013-10-30T14:37:00Z"/>
              <w:rFonts w:ascii="Noteworthy Light" w:eastAsia="MS Mincho" w:hAnsi="Noteworthy Light" w:cs="Noteworthy Light"/>
              <w:sz w:val="30"/>
              <w:szCs w:val="30"/>
              <w:lang w:val="en-US"/>
            </w:rPr>
          </w:rPrChange>
        </w:rPr>
      </w:pPr>
      <w:ins w:id="333" w:author="Catherine Hays" w:date="2013-10-20T21:54:00Z">
        <w:del w:id="334" w:author="Razzaghi-Pour, Kavi" w:date="2013-10-30T14:37:00Z">
          <w:r w:rsidRPr="00833ED4" w:rsidDel="0025279E">
            <w:rPr>
              <w:rFonts w:ascii="Calibri" w:eastAsia="MS Mincho" w:hAnsi="Calibri" w:cs="Noteworthy Light"/>
              <w:sz w:val="24"/>
              <w:szCs w:val="24"/>
              <w:lang w:val="en-US"/>
              <w:rPrChange w:id="335" w:author="Razzaghi-Pour, Kavi" w:date="2013-10-30T14:36:00Z">
                <w:rPr>
                  <w:rFonts w:ascii="Noteworthy Light" w:eastAsia="MS Mincho" w:hAnsi="Noteworthy Light" w:cs="Noteworthy Light"/>
                  <w:sz w:val="30"/>
                  <w:szCs w:val="30"/>
                  <w:lang w:val="en-US"/>
                </w:rPr>
              </w:rPrChange>
            </w:rPr>
            <w:delText>Strategies</w:delText>
          </w:r>
        </w:del>
      </w:ins>
    </w:p>
    <w:p w:rsidR="00842DFC" w:rsidRPr="00833ED4" w:rsidDel="0025279E" w:rsidRDefault="00842DFC" w:rsidP="00842DFC">
      <w:pPr>
        <w:widowControl w:val="0"/>
        <w:autoSpaceDE w:val="0"/>
        <w:autoSpaceDN w:val="0"/>
        <w:adjustRightInd w:val="0"/>
        <w:spacing w:after="0" w:line="240" w:lineRule="auto"/>
        <w:rPr>
          <w:ins w:id="336" w:author="Catherine Hays" w:date="2013-10-20T21:54:00Z"/>
          <w:del w:id="337" w:author="Razzaghi-Pour, Kavi" w:date="2013-10-30T14:37:00Z"/>
          <w:rFonts w:ascii="Calibri" w:eastAsia="MS Mincho" w:hAnsi="Calibri" w:cs="Noteworthy Light"/>
          <w:sz w:val="24"/>
          <w:szCs w:val="24"/>
          <w:lang w:val="en-US"/>
          <w:rPrChange w:id="338" w:author="Razzaghi-Pour, Kavi" w:date="2013-10-30T14:36:00Z">
            <w:rPr>
              <w:ins w:id="339" w:author="Catherine Hays" w:date="2013-10-20T21:54:00Z"/>
              <w:del w:id="340" w:author="Razzaghi-Pour, Kavi" w:date="2013-10-30T14:37:00Z"/>
              <w:rFonts w:ascii="Noteworthy Light" w:eastAsia="MS Mincho" w:hAnsi="Noteworthy Light" w:cs="Noteworthy Light"/>
              <w:sz w:val="30"/>
              <w:szCs w:val="30"/>
              <w:lang w:val="en-US"/>
            </w:rPr>
          </w:rPrChange>
        </w:rPr>
      </w:pPr>
      <w:ins w:id="341" w:author="Catherine Hays" w:date="2013-10-20T21:54:00Z">
        <w:del w:id="342" w:author="Razzaghi-Pour, Kavi" w:date="2013-10-30T14:37:00Z">
          <w:r w:rsidRPr="00833ED4" w:rsidDel="0025279E">
            <w:rPr>
              <w:rFonts w:ascii="Calibri" w:eastAsia="MS Mincho" w:hAnsi="Calibri" w:cs="Noteworthy Light"/>
              <w:sz w:val="24"/>
              <w:szCs w:val="24"/>
              <w:lang w:val="en-US"/>
              <w:rPrChange w:id="343" w:author="Razzaghi-Pour, Kavi" w:date="2013-10-30T14:36:00Z">
                <w:rPr>
                  <w:rFonts w:ascii="Noteworthy Light" w:eastAsia="MS Mincho" w:hAnsi="Noteworthy Light" w:cs="Noteworthy Light"/>
                  <w:sz w:val="30"/>
                  <w:szCs w:val="30"/>
                  <w:lang w:val="en-US"/>
                </w:rPr>
              </w:rPrChange>
            </w:rPr>
            <w:delText>If you have ticked any statements in the red zone for any sensory system eg tactile, need to treat.</w:delText>
          </w:r>
        </w:del>
      </w:ins>
    </w:p>
    <w:p w:rsidR="00842DFC" w:rsidRPr="00833ED4" w:rsidDel="0025279E" w:rsidRDefault="00842DFC" w:rsidP="00842DFC">
      <w:pPr>
        <w:widowControl w:val="0"/>
        <w:autoSpaceDE w:val="0"/>
        <w:autoSpaceDN w:val="0"/>
        <w:adjustRightInd w:val="0"/>
        <w:spacing w:after="0" w:line="240" w:lineRule="auto"/>
        <w:rPr>
          <w:ins w:id="344" w:author="Catherine Hays" w:date="2013-10-20T21:54:00Z"/>
          <w:del w:id="345" w:author="Razzaghi-Pour, Kavi" w:date="2013-10-30T14:37:00Z"/>
          <w:rFonts w:ascii="Calibri" w:eastAsia="MS Mincho" w:hAnsi="Calibri" w:cs="Noteworthy Light"/>
          <w:sz w:val="24"/>
          <w:szCs w:val="24"/>
          <w:lang w:val="en-US"/>
          <w:rPrChange w:id="346" w:author="Razzaghi-Pour, Kavi" w:date="2013-10-30T14:36:00Z">
            <w:rPr>
              <w:ins w:id="347" w:author="Catherine Hays" w:date="2013-10-20T21:54:00Z"/>
              <w:del w:id="348" w:author="Razzaghi-Pour, Kavi" w:date="2013-10-30T14:37:00Z"/>
              <w:rFonts w:ascii="Noteworthy Light" w:eastAsia="MS Mincho" w:hAnsi="Noteworthy Light" w:cs="Noteworthy Light"/>
              <w:sz w:val="30"/>
              <w:szCs w:val="30"/>
              <w:lang w:val="en-US"/>
            </w:rPr>
          </w:rPrChange>
        </w:rPr>
      </w:pPr>
      <w:ins w:id="349" w:author="Catherine Hays" w:date="2013-10-20T21:54:00Z">
        <w:del w:id="350" w:author="Razzaghi-Pour, Kavi" w:date="2013-10-30T14:37:00Z">
          <w:r w:rsidRPr="00833ED4" w:rsidDel="0025279E">
            <w:rPr>
              <w:rFonts w:ascii="Calibri" w:eastAsia="MS Mincho" w:hAnsi="Calibri" w:cs="Noteworthy Light"/>
              <w:sz w:val="24"/>
              <w:szCs w:val="24"/>
              <w:lang w:val="en-US"/>
              <w:rPrChange w:id="351" w:author="Razzaghi-Pour, Kavi" w:date="2013-10-30T14:36:00Z">
                <w:rPr>
                  <w:rFonts w:ascii="Noteworthy Light" w:eastAsia="MS Mincho" w:hAnsi="Noteworthy Light" w:cs="Noteworthy Light"/>
                  <w:sz w:val="30"/>
                  <w:szCs w:val="30"/>
                  <w:lang w:val="en-US"/>
                </w:rPr>
              </w:rPrChange>
            </w:rPr>
            <w:delText>Should hover over and get strategies.</w:delText>
          </w:r>
        </w:del>
      </w:ins>
    </w:p>
    <w:p w:rsidR="00842DFC" w:rsidRPr="00833ED4" w:rsidDel="0025279E" w:rsidRDefault="00842DFC" w:rsidP="00842DFC">
      <w:pPr>
        <w:widowControl w:val="0"/>
        <w:autoSpaceDE w:val="0"/>
        <w:autoSpaceDN w:val="0"/>
        <w:adjustRightInd w:val="0"/>
        <w:spacing w:after="0" w:line="240" w:lineRule="auto"/>
        <w:rPr>
          <w:ins w:id="352" w:author="Catherine Hays" w:date="2013-10-20T21:54:00Z"/>
          <w:del w:id="353" w:author="Razzaghi-Pour, Kavi" w:date="2013-10-30T14:37:00Z"/>
          <w:rFonts w:ascii="Calibri" w:eastAsia="MS Mincho" w:hAnsi="Calibri" w:cs="Noteworthy Light"/>
          <w:sz w:val="24"/>
          <w:szCs w:val="24"/>
          <w:lang w:val="en-US"/>
          <w:rPrChange w:id="354" w:author="Razzaghi-Pour, Kavi" w:date="2013-10-30T14:36:00Z">
            <w:rPr>
              <w:ins w:id="355" w:author="Catherine Hays" w:date="2013-10-20T21:54:00Z"/>
              <w:del w:id="356" w:author="Razzaghi-Pour, Kavi" w:date="2013-10-30T14:37:00Z"/>
              <w:rFonts w:ascii="Noteworthy Light" w:eastAsia="MS Mincho" w:hAnsi="Noteworthy Light" w:cs="Noteworthy Light"/>
              <w:sz w:val="30"/>
              <w:szCs w:val="30"/>
              <w:lang w:val="en-US"/>
            </w:rPr>
          </w:rPrChange>
        </w:rPr>
      </w:pPr>
      <w:ins w:id="357" w:author="Catherine Hays" w:date="2013-10-20T21:54:00Z">
        <w:del w:id="358" w:author="Razzaghi-Pour, Kavi" w:date="2013-10-30T14:37:00Z">
          <w:r w:rsidRPr="00833ED4" w:rsidDel="0025279E">
            <w:rPr>
              <w:rFonts w:ascii="Calibri" w:eastAsia="MS Mincho" w:hAnsi="Calibri" w:cs="Noteworthy Light"/>
              <w:sz w:val="24"/>
              <w:szCs w:val="24"/>
              <w:lang w:val="en-US"/>
              <w:rPrChange w:id="359" w:author="Razzaghi-Pour, Kavi" w:date="2013-10-30T14:36:00Z">
                <w:rPr>
                  <w:rFonts w:ascii="Noteworthy Light" w:eastAsia="MS Mincho" w:hAnsi="Noteworthy Light" w:cs="Noteworthy Light"/>
                  <w:sz w:val="30"/>
                  <w:szCs w:val="30"/>
                  <w:lang w:val="en-US"/>
                </w:rPr>
              </w:rPrChange>
            </w:rPr>
            <w:delText>Anything in red you should treat eg even if white more.</w:delText>
          </w:r>
        </w:del>
      </w:ins>
    </w:p>
    <w:p w:rsidR="00842DFC" w:rsidRPr="00833ED4" w:rsidDel="0025279E" w:rsidRDefault="00842DFC" w:rsidP="00842DFC">
      <w:pPr>
        <w:widowControl w:val="0"/>
        <w:autoSpaceDE w:val="0"/>
        <w:autoSpaceDN w:val="0"/>
        <w:adjustRightInd w:val="0"/>
        <w:spacing w:after="0" w:line="240" w:lineRule="auto"/>
        <w:rPr>
          <w:ins w:id="360" w:author="Catherine Hays" w:date="2013-10-20T21:54:00Z"/>
          <w:del w:id="361" w:author="Razzaghi-Pour, Kavi" w:date="2013-10-30T14:37:00Z"/>
          <w:rFonts w:ascii="Calibri" w:eastAsia="MS Mincho" w:hAnsi="Calibri" w:cs="Noteworthy Light"/>
          <w:sz w:val="24"/>
          <w:szCs w:val="24"/>
          <w:lang w:val="en-US"/>
          <w:rPrChange w:id="362" w:author="Razzaghi-Pour, Kavi" w:date="2013-10-30T14:36:00Z">
            <w:rPr>
              <w:ins w:id="363" w:author="Catherine Hays" w:date="2013-10-20T21:54:00Z"/>
              <w:del w:id="364" w:author="Razzaghi-Pour, Kavi" w:date="2013-10-30T14:37:00Z"/>
              <w:rFonts w:ascii="Noteworthy Light" w:eastAsia="MS Mincho" w:hAnsi="Noteworthy Light" w:cs="Noteworthy Light"/>
              <w:sz w:val="30"/>
              <w:szCs w:val="30"/>
              <w:lang w:val="en-US"/>
            </w:rPr>
          </w:rPrChange>
        </w:rPr>
      </w:pPr>
      <w:ins w:id="365" w:author="Catherine Hays" w:date="2013-10-20T21:54:00Z">
        <w:del w:id="366" w:author="Razzaghi-Pour, Kavi" w:date="2013-10-30T14:37:00Z">
          <w:r w:rsidRPr="00833ED4" w:rsidDel="0025279E">
            <w:rPr>
              <w:rFonts w:ascii="Calibri" w:eastAsia="MS Mincho" w:hAnsi="Calibri" w:cs="Noteworthy Light"/>
              <w:sz w:val="24"/>
              <w:szCs w:val="24"/>
              <w:lang w:val="en-US"/>
              <w:rPrChange w:id="367" w:author="Razzaghi-Pour, Kavi" w:date="2013-10-30T14:36:00Z">
                <w:rPr>
                  <w:rFonts w:ascii="Noteworthy Light" w:eastAsia="MS Mincho" w:hAnsi="Noteworthy Light" w:cs="Noteworthy Light"/>
                  <w:sz w:val="30"/>
                  <w:szCs w:val="30"/>
                  <w:lang w:val="en-US"/>
                </w:rPr>
              </w:rPrChange>
            </w:rPr>
            <w:delText>Need to change purple to white</w:delText>
          </w:r>
        </w:del>
      </w:ins>
    </w:p>
    <w:p w:rsidR="00842DFC" w:rsidRPr="00833ED4" w:rsidDel="0025279E" w:rsidRDefault="00842DFC" w:rsidP="00842DFC">
      <w:pPr>
        <w:widowControl w:val="0"/>
        <w:autoSpaceDE w:val="0"/>
        <w:autoSpaceDN w:val="0"/>
        <w:adjustRightInd w:val="0"/>
        <w:spacing w:after="0" w:line="240" w:lineRule="auto"/>
        <w:rPr>
          <w:ins w:id="368" w:author="Catherine Hays" w:date="2013-10-20T21:54:00Z"/>
          <w:del w:id="369" w:author="Razzaghi-Pour, Kavi" w:date="2013-10-30T14:37:00Z"/>
          <w:rFonts w:ascii="Calibri" w:eastAsia="MS Mincho" w:hAnsi="Calibri" w:cs="Noteworthy Light"/>
          <w:sz w:val="24"/>
          <w:szCs w:val="24"/>
          <w:lang w:val="en-US"/>
          <w:rPrChange w:id="370" w:author="Razzaghi-Pour, Kavi" w:date="2013-10-30T14:36:00Z">
            <w:rPr>
              <w:ins w:id="371" w:author="Catherine Hays" w:date="2013-10-20T21:54:00Z"/>
              <w:del w:id="372" w:author="Razzaghi-Pour, Kavi" w:date="2013-10-30T14:37:00Z"/>
              <w:rFonts w:ascii="Noteworthy Light" w:eastAsia="MS Mincho" w:hAnsi="Noteworthy Light" w:cs="Noteworthy Light"/>
              <w:sz w:val="30"/>
              <w:szCs w:val="30"/>
              <w:lang w:val="en-US"/>
            </w:rPr>
          </w:rPrChange>
        </w:rPr>
      </w:pPr>
      <w:ins w:id="373" w:author="Catherine Hays" w:date="2013-10-20T21:54:00Z">
        <w:del w:id="374" w:author="Razzaghi-Pour, Kavi" w:date="2013-10-30T14:37:00Z">
          <w:r w:rsidRPr="00833ED4" w:rsidDel="0025279E">
            <w:rPr>
              <w:rFonts w:ascii="Calibri" w:eastAsia="MS Mincho" w:hAnsi="Calibri" w:cs="Noteworthy Light"/>
              <w:sz w:val="24"/>
              <w:szCs w:val="24"/>
              <w:lang w:val="en-US"/>
              <w:rPrChange w:id="375" w:author="Razzaghi-Pour, Kavi" w:date="2013-10-30T14:36:00Z">
                <w:rPr>
                  <w:rFonts w:ascii="Noteworthy Light" w:eastAsia="MS Mincho" w:hAnsi="Noteworthy Light" w:cs="Noteworthy Light"/>
                  <w:sz w:val="30"/>
                  <w:szCs w:val="30"/>
                  <w:lang w:val="en-US"/>
                </w:rPr>
              </w:rPrChange>
            </w:rPr>
            <w:delText>Should yellow be green for in the zone?</w:delText>
          </w:r>
        </w:del>
      </w:ins>
    </w:p>
    <w:p w:rsidR="00842DFC" w:rsidRPr="00833ED4" w:rsidDel="0025279E" w:rsidRDefault="00842DFC" w:rsidP="00842DFC">
      <w:pPr>
        <w:widowControl w:val="0"/>
        <w:autoSpaceDE w:val="0"/>
        <w:autoSpaceDN w:val="0"/>
        <w:adjustRightInd w:val="0"/>
        <w:spacing w:after="0" w:line="240" w:lineRule="auto"/>
        <w:rPr>
          <w:ins w:id="376" w:author="Catherine Hays" w:date="2013-10-20T21:54:00Z"/>
          <w:del w:id="377" w:author="Razzaghi-Pour, Kavi" w:date="2013-10-30T14:37:00Z"/>
          <w:rFonts w:ascii="Calibri" w:eastAsia="MS Mincho" w:hAnsi="Calibri" w:cs="Noteworthy Light"/>
          <w:sz w:val="24"/>
          <w:szCs w:val="24"/>
          <w:lang w:val="en-US"/>
          <w:rPrChange w:id="378" w:author="Razzaghi-Pour, Kavi" w:date="2013-10-30T14:36:00Z">
            <w:rPr>
              <w:ins w:id="379" w:author="Catherine Hays" w:date="2013-10-20T21:54:00Z"/>
              <w:del w:id="380" w:author="Razzaghi-Pour, Kavi" w:date="2013-10-30T14:37:00Z"/>
              <w:rFonts w:ascii="Noteworthy Light" w:eastAsia="MS Mincho" w:hAnsi="Noteworthy Light" w:cs="Noteworthy Light"/>
              <w:sz w:val="30"/>
              <w:szCs w:val="30"/>
              <w:lang w:val="en-US"/>
            </w:rPr>
          </w:rPrChange>
        </w:rPr>
      </w:pPr>
      <w:ins w:id="381" w:author="Catherine Hays" w:date="2013-10-20T21:54:00Z">
        <w:del w:id="382" w:author="Razzaghi-Pour, Kavi" w:date="2013-10-30T14:37:00Z">
          <w:r w:rsidRPr="00833ED4" w:rsidDel="0025279E">
            <w:rPr>
              <w:rFonts w:ascii="Calibri" w:eastAsia="MS Mincho" w:hAnsi="Calibri" w:cs="Noteworthy Light"/>
              <w:sz w:val="24"/>
              <w:szCs w:val="24"/>
              <w:lang w:val="en-US"/>
              <w:rPrChange w:id="383" w:author="Razzaghi-Pour, Kavi" w:date="2013-10-30T14:36:00Z">
                <w:rPr>
                  <w:rFonts w:ascii="Noteworthy Light" w:eastAsia="MS Mincho" w:hAnsi="Noteworthy Light" w:cs="Noteworthy Light"/>
                  <w:sz w:val="30"/>
                  <w:szCs w:val="30"/>
                  <w:lang w:val="en-US"/>
                </w:rPr>
              </w:rPrChange>
            </w:rPr>
            <w:delText>Will we need extra time in the school?</w:delText>
          </w:r>
        </w:del>
      </w:ins>
    </w:p>
    <w:p w:rsidR="00842DFC" w:rsidRPr="00833ED4" w:rsidDel="0025279E" w:rsidRDefault="00842DFC" w:rsidP="00842DFC">
      <w:pPr>
        <w:widowControl w:val="0"/>
        <w:autoSpaceDE w:val="0"/>
        <w:autoSpaceDN w:val="0"/>
        <w:adjustRightInd w:val="0"/>
        <w:spacing w:after="0" w:line="240" w:lineRule="auto"/>
        <w:rPr>
          <w:ins w:id="384" w:author="Catherine Hays" w:date="2013-10-20T21:54:00Z"/>
          <w:del w:id="385" w:author="Razzaghi-Pour, Kavi" w:date="2013-10-30T14:37:00Z"/>
          <w:rFonts w:ascii="Calibri" w:eastAsia="MS Mincho" w:hAnsi="Calibri" w:cs="Noteworthy Light"/>
          <w:sz w:val="24"/>
          <w:szCs w:val="24"/>
          <w:lang w:val="en-US"/>
          <w:rPrChange w:id="386" w:author="Razzaghi-Pour, Kavi" w:date="2013-10-30T14:36:00Z">
            <w:rPr>
              <w:ins w:id="387" w:author="Catherine Hays" w:date="2013-10-20T21:54:00Z"/>
              <w:del w:id="388" w:author="Razzaghi-Pour, Kavi" w:date="2013-10-30T14:37:00Z"/>
              <w:rFonts w:ascii="Noteworthy Light" w:eastAsia="MS Mincho" w:hAnsi="Noteworthy Light" w:cs="Noteworthy Light"/>
              <w:sz w:val="30"/>
              <w:szCs w:val="30"/>
              <w:lang w:val="en-US"/>
            </w:rPr>
          </w:rPrChange>
        </w:rPr>
      </w:pPr>
      <w:ins w:id="389" w:author="Catherine Hays" w:date="2013-10-20T21:54:00Z">
        <w:del w:id="390" w:author="Razzaghi-Pour, Kavi" w:date="2013-10-30T14:37:00Z">
          <w:r w:rsidRPr="00833ED4" w:rsidDel="0025279E">
            <w:rPr>
              <w:rFonts w:ascii="Calibri" w:eastAsia="MS Mincho" w:hAnsi="Calibri" w:cs="Noteworthy Light"/>
              <w:sz w:val="24"/>
              <w:szCs w:val="24"/>
              <w:lang w:val="en-US"/>
              <w:rPrChange w:id="391" w:author="Razzaghi-Pour, Kavi" w:date="2013-10-30T14:36:00Z">
                <w:rPr>
                  <w:rFonts w:ascii="Noteworthy Light" w:eastAsia="MS Mincho" w:hAnsi="Noteworthy Light" w:cs="Noteworthy Light"/>
                  <w:sz w:val="30"/>
                  <w:szCs w:val="30"/>
                  <w:lang w:val="en-US"/>
                </w:rPr>
              </w:rPrChange>
            </w:rPr>
            <w:delText>Important for teachers to be Building rapt with student, Basic strategies- best practice in a special ed classroom, Need to know your student - cross zone strategies.</w:delText>
          </w:r>
        </w:del>
      </w:ins>
    </w:p>
    <w:p w:rsidR="0025279E" w:rsidRPr="00833ED4" w:rsidRDefault="00B66DA9" w:rsidP="00B66DA9">
      <w:pPr>
        <w:jc w:val="center"/>
        <w:rPr>
          <w:ins w:id="392" w:author="Razzaghi-Pour, Kavi" w:date="2013-10-30T14:38:00Z"/>
          <w:rFonts w:ascii="Calibri" w:hAnsi="Calibri"/>
          <w:b/>
          <w:sz w:val="24"/>
          <w:szCs w:val="24"/>
        </w:rPr>
      </w:pPr>
      <w:r w:rsidRPr="00833ED4">
        <w:rPr>
          <w:rFonts w:ascii="Calibri" w:hAnsi="Calibri"/>
          <w:b/>
          <w:sz w:val="24"/>
          <w:szCs w:val="24"/>
          <w:rPrChange w:id="393" w:author="Razzaghi-Pour, Kavi" w:date="2013-10-30T14:36:00Z">
            <w:rPr>
              <w:rFonts w:ascii="Times New Roman" w:hAnsi="Times New Roman"/>
              <w:b/>
            </w:rPr>
          </w:rPrChange>
        </w:rPr>
        <w:br w:type="page"/>
      </w:r>
    </w:p>
    <w:p w:rsidR="0025279E" w:rsidRDefault="000F4901" w:rsidP="00B66DA9">
      <w:pPr>
        <w:jc w:val="center"/>
        <w:rPr>
          <w:ins w:id="394" w:author="Razzaghi-Pour, Kavi" w:date="2013-10-30T14:39:00Z"/>
          <w:rFonts w:ascii="Calibri" w:hAnsi="Calibri"/>
          <w:b/>
          <w:sz w:val="24"/>
          <w:szCs w:val="24"/>
        </w:rPr>
      </w:pPr>
      <w:ins w:id="395" w:author="Razzaghi-Pour, Kavi" w:date="2013-10-31T08:13:00Z">
        <w:r>
          <w:rPr>
            <w:rFonts w:ascii="Calibri" w:hAnsi="Calibri"/>
            <w:b/>
            <w:noProof/>
            <w:sz w:val="24"/>
            <w:szCs w:val="24"/>
            <w:lang w:eastAsia="en-AU"/>
          </w:rPr>
          <w:pict>
            <v:group id="_x0000_s1057" style="position:absolute;left:0;text-align:left;margin-left:-39.25pt;margin-top:-51.6pt;width:576.75pt;height:59.15pt;z-index:251648000" coordorigin="192,2812" coordsize="11535,1183">
              <v:group id="_x0000_s1058" style="position:absolute;left:192;top:2812;width:11535;height:1183" coordorigin="192,2812" coordsize="11535,1183">
                <v:shape id="Picture 7" o:spid="_x0000_s1059" type="#_x0000_t75" style="position:absolute;left:8742;top:3007;width:680;height:771;visibility:visible">
                  <v:imagedata r:id="rId8" o:title=""/>
                </v:shape>
                <v:group id="_x0000_s1060" style="position:absolute;left:192;top:2812;width:11535;height:1183" coordorigin="192,2812" coordsize="11535,1183">
                  <v:shape id="Picture 7" o:spid="_x0000_s1061" type="#_x0000_t75" style="position:absolute;left:2450;top:3030;width:680;height:771;visibility:visible">
                    <v:imagedata r:id="rId8" o:title=""/>
                  </v:shape>
                  <v:shape id="_x0000_s1062"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62" inset="2.88pt,2.88pt,2.88pt,2.88pt">
                      <w:txbxContent>
                        <w:p w:rsidR="00587AA9" w:rsidRDefault="00587AA9" w:rsidP="00587AA9">
                          <w:pPr>
                            <w:widowControl w:val="0"/>
                            <w:tabs>
                              <w:tab w:val="left" w:pos="0"/>
                            </w:tabs>
                            <w:jc w:val="center"/>
                            <w:rPr>
                              <w:rFonts w:ascii="Corbel" w:hAnsi="Corbel"/>
                              <w:b/>
                              <w:bCs/>
                              <w:i/>
                              <w:iCs/>
                              <w:sz w:val="10"/>
                              <w:szCs w:val="10"/>
                              <w:u w:val="single"/>
                            </w:rPr>
                          </w:pPr>
                          <w:del w:id="396" w:author="kavi.razzaghi" w:date="2013-10-31T04:09:00Z">
                            <w:r w:rsidDel="009766B2">
                              <w:rPr>
                                <w:rFonts w:ascii="Corbel" w:hAnsi="Corbel"/>
                                <w:b/>
                                <w:bCs/>
                                <w:i/>
                                <w:iCs/>
                                <w:sz w:val="10"/>
                                <w:szCs w:val="10"/>
                                <w:u w:val="single"/>
                              </w:rPr>
                              <w:delText> </w:delText>
                            </w:r>
                          </w:del>
                        </w:p>
                        <w:p w:rsidR="00587AA9" w:rsidRDefault="00587AA9" w:rsidP="00587AA9">
                          <w:pPr>
                            <w:widowControl w:val="0"/>
                            <w:tabs>
                              <w:tab w:val="left" w:pos="0"/>
                            </w:tabs>
                            <w:jc w:val="center"/>
                            <w:rPr>
                              <w:rFonts w:ascii="Corbel" w:hAnsi="Corbel"/>
                              <w:b/>
                              <w:bCs/>
                              <w:i/>
                              <w:iCs/>
                              <w:sz w:val="28"/>
                              <w:szCs w:val="28"/>
                              <w:u w:val="single"/>
                            </w:rPr>
                          </w:pPr>
                          <w:del w:id="397"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398" w:author="Razzaghi-Pour, Kavi" w:date="2013-10-30T14:39:00Z">
                            <w:r>
                              <w:rPr>
                                <w:rFonts w:ascii="Corbel" w:hAnsi="Corbel"/>
                                <w:b/>
                                <w:bCs/>
                                <w:i/>
                                <w:iCs/>
                                <w:sz w:val="28"/>
                                <w:szCs w:val="28"/>
                                <w:u w:val="single"/>
                              </w:rPr>
                              <w:t>R</w:t>
                            </w:r>
                          </w:ins>
                          <w:ins w:id="399" w:author="Razzaghi-Pour, Kavi" w:date="2013-10-30T15:08:00Z">
                            <w:r>
                              <w:rPr>
                                <w:rFonts w:ascii="Corbel" w:hAnsi="Corbel"/>
                                <w:b/>
                                <w:bCs/>
                                <w:i/>
                                <w:iCs/>
                                <w:sz w:val="28"/>
                                <w:szCs w:val="28"/>
                                <w:u w:val="single"/>
                              </w:rPr>
                              <w:t>ED ZONE</w:t>
                            </w:r>
                          </w:ins>
                          <w:ins w:id="400" w:author="Razzaghi-Pour, Kavi" w:date="2013-10-30T15:09:00Z">
                            <w:r>
                              <w:rPr>
                                <w:rFonts w:ascii="Corbel" w:hAnsi="Corbel"/>
                                <w:b/>
                                <w:bCs/>
                                <w:i/>
                                <w:iCs/>
                                <w:sz w:val="28"/>
                                <w:szCs w:val="28"/>
                                <w:u w:val="single"/>
                              </w:rPr>
                              <w:t xml:space="preserve"> STRATEGIES</w:t>
                            </w:r>
                          </w:ins>
                        </w:p>
                        <w:p w:rsidR="00587AA9" w:rsidRDefault="00587AA9" w:rsidP="00587AA9">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587AA9" w:rsidRDefault="00587AA9" w:rsidP="00587AA9">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63"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64"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65"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66"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r w:rsidR="00587AA9">
          <w:rPr>
            <w:rFonts w:ascii="Calibri" w:hAnsi="Calibri"/>
            <w:b/>
            <w:noProof/>
            <w:sz w:val="24"/>
            <w:szCs w:val="24"/>
            <w:lang w:eastAsia="en-AU"/>
          </w:rPr>
          <w:pict>
            <v:shape id="_x0000_s1067" type="#_x0000_t202" style="position:absolute;left:0;text-align:left;margin-left:-39.25pt;margin-top:11.8pt;width:576.85pt;height:747.7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0D0669" w:rsidRDefault="000D0669" w:rsidP="000D0669">
                    <w:pPr>
                      <w:spacing w:after="0" w:line="240" w:lineRule="auto"/>
                      <w:ind w:left="360"/>
                      <w:rPr>
                        <w:ins w:id="401" w:author="Razzaghi-Pour, Kavi" w:date="2013-10-31T11:38:00Z"/>
                        <w:rFonts w:ascii="Calibri" w:hAnsi="Calibri"/>
                        <w:sz w:val="24"/>
                        <w:szCs w:val="24"/>
                      </w:rPr>
                      <w:pPrChange w:id="402" w:author="Razzaghi-Pour, Kavi" w:date="2013-10-31T11:38:00Z">
                        <w:pPr>
                          <w:ind w:left="360"/>
                        </w:pPr>
                      </w:pPrChange>
                    </w:pPr>
                    <w:ins w:id="403" w:author="Razzaghi-Pour, Kavi" w:date="2013-10-31T11:38:00Z">
                      <w:r w:rsidRPr="000E71A2">
                        <w:rPr>
                          <w:rFonts w:ascii="Calibri" w:hAnsi="Calibri"/>
                          <w:sz w:val="24"/>
                          <w:szCs w:val="24"/>
                        </w:rPr>
                        <w:t xml:space="preserve">A student in this zone is sensitive to or avoids certain sensory input. </w:t>
                      </w:r>
                    </w:ins>
                  </w:p>
                  <w:p w:rsidR="000D0669" w:rsidRPr="000E71A2" w:rsidRDefault="000D0669" w:rsidP="000D0669">
                    <w:pPr>
                      <w:spacing w:line="240" w:lineRule="auto"/>
                      <w:ind w:left="360"/>
                      <w:rPr>
                        <w:ins w:id="404" w:author="Razzaghi-Pour, Kavi" w:date="2013-10-31T11:38:00Z"/>
                        <w:rFonts w:ascii="Calibri" w:hAnsi="Calibri"/>
                        <w:sz w:val="24"/>
                        <w:szCs w:val="24"/>
                      </w:rPr>
                      <w:pPrChange w:id="405" w:author="Razzaghi-Pour, Kavi" w:date="2013-10-31T11:38:00Z">
                        <w:pPr>
                          <w:ind w:left="360"/>
                        </w:pPr>
                      </w:pPrChange>
                    </w:pPr>
                    <w:ins w:id="406" w:author="Razzaghi-Pour, Kavi" w:date="2013-10-31T11:38:00Z">
                      <w:r w:rsidRPr="000E71A2">
                        <w:rPr>
                          <w:rFonts w:ascii="Calibri" w:hAnsi="Calibri"/>
                          <w:sz w:val="24"/>
                          <w:szCs w:val="24"/>
                        </w:rPr>
                        <w:t>They may benefit from:</w:t>
                      </w:r>
                    </w:ins>
                  </w:p>
                  <w:p w:rsidR="001970DE" w:rsidRPr="000E71A2" w:rsidRDefault="00B55182" w:rsidP="00312452">
                    <w:pPr>
                      <w:spacing w:after="0"/>
                      <w:ind w:left="426"/>
                      <w:rPr>
                        <w:ins w:id="407" w:author="Razzaghi-Pour, Kavi" w:date="2013-10-31T08:28:00Z"/>
                        <w:rFonts w:ascii="Calibri" w:hAnsi="Calibri"/>
                        <w:b/>
                        <w:i/>
                        <w:sz w:val="28"/>
                        <w:szCs w:val="28"/>
                      </w:rPr>
                      <w:pPrChange w:id="408" w:author="Razzaghi-Pour, Kavi" w:date="2013-10-31T11:31:00Z">
                        <w:pPr>
                          <w:spacing w:after="0"/>
                          <w:ind w:left="709"/>
                        </w:pPr>
                      </w:pPrChange>
                    </w:pPr>
                    <w:ins w:id="409" w:author="Razzaghi-Pour, Kavi" w:date="2013-10-31T08:28:00Z">
                      <w:r w:rsidRPr="000E71A2">
                        <w:rPr>
                          <w:rFonts w:ascii="Calibri" w:hAnsi="Calibri"/>
                          <w:b/>
                          <w:i/>
                          <w:sz w:val="28"/>
                          <w:szCs w:val="28"/>
                        </w:rPr>
                        <w:t>PROPRIOCEPTION (HEAVY MUSCLE WORK)</w:t>
                      </w:r>
                    </w:ins>
                    <w:ins w:id="410" w:author="Razzaghi-Pour, Kavi" w:date="2013-10-31T08:29:00Z">
                      <w:r w:rsidRPr="00137AA5">
                        <w:rPr>
                          <w:rFonts w:ascii="Calibri" w:hAnsi="Calibri"/>
                          <w:sz w:val="24"/>
                          <w:szCs w:val="24"/>
                        </w:rPr>
                        <w:t xml:space="preserve"> </w:t>
                      </w:r>
                    </w:ins>
                  </w:p>
                  <w:p w:rsidR="001970DE" w:rsidRPr="000E71A2" w:rsidRDefault="001970DE" w:rsidP="00137AA5">
                    <w:pPr>
                      <w:pStyle w:val="ColorfulList-Accent1"/>
                      <w:numPr>
                        <w:ilvl w:val="0"/>
                        <w:numId w:val="27"/>
                      </w:numPr>
                      <w:rPr>
                        <w:ins w:id="411" w:author="Razzaghi-Pour, Kavi" w:date="2013-10-31T08:28:00Z"/>
                        <w:rFonts w:ascii="Calibri" w:hAnsi="Calibri"/>
                        <w:sz w:val="24"/>
                        <w:szCs w:val="24"/>
                      </w:rPr>
                    </w:pPr>
                    <w:ins w:id="412" w:author="Razzaghi-Pour, Kavi" w:date="2013-10-31T08:28:00Z">
                      <w:r w:rsidRPr="000E71A2">
                        <w:rPr>
                          <w:rFonts w:ascii="Calibri" w:hAnsi="Calibri"/>
                          <w:sz w:val="24"/>
                          <w:szCs w:val="24"/>
                        </w:rPr>
                        <w:t>Incorporate whole body heavy muscle work activities</w:t>
                      </w:r>
                    </w:ins>
                    <w:ins w:id="413" w:author="Razzaghi-Pour, Kavi" w:date="2013-10-31T11:27:00Z">
                      <w:r w:rsidR="004B2BEB">
                        <w:rPr>
                          <w:rFonts w:ascii="Calibri" w:hAnsi="Calibri"/>
                          <w:sz w:val="24"/>
                          <w:szCs w:val="24"/>
                        </w:rPr>
                        <w:t>:</w:t>
                      </w:r>
                    </w:ins>
                  </w:p>
                  <w:p w:rsidR="001970DE" w:rsidRPr="000E71A2" w:rsidRDefault="001970DE" w:rsidP="00074B7B">
                    <w:pPr>
                      <w:pStyle w:val="ColorfulList-Accent1"/>
                      <w:numPr>
                        <w:ilvl w:val="1"/>
                        <w:numId w:val="28"/>
                      </w:numPr>
                      <w:tabs>
                        <w:tab w:val="left" w:pos="1418"/>
                      </w:tabs>
                      <w:ind w:hanging="306"/>
                      <w:rPr>
                        <w:ins w:id="414" w:author="Razzaghi-Pour, Kavi" w:date="2013-10-31T08:28:00Z"/>
                        <w:rFonts w:ascii="Calibri" w:hAnsi="Calibri"/>
                        <w:sz w:val="24"/>
                        <w:szCs w:val="24"/>
                      </w:rPr>
                      <w:pPrChange w:id="415" w:author="Razzaghi-Pour, Kavi" w:date="2013-11-01T12:23:00Z">
                        <w:pPr>
                          <w:pStyle w:val="ColorfulList-Accent1"/>
                          <w:numPr>
                            <w:ilvl w:val="1"/>
                            <w:numId w:val="28"/>
                          </w:numPr>
                          <w:tabs>
                            <w:tab w:val="left" w:pos="2694"/>
                          </w:tabs>
                          <w:ind w:left="1440" w:hanging="360"/>
                        </w:pPr>
                      </w:pPrChange>
                    </w:pPr>
                    <w:ins w:id="416" w:author="Razzaghi-Pour, Kavi" w:date="2013-10-31T08:28:00Z">
                      <w:r w:rsidRPr="000E71A2">
                        <w:rPr>
                          <w:rFonts w:ascii="Calibri" w:hAnsi="Calibri"/>
                          <w:sz w:val="24"/>
                          <w:szCs w:val="24"/>
                        </w:rPr>
                        <w:t>Walking</w:t>
                      </w:r>
                      <w:r>
                        <w:rPr>
                          <w:rFonts w:ascii="Calibri" w:hAnsi="Calibri"/>
                          <w:sz w:val="24"/>
                          <w:szCs w:val="24"/>
                        </w:rPr>
                        <w:t xml:space="preserve"> </w:t>
                      </w:r>
                      <w:r w:rsidRPr="000E71A2">
                        <w:rPr>
                          <w:rFonts w:ascii="Calibri" w:hAnsi="Calibri"/>
                          <w:sz w:val="24"/>
                          <w:szCs w:val="24"/>
                        </w:rPr>
                        <w:t>e</w:t>
                      </w:r>
                      <w:r>
                        <w:rPr>
                          <w:rFonts w:ascii="Calibri" w:hAnsi="Calibri"/>
                          <w:sz w:val="24"/>
                          <w:szCs w:val="24"/>
                        </w:rPr>
                        <w:t xml:space="preserve">specially upstairs or up hills </w:t>
                      </w:r>
                      <w:r w:rsidRPr="000E71A2">
                        <w:rPr>
                          <w:rFonts w:ascii="Calibri" w:hAnsi="Calibri"/>
                          <w:sz w:val="24"/>
                          <w:szCs w:val="24"/>
                        </w:rPr>
                        <w:t xml:space="preserve">or while carrying an object </w:t>
                      </w:r>
                    </w:ins>
                  </w:p>
                  <w:p w:rsidR="001970DE" w:rsidRPr="000E71A2" w:rsidRDefault="001970DE" w:rsidP="00074B7B">
                    <w:pPr>
                      <w:pStyle w:val="ColorfulList-Accent1"/>
                      <w:numPr>
                        <w:ilvl w:val="1"/>
                        <w:numId w:val="28"/>
                      </w:numPr>
                      <w:tabs>
                        <w:tab w:val="left" w:pos="1418"/>
                      </w:tabs>
                      <w:ind w:hanging="306"/>
                      <w:rPr>
                        <w:ins w:id="417" w:author="Razzaghi-Pour, Kavi" w:date="2013-10-31T08:28:00Z"/>
                        <w:rFonts w:ascii="Calibri" w:hAnsi="Calibri"/>
                        <w:sz w:val="24"/>
                        <w:szCs w:val="24"/>
                      </w:rPr>
                      <w:pPrChange w:id="418" w:author="Razzaghi-Pour, Kavi" w:date="2013-11-01T12:23:00Z">
                        <w:pPr>
                          <w:pStyle w:val="ColorfulList-Accent1"/>
                          <w:numPr>
                            <w:ilvl w:val="1"/>
                            <w:numId w:val="28"/>
                          </w:numPr>
                          <w:tabs>
                            <w:tab w:val="left" w:pos="2694"/>
                          </w:tabs>
                          <w:ind w:left="2694" w:hanging="426"/>
                        </w:pPr>
                      </w:pPrChange>
                    </w:pPr>
                    <w:ins w:id="419" w:author="Razzaghi-Pour, Kavi" w:date="2013-10-31T08:28:00Z">
                      <w:r w:rsidRPr="000E71A2">
                        <w:rPr>
                          <w:rFonts w:ascii="Calibri" w:hAnsi="Calibri"/>
                          <w:sz w:val="24"/>
                          <w:szCs w:val="24"/>
                        </w:rPr>
                        <w:t>Running</w:t>
                      </w:r>
                    </w:ins>
                  </w:p>
                  <w:p w:rsidR="001970DE" w:rsidRPr="000E71A2" w:rsidRDefault="001970DE" w:rsidP="00074B7B">
                    <w:pPr>
                      <w:pStyle w:val="ColorfulList-Accent1"/>
                      <w:numPr>
                        <w:ilvl w:val="1"/>
                        <w:numId w:val="28"/>
                      </w:numPr>
                      <w:tabs>
                        <w:tab w:val="left" w:pos="1418"/>
                      </w:tabs>
                      <w:ind w:hanging="306"/>
                      <w:rPr>
                        <w:ins w:id="420" w:author="Razzaghi-Pour, Kavi" w:date="2013-10-31T08:28:00Z"/>
                        <w:rFonts w:ascii="Calibri" w:hAnsi="Calibri"/>
                        <w:sz w:val="24"/>
                        <w:szCs w:val="24"/>
                      </w:rPr>
                      <w:pPrChange w:id="421" w:author="Razzaghi-Pour, Kavi" w:date="2013-11-01T12:23:00Z">
                        <w:pPr>
                          <w:pStyle w:val="ColorfulList-Accent1"/>
                          <w:numPr>
                            <w:ilvl w:val="1"/>
                            <w:numId w:val="28"/>
                          </w:numPr>
                          <w:tabs>
                            <w:tab w:val="left" w:pos="2694"/>
                          </w:tabs>
                          <w:ind w:left="2694" w:hanging="426"/>
                        </w:pPr>
                      </w:pPrChange>
                    </w:pPr>
                    <w:ins w:id="422" w:author="Razzaghi-Pour, Kavi" w:date="2013-10-31T08:28:00Z">
                      <w:r w:rsidRPr="000E71A2">
                        <w:rPr>
                          <w:rFonts w:ascii="Calibri" w:hAnsi="Calibri"/>
                          <w:sz w:val="24"/>
                          <w:szCs w:val="24"/>
                        </w:rPr>
                        <w:t>Swimming</w:t>
                      </w:r>
                    </w:ins>
                    <w:ins w:id="423" w:author="Razzaghi-Pour, Kavi" w:date="2013-10-31T11:27:00Z">
                      <w:r w:rsidR="004B2BEB">
                        <w:rPr>
                          <w:rFonts w:ascii="Calibri" w:hAnsi="Calibri"/>
                          <w:sz w:val="24"/>
                          <w:szCs w:val="24"/>
                        </w:rPr>
                        <w:t>.</w:t>
                      </w:r>
                    </w:ins>
                  </w:p>
                  <w:p w:rsidR="001970DE" w:rsidRPr="000E71A2" w:rsidRDefault="001970DE" w:rsidP="001970DE">
                    <w:pPr>
                      <w:pStyle w:val="ColorfulList-Accent1"/>
                      <w:numPr>
                        <w:ilvl w:val="0"/>
                        <w:numId w:val="4"/>
                      </w:numPr>
                      <w:rPr>
                        <w:ins w:id="424" w:author="Razzaghi-Pour, Kavi" w:date="2013-10-31T08:28:00Z"/>
                        <w:rFonts w:ascii="Calibri" w:hAnsi="Calibri"/>
                        <w:sz w:val="24"/>
                        <w:szCs w:val="24"/>
                      </w:rPr>
                    </w:pPr>
                    <w:ins w:id="425" w:author="Razzaghi-Pour, Kavi" w:date="2013-10-31T08:28:00Z">
                      <w:r w:rsidRPr="000E71A2">
                        <w:rPr>
                          <w:rFonts w:ascii="Calibri" w:hAnsi="Calibri"/>
                          <w:sz w:val="24"/>
                          <w:szCs w:val="24"/>
                        </w:rPr>
                        <w:t>Incorporate pushing and pulling activities:</w:t>
                      </w:r>
                    </w:ins>
                  </w:p>
                  <w:p w:rsidR="001970DE" w:rsidRPr="000E71A2" w:rsidRDefault="001970DE" w:rsidP="00074B7B">
                    <w:pPr>
                      <w:pStyle w:val="ColorfulList-Accent1"/>
                      <w:numPr>
                        <w:ilvl w:val="1"/>
                        <w:numId w:val="29"/>
                      </w:numPr>
                      <w:ind w:left="1418" w:hanging="284"/>
                      <w:rPr>
                        <w:ins w:id="426" w:author="Razzaghi-Pour, Kavi" w:date="2013-10-31T08:28:00Z"/>
                        <w:rFonts w:ascii="Calibri" w:hAnsi="Calibri"/>
                        <w:sz w:val="24"/>
                        <w:szCs w:val="24"/>
                      </w:rPr>
                      <w:pPrChange w:id="427" w:author="Razzaghi-Pour, Kavi" w:date="2013-11-01T12:23:00Z">
                        <w:pPr>
                          <w:pStyle w:val="ColorfulList-Accent1"/>
                          <w:numPr>
                            <w:ilvl w:val="1"/>
                            <w:numId w:val="29"/>
                          </w:numPr>
                          <w:ind w:left="2694" w:hanging="426"/>
                        </w:pPr>
                      </w:pPrChange>
                    </w:pPr>
                    <w:ins w:id="428" w:author="Razzaghi-Pour, Kavi" w:date="2013-10-31T08:28:00Z">
                      <w:r w:rsidRPr="000E71A2">
                        <w:rPr>
                          <w:rFonts w:ascii="Calibri" w:hAnsi="Calibri"/>
                          <w:sz w:val="24"/>
                          <w:szCs w:val="24"/>
                        </w:rPr>
                        <w:t>Pushing hands together</w:t>
                      </w:r>
                    </w:ins>
                  </w:p>
                  <w:p w:rsidR="001970DE" w:rsidRPr="000E71A2" w:rsidRDefault="001970DE" w:rsidP="00074B7B">
                    <w:pPr>
                      <w:pStyle w:val="ColorfulList-Accent1"/>
                      <w:numPr>
                        <w:ilvl w:val="1"/>
                        <w:numId w:val="29"/>
                      </w:numPr>
                      <w:ind w:left="1418" w:hanging="284"/>
                      <w:rPr>
                        <w:ins w:id="429" w:author="Razzaghi-Pour, Kavi" w:date="2013-10-31T08:28:00Z"/>
                        <w:rFonts w:ascii="Calibri" w:hAnsi="Calibri"/>
                        <w:sz w:val="24"/>
                        <w:szCs w:val="24"/>
                      </w:rPr>
                      <w:pPrChange w:id="430" w:author="Razzaghi-Pour, Kavi" w:date="2013-11-01T12:23:00Z">
                        <w:pPr>
                          <w:pStyle w:val="ColorfulList-Accent1"/>
                          <w:numPr>
                            <w:ilvl w:val="1"/>
                            <w:numId w:val="29"/>
                          </w:numPr>
                          <w:ind w:left="2694" w:hanging="426"/>
                        </w:pPr>
                      </w:pPrChange>
                    </w:pPr>
                    <w:ins w:id="431" w:author="Razzaghi-Pour, Kavi" w:date="2013-10-31T08:28:00Z">
                      <w:r w:rsidRPr="000E71A2">
                        <w:rPr>
                          <w:rFonts w:ascii="Calibri" w:hAnsi="Calibri"/>
                          <w:sz w:val="24"/>
                          <w:szCs w:val="24"/>
                        </w:rPr>
                        <w:t>Standing and pushing against a wall (‘wall push up’)</w:t>
                      </w:r>
                    </w:ins>
                  </w:p>
                  <w:p w:rsidR="001970DE" w:rsidRPr="000E71A2" w:rsidRDefault="001970DE" w:rsidP="00074B7B">
                    <w:pPr>
                      <w:pStyle w:val="ColorfulList-Accent1"/>
                      <w:numPr>
                        <w:ilvl w:val="1"/>
                        <w:numId w:val="29"/>
                      </w:numPr>
                      <w:ind w:left="1418" w:hanging="284"/>
                      <w:rPr>
                        <w:ins w:id="432" w:author="Razzaghi-Pour, Kavi" w:date="2013-10-31T08:28:00Z"/>
                        <w:rFonts w:ascii="Calibri" w:hAnsi="Calibri"/>
                        <w:sz w:val="24"/>
                        <w:szCs w:val="24"/>
                      </w:rPr>
                      <w:pPrChange w:id="433" w:author="Razzaghi-Pour, Kavi" w:date="2013-11-01T12:23:00Z">
                        <w:pPr>
                          <w:pStyle w:val="ColorfulList-Accent1"/>
                          <w:numPr>
                            <w:ilvl w:val="1"/>
                            <w:numId w:val="29"/>
                          </w:numPr>
                          <w:ind w:left="2694" w:hanging="426"/>
                        </w:pPr>
                      </w:pPrChange>
                    </w:pPr>
                    <w:ins w:id="434" w:author="Razzaghi-Pour, Kavi" w:date="2013-10-31T08:28:00Z">
                      <w:r w:rsidRPr="000E71A2">
                        <w:rPr>
                          <w:rFonts w:ascii="Calibri" w:hAnsi="Calibri"/>
                          <w:sz w:val="24"/>
                          <w:szCs w:val="24"/>
                        </w:rPr>
                        <w:t>The ‘chair push up’ (lifting one’s body off the chair with their hands on the sides of the seat and straight elbows)</w:t>
                      </w:r>
                    </w:ins>
                  </w:p>
                  <w:p w:rsidR="001970DE" w:rsidRPr="000E71A2" w:rsidRDefault="001970DE" w:rsidP="00074B7B">
                    <w:pPr>
                      <w:pStyle w:val="ColorfulList-Accent1"/>
                      <w:numPr>
                        <w:ilvl w:val="1"/>
                        <w:numId w:val="29"/>
                      </w:numPr>
                      <w:ind w:left="1418" w:hanging="284"/>
                      <w:rPr>
                        <w:ins w:id="435" w:author="Razzaghi-Pour, Kavi" w:date="2013-10-31T08:28:00Z"/>
                        <w:rFonts w:ascii="Calibri" w:hAnsi="Calibri"/>
                        <w:sz w:val="24"/>
                        <w:szCs w:val="24"/>
                      </w:rPr>
                      <w:pPrChange w:id="436" w:author="Razzaghi-Pour, Kavi" w:date="2013-11-01T12:23:00Z">
                        <w:pPr>
                          <w:pStyle w:val="ColorfulList-Accent1"/>
                          <w:numPr>
                            <w:ilvl w:val="1"/>
                            <w:numId w:val="29"/>
                          </w:numPr>
                          <w:ind w:left="2694" w:hanging="426"/>
                        </w:pPr>
                      </w:pPrChange>
                    </w:pPr>
                    <w:ins w:id="437" w:author="Razzaghi-Pour, Kavi" w:date="2013-10-31T08:28:00Z">
                      <w:r w:rsidRPr="000E71A2">
                        <w:rPr>
                          <w:rFonts w:ascii="Calibri" w:hAnsi="Calibri"/>
                          <w:sz w:val="24"/>
                          <w:szCs w:val="24"/>
                        </w:rPr>
                        <w:t>Pushing a trolley of books to the library</w:t>
                      </w:r>
                    </w:ins>
                  </w:p>
                  <w:p w:rsidR="001970DE" w:rsidRPr="000E71A2" w:rsidRDefault="001970DE" w:rsidP="00074B7B">
                    <w:pPr>
                      <w:pStyle w:val="ColorfulList-Accent1"/>
                      <w:numPr>
                        <w:ilvl w:val="1"/>
                        <w:numId w:val="29"/>
                      </w:numPr>
                      <w:ind w:left="1418" w:hanging="284"/>
                      <w:rPr>
                        <w:ins w:id="438" w:author="Razzaghi-Pour, Kavi" w:date="2013-10-31T08:28:00Z"/>
                        <w:rFonts w:ascii="Calibri" w:hAnsi="Calibri"/>
                        <w:sz w:val="24"/>
                        <w:szCs w:val="24"/>
                      </w:rPr>
                      <w:pPrChange w:id="439" w:author="Razzaghi-Pour, Kavi" w:date="2013-11-01T12:23:00Z">
                        <w:pPr>
                          <w:pStyle w:val="ColorfulList-Accent1"/>
                          <w:numPr>
                            <w:ilvl w:val="1"/>
                            <w:numId w:val="29"/>
                          </w:numPr>
                          <w:ind w:left="2694" w:hanging="426"/>
                        </w:pPr>
                      </w:pPrChange>
                    </w:pPr>
                    <w:ins w:id="440" w:author="Razzaghi-Pour, Kavi" w:date="2013-10-31T08:28:00Z">
                      <w:r w:rsidRPr="000E71A2">
                        <w:rPr>
                          <w:rFonts w:ascii="Calibri" w:hAnsi="Calibri"/>
                          <w:sz w:val="24"/>
                          <w:szCs w:val="24"/>
                        </w:rPr>
                        <w:t>Pushing a shopping trolley on a school trip to the shops</w:t>
                      </w:r>
                    </w:ins>
                    <w:ins w:id="441" w:author="Razzaghi-Pour, Kavi" w:date="2013-10-31T11:27:00Z">
                      <w:r w:rsidR="004B2BEB">
                        <w:rPr>
                          <w:rFonts w:ascii="Calibri" w:hAnsi="Calibri"/>
                          <w:sz w:val="24"/>
                          <w:szCs w:val="24"/>
                        </w:rPr>
                        <w:t>.</w:t>
                      </w:r>
                    </w:ins>
                  </w:p>
                  <w:p w:rsidR="001970DE" w:rsidRPr="000E71A2" w:rsidRDefault="001970DE" w:rsidP="001970DE">
                    <w:pPr>
                      <w:pStyle w:val="ColorfulList-Accent1"/>
                      <w:numPr>
                        <w:ilvl w:val="0"/>
                        <w:numId w:val="4"/>
                      </w:numPr>
                      <w:rPr>
                        <w:ins w:id="442" w:author="Razzaghi-Pour, Kavi" w:date="2013-10-31T08:28:00Z"/>
                        <w:rFonts w:ascii="Calibri" w:hAnsi="Calibri"/>
                        <w:sz w:val="24"/>
                        <w:szCs w:val="24"/>
                      </w:rPr>
                    </w:pPr>
                    <w:ins w:id="443" w:author="Razzaghi-Pour, Kavi" w:date="2013-10-31T08:28:00Z">
                      <w:r w:rsidRPr="000E71A2">
                        <w:rPr>
                          <w:rFonts w:ascii="Calibri" w:hAnsi="Calibri"/>
                          <w:sz w:val="24"/>
                          <w:szCs w:val="24"/>
                        </w:rPr>
                        <w:t>Give the student jobs that require the student to lift and carry heavy objects:</w:t>
                      </w:r>
                    </w:ins>
                  </w:p>
                  <w:p w:rsidR="001970DE" w:rsidRPr="000E71A2" w:rsidRDefault="001970DE" w:rsidP="00074B7B">
                    <w:pPr>
                      <w:pStyle w:val="ColorfulList-Accent1"/>
                      <w:numPr>
                        <w:ilvl w:val="1"/>
                        <w:numId w:val="42"/>
                      </w:numPr>
                      <w:rPr>
                        <w:ins w:id="444" w:author="Razzaghi-Pour, Kavi" w:date="2013-10-31T08:28:00Z"/>
                        <w:rFonts w:ascii="Calibri" w:hAnsi="Calibri"/>
                        <w:sz w:val="24"/>
                        <w:szCs w:val="24"/>
                      </w:rPr>
                      <w:pPrChange w:id="445" w:author="Razzaghi-Pour, Kavi" w:date="2013-11-01T12:23:00Z">
                        <w:pPr>
                          <w:pStyle w:val="ColorfulList-Accent1"/>
                          <w:numPr>
                            <w:ilvl w:val="1"/>
                            <w:numId w:val="4"/>
                          </w:numPr>
                          <w:ind w:left="1440" w:hanging="360"/>
                        </w:pPr>
                      </w:pPrChange>
                    </w:pPr>
                    <w:ins w:id="446" w:author="Razzaghi-Pour, Kavi" w:date="2013-10-31T08:28:00Z">
                      <w:r w:rsidRPr="000E71A2">
                        <w:rPr>
                          <w:rFonts w:ascii="Calibri" w:hAnsi="Calibri"/>
                          <w:sz w:val="24"/>
                          <w:szCs w:val="24"/>
                        </w:rPr>
                        <w:t>Taking out the garbage or recycling</w:t>
                      </w:r>
                    </w:ins>
                  </w:p>
                  <w:p w:rsidR="001970DE" w:rsidRPr="000E71A2" w:rsidRDefault="001970DE" w:rsidP="00074B7B">
                    <w:pPr>
                      <w:pStyle w:val="ColorfulList-Accent1"/>
                      <w:numPr>
                        <w:ilvl w:val="1"/>
                        <w:numId w:val="42"/>
                      </w:numPr>
                      <w:rPr>
                        <w:ins w:id="447" w:author="Razzaghi-Pour, Kavi" w:date="2013-10-31T08:28:00Z"/>
                        <w:rFonts w:ascii="Calibri" w:hAnsi="Calibri"/>
                        <w:sz w:val="24"/>
                        <w:szCs w:val="24"/>
                      </w:rPr>
                      <w:pPrChange w:id="448" w:author="Razzaghi-Pour, Kavi" w:date="2013-11-01T12:23:00Z">
                        <w:pPr>
                          <w:pStyle w:val="ColorfulList-Accent1"/>
                          <w:numPr>
                            <w:ilvl w:val="1"/>
                            <w:numId w:val="4"/>
                          </w:numPr>
                          <w:ind w:left="1440" w:hanging="360"/>
                        </w:pPr>
                      </w:pPrChange>
                    </w:pPr>
                    <w:ins w:id="449" w:author="Razzaghi-Pour, Kavi" w:date="2013-10-31T08:28:00Z">
                      <w:r w:rsidRPr="000E71A2">
                        <w:rPr>
                          <w:rFonts w:ascii="Calibri" w:hAnsi="Calibri"/>
                          <w:sz w:val="24"/>
                          <w:szCs w:val="24"/>
                        </w:rPr>
                        <w:t>Raking leaves, sweeping leaves</w:t>
                      </w:r>
                    </w:ins>
                  </w:p>
                  <w:p w:rsidR="001970DE" w:rsidRPr="000E71A2" w:rsidRDefault="001970DE" w:rsidP="00074B7B">
                    <w:pPr>
                      <w:pStyle w:val="ColorfulList-Accent1"/>
                      <w:numPr>
                        <w:ilvl w:val="1"/>
                        <w:numId w:val="42"/>
                      </w:numPr>
                      <w:rPr>
                        <w:ins w:id="450" w:author="Razzaghi-Pour, Kavi" w:date="2013-10-31T08:28:00Z"/>
                        <w:rFonts w:ascii="Calibri" w:hAnsi="Calibri"/>
                        <w:sz w:val="24"/>
                        <w:szCs w:val="24"/>
                      </w:rPr>
                      <w:pPrChange w:id="451" w:author="Razzaghi-Pour, Kavi" w:date="2013-11-01T12:23:00Z">
                        <w:pPr>
                          <w:pStyle w:val="ColorfulList-Accent1"/>
                          <w:numPr>
                            <w:ilvl w:val="1"/>
                            <w:numId w:val="4"/>
                          </w:numPr>
                          <w:ind w:left="1440" w:hanging="360"/>
                        </w:pPr>
                      </w:pPrChange>
                    </w:pPr>
                    <w:ins w:id="452" w:author="Razzaghi-Pour, Kavi" w:date="2013-10-31T08:28:00Z">
                      <w:r w:rsidRPr="000E71A2">
                        <w:rPr>
                          <w:rFonts w:ascii="Calibri" w:hAnsi="Calibri"/>
                          <w:sz w:val="24"/>
                          <w:szCs w:val="24"/>
                        </w:rPr>
                        <w:t>Watering herbs and plants with a watering can</w:t>
                      </w:r>
                    </w:ins>
                  </w:p>
                  <w:p w:rsidR="001970DE" w:rsidRPr="000E71A2" w:rsidRDefault="001970DE" w:rsidP="00074B7B">
                    <w:pPr>
                      <w:pStyle w:val="ColorfulList-Accent1"/>
                      <w:numPr>
                        <w:ilvl w:val="1"/>
                        <w:numId w:val="42"/>
                      </w:numPr>
                      <w:spacing w:after="0"/>
                      <w:rPr>
                        <w:ins w:id="453" w:author="Razzaghi-Pour, Kavi" w:date="2013-10-31T08:28:00Z"/>
                        <w:rFonts w:ascii="Calibri" w:hAnsi="Calibri"/>
                        <w:sz w:val="24"/>
                        <w:szCs w:val="24"/>
                      </w:rPr>
                      <w:pPrChange w:id="454" w:author="Razzaghi-Pour, Kavi" w:date="2013-11-01T12:23:00Z">
                        <w:pPr>
                          <w:pStyle w:val="ColorfulList-Accent1"/>
                          <w:numPr>
                            <w:ilvl w:val="1"/>
                            <w:numId w:val="4"/>
                          </w:numPr>
                          <w:spacing w:after="0"/>
                          <w:ind w:left="1440" w:hanging="360"/>
                        </w:pPr>
                      </w:pPrChange>
                    </w:pPr>
                    <w:ins w:id="455" w:author="Razzaghi-Pour, Kavi" w:date="2013-10-31T08:28:00Z">
                      <w:r w:rsidRPr="000E71A2">
                        <w:rPr>
                          <w:rFonts w:ascii="Calibri" w:hAnsi="Calibri"/>
                          <w:sz w:val="24"/>
                          <w:szCs w:val="24"/>
                        </w:rPr>
                        <w:t>Holding  the door open</w:t>
                      </w:r>
                    </w:ins>
                  </w:p>
                  <w:p w:rsidR="001970DE" w:rsidRPr="000E71A2" w:rsidRDefault="001970DE" w:rsidP="00074B7B">
                    <w:pPr>
                      <w:pStyle w:val="ColorfulList-Accent1"/>
                      <w:numPr>
                        <w:ilvl w:val="1"/>
                        <w:numId w:val="42"/>
                      </w:numPr>
                      <w:spacing w:after="0"/>
                      <w:rPr>
                        <w:ins w:id="456" w:author="Razzaghi-Pour, Kavi" w:date="2013-10-31T08:28:00Z"/>
                        <w:rFonts w:ascii="Calibri" w:hAnsi="Calibri"/>
                        <w:sz w:val="24"/>
                        <w:szCs w:val="24"/>
                      </w:rPr>
                      <w:pPrChange w:id="457" w:author="Razzaghi-Pour, Kavi" w:date="2013-11-01T12:23:00Z">
                        <w:pPr>
                          <w:pStyle w:val="ColorfulList-Accent1"/>
                          <w:numPr>
                            <w:ilvl w:val="1"/>
                            <w:numId w:val="4"/>
                          </w:numPr>
                          <w:spacing w:after="0"/>
                          <w:ind w:left="1440" w:hanging="360"/>
                        </w:pPr>
                      </w:pPrChange>
                    </w:pPr>
                    <w:ins w:id="458" w:author="Razzaghi-Pour, Kavi" w:date="2013-10-31T08:28:00Z">
                      <w:r w:rsidRPr="000E71A2">
                        <w:rPr>
                          <w:rFonts w:ascii="Calibri" w:hAnsi="Calibri"/>
                          <w:sz w:val="24"/>
                          <w:szCs w:val="24"/>
                        </w:rPr>
                        <w:t xml:space="preserve">During cooking stirring big pots and kneading dough </w:t>
                      </w:r>
                    </w:ins>
                  </w:p>
                  <w:p w:rsidR="001970DE" w:rsidRPr="000E71A2" w:rsidRDefault="001970DE" w:rsidP="00074B7B">
                    <w:pPr>
                      <w:pStyle w:val="ColorfulList-Accent1"/>
                      <w:numPr>
                        <w:ilvl w:val="1"/>
                        <w:numId w:val="42"/>
                      </w:numPr>
                      <w:spacing w:after="0"/>
                      <w:rPr>
                        <w:ins w:id="459" w:author="Razzaghi-Pour, Kavi" w:date="2013-10-31T08:28:00Z"/>
                        <w:rFonts w:ascii="Calibri" w:hAnsi="Calibri"/>
                        <w:sz w:val="24"/>
                        <w:szCs w:val="24"/>
                      </w:rPr>
                      <w:pPrChange w:id="460" w:author="Razzaghi-Pour, Kavi" w:date="2013-11-01T12:23:00Z">
                        <w:pPr>
                          <w:pStyle w:val="ColorfulList-Accent1"/>
                          <w:numPr>
                            <w:ilvl w:val="1"/>
                            <w:numId w:val="4"/>
                          </w:numPr>
                          <w:spacing w:after="0"/>
                          <w:ind w:left="1440" w:hanging="360"/>
                        </w:pPr>
                      </w:pPrChange>
                    </w:pPr>
                    <w:ins w:id="461" w:author="Razzaghi-Pour, Kavi" w:date="2013-10-31T08:28:00Z">
                      <w:r w:rsidRPr="000E71A2">
                        <w:rPr>
                          <w:rFonts w:ascii="Calibri" w:hAnsi="Calibri"/>
                          <w:sz w:val="24"/>
                          <w:szCs w:val="24"/>
                        </w:rPr>
                        <w:t>Kneading and moulding clay or play dough in a craft activity</w:t>
                      </w:r>
                    </w:ins>
                    <w:ins w:id="462" w:author="Razzaghi-Pour, Kavi" w:date="2013-10-31T11:27:00Z">
                      <w:r w:rsidR="004B2BEB">
                        <w:rPr>
                          <w:rFonts w:ascii="Calibri" w:hAnsi="Calibri"/>
                          <w:sz w:val="24"/>
                          <w:szCs w:val="24"/>
                        </w:rPr>
                        <w:t>.</w:t>
                      </w:r>
                    </w:ins>
                  </w:p>
                  <w:p w:rsidR="001970DE" w:rsidRPr="000E71A2" w:rsidRDefault="001970DE" w:rsidP="001970DE">
                    <w:pPr>
                      <w:pStyle w:val="ColorfulList-Accent1"/>
                      <w:numPr>
                        <w:ilvl w:val="0"/>
                        <w:numId w:val="4"/>
                      </w:numPr>
                      <w:rPr>
                        <w:ins w:id="463" w:author="Razzaghi-Pour, Kavi" w:date="2013-10-31T08:28:00Z"/>
                        <w:rFonts w:ascii="Calibri" w:hAnsi="Calibri"/>
                        <w:sz w:val="24"/>
                        <w:szCs w:val="24"/>
                      </w:rPr>
                    </w:pPr>
                    <w:ins w:id="464" w:author="Razzaghi-Pour, Kavi" w:date="2013-10-31T08:28:00Z">
                      <w:r w:rsidRPr="000E71A2">
                        <w:rPr>
                          <w:rFonts w:ascii="Calibri" w:hAnsi="Calibri"/>
                          <w:sz w:val="24"/>
                          <w:szCs w:val="24"/>
                        </w:rPr>
                        <w:t>Incorporate thera-putty into class activities such as moulding the putty into shapes</w:t>
                      </w:r>
                    </w:ins>
                    <w:ins w:id="465" w:author="Razzaghi-Pour, Kavi" w:date="2013-10-31T11:27:00Z">
                      <w:r w:rsidR="004B2BEB">
                        <w:rPr>
                          <w:rFonts w:ascii="Calibri" w:hAnsi="Calibri"/>
                          <w:sz w:val="24"/>
                          <w:szCs w:val="24"/>
                        </w:rPr>
                        <w:t>.</w:t>
                      </w:r>
                    </w:ins>
                  </w:p>
                  <w:p w:rsidR="001970DE" w:rsidRPr="000E71A2" w:rsidRDefault="001970DE" w:rsidP="001970DE">
                    <w:pPr>
                      <w:pStyle w:val="ColorfulList-Accent1"/>
                      <w:numPr>
                        <w:ilvl w:val="0"/>
                        <w:numId w:val="4"/>
                      </w:numPr>
                      <w:rPr>
                        <w:ins w:id="466" w:author="Razzaghi-Pour, Kavi" w:date="2013-10-31T08:28:00Z"/>
                        <w:rFonts w:ascii="Calibri" w:hAnsi="Calibri"/>
                        <w:sz w:val="24"/>
                        <w:szCs w:val="24"/>
                      </w:rPr>
                    </w:pPr>
                    <w:ins w:id="467" w:author="Razzaghi-Pour, Kavi" w:date="2013-10-31T08:28:00Z">
                      <w:r w:rsidRPr="000E71A2">
                        <w:rPr>
                          <w:rFonts w:ascii="Calibri" w:hAnsi="Calibri"/>
                          <w:sz w:val="24"/>
                          <w:szCs w:val="24"/>
                        </w:rPr>
                        <w:t>Incorporate heavy or weighted toys/ pillows/ blankets</w:t>
                      </w:r>
                    </w:ins>
                    <w:ins w:id="468" w:author="Razzaghi-Pour, Kavi" w:date="2013-10-31T11:27:00Z">
                      <w:r w:rsidR="004B2BEB">
                        <w:rPr>
                          <w:rFonts w:ascii="Calibri" w:hAnsi="Calibri"/>
                          <w:sz w:val="24"/>
                          <w:szCs w:val="24"/>
                        </w:rPr>
                        <w:t>.</w:t>
                      </w:r>
                    </w:ins>
                  </w:p>
                  <w:p w:rsidR="001970DE" w:rsidRPr="000E71A2" w:rsidRDefault="001970DE" w:rsidP="001970DE">
                    <w:pPr>
                      <w:pStyle w:val="ColorfulList-Accent1"/>
                      <w:numPr>
                        <w:ilvl w:val="0"/>
                        <w:numId w:val="4"/>
                      </w:numPr>
                      <w:rPr>
                        <w:ins w:id="469" w:author="Razzaghi-Pour, Kavi" w:date="2013-10-31T08:28:00Z"/>
                        <w:rFonts w:ascii="Calibri" w:hAnsi="Calibri"/>
                        <w:sz w:val="24"/>
                        <w:szCs w:val="24"/>
                      </w:rPr>
                    </w:pPr>
                    <w:ins w:id="470" w:author="Razzaghi-Pour, Kavi" w:date="2013-10-31T08:28:00Z">
                      <w:r w:rsidRPr="000E71A2">
                        <w:rPr>
                          <w:rFonts w:ascii="Calibri" w:hAnsi="Calibri"/>
                          <w:sz w:val="24"/>
                          <w:szCs w:val="24"/>
                        </w:rPr>
                        <w:t>Use large, weighted academic tools such as floor puzzles, weighted counting tools, large lego for building</w:t>
                      </w:r>
                    </w:ins>
                    <w:ins w:id="471" w:author="Razzaghi-Pour, Kavi" w:date="2013-10-31T11:28:00Z">
                      <w:r w:rsidR="004B2BEB">
                        <w:rPr>
                          <w:rFonts w:ascii="Calibri" w:hAnsi="Calibri"/>
                          <w:sz w:val="24"/>
                          <w:szCs w:val="24"/>
                        </w:rPr>
                        <w:t>.</w:t>
                      </w:r>
                    </w:ins>
                  </w:p>
                  <w:p w:rsidR="001970DE" w:rsidRDefault="001970DE" w:rsidP="001970DE">
                    <w:pPr>
                      <w:pStyle w:val="ColorfulList-Accent1"/>
                      <w:numPr>
                        <w:ilvl w:val="0"/>
                        <w:numId w:val="4"/>
                      </w:numPr>
                      <w:spacing w:after="0"/>
                      <w:rPr>
                        <w:ins w:id="472" w:author="Razzaghi-Pour, Kavi" w:date="2013-10-31T11:27:00Z"/>
                        <w:rFonts w:ascii="Calibri" w:hAnsi="Calibri"/>
                        <w:sz w:val="24"/>
                        <w:szCs w:val="24"/>
                      </w:rPr>
                    </w:pPr>
                    <w:ins w:id="473" w:author="Razzaghi-Pour, Kavi" w:date="2013-10-31T08:28:00Z">
                      <w:r w:rsidRPr="000E71A2">
                        <w:rPr>
                          <w:rFonts w:ascii="Calibri" w:hAnsi="Calibri"/>
                          <w:sz w:val="24"/>
                          <w:szCs w:val="24"/>
                        </w:rPr>
                        <w:t>Check that the student is in the right position for learning</w:t>
                      </w:r>
                    </w:ins>
                    <w:ins w:id="474" w:author="Razzaghi-Pour, Kavi" w:date="2013-10-31T11:28:00Z">
                      <w:r w:rsidR="004B2BEB">
                        <w:rPr>
                          <w:rFonts w:ascii="Calibri" w:hAnsi="Calibri"/>
                          <w:sz w:val="24"/>
                          <w:szCs w:val="24"/>
                        </w:rPr>
                        <w:t>,</w:t>
                      </w:r>
                    </w:ins>
                    <w:ins w:id="475" w:author="Razzaghi-Pour, Kavi" w:date="2013-10-31T08:28:00Z">
                      <w:r w:rsidRPr="000E71A2">
                        <w:rPr>
                          <w:rFonts w:ascii="Calibri" w:hAnsi="Calibri"/>
                          <w:sz w:val="24"/>
                          <w:szCs w:val="24"/>
                        </w:rPr>
                        <w:t xml:space="preserve"> </w:t>
                      </w:r>
                    </w:ins>
                    <w:ins w:id="476" w:author="Razzaghi-Pour, Kavi" w:date="2013-10-31T11:28:00Z">
                      <w:r w:rsidR="004B2BEB" w:rsidRPr="000E71A2">
                        <w:rPr>
                          <w:rFonts w:ascii="Calibri" w:hAnsi="Calibri"/>
                          <w:sz w:val="24"/>
                          <w:szCs w:val="24"/>
                        </w:rPr>
                        <w:t>e.g.</w:t>
                      </w:r>
                    </w:ins>
                    <w:ins w:id="477" w:author="Razzaghi-Pour, Kavi" w:date="2013-10-31T08:28:00Z">
                      <w:r w:rsidRPr="000E71A2">
                        <w:rPr>
                          <w:rFonts w:ascii="Calibri" w:hAnsi="Calibri"/>
                          <w:sz w:val="24"/>
                          <w:szCs w:val="24"/>
                        </w:rPr>
                        <w:t xml:space="preserve"> is their chair and desk the correct height (we c</w:t>
                      </w:r>
                      <w:r w:rsidR="000472FD">
                        <w:rPr>
                          <w:rFonts w:ascii="Calibri" w:hAnsi="Calibri"/>
                          <w:sz w:val="24"/>
                          <w:szCs w:val="24"/>
                        </w:rPr>
                        <w:t>an attend longer</w:t>
                      </w:r>
                    </w:ins>
                    <w:ins w:id="478" w:author="Razzaghi-Pour, Kavi" w:date="2013-10-31T11:28:00Z">
                      <w:r w:rsidR="004B2BEB">
                        <w:rPr>
                          <w:rFonts w:ascii="Calibri" w:hAnsi="Calibri"/>
                          <w:sz w:val="24"/>
                          <w:szCs w:val="24"/>
                        </w:rPr>
                        <w:t xml:space="preserve"> to taks</w:t>
                      </w:r>
                    </w:ins>
                    <w:ins w:id="479" w:author="Razzaghi-Pour, Kavi" w:date="2013-10-31T08:28:00Z">
                      <w:r w:rsidR="000472FD">
                        <w:rPr>
                          <w:rFonts w:ascii="Calibri" w:hAnsi="Calibri"/>
                          <w:sz w:val="24"/>
                          <w:szCs w:val="24"/>
                        </w:rPr>
                        <w:t xml:space="preserve"> if seated in a</w:t>
                      </w:r>
                      <w:r w:rsidRPr="000E71A2">
                        <w:rPr>
                          <w:rFonts w:ascii="Calibri" w:hAnsi="Calibri"/>
                          <w:sz w:val="24"/>
                          <w:szCs w:val="24"/>
                        </w:rPr>
                        <w:t xml:space="preserve"> supported posture).  </w:t>
                      </w:r>
                    </w:ins>
                  </w:p>
                  <w:p w:rsidR="004B2BEB" w:rsidRDefault="004B2BEB" w:rsidP="004B2BEB">
                    <w:pPr>
                      <w:pStyle w:val="ColorfulList-Accent1"/>
                      <w:spacing w:after="0"/>
                      <w:rPr>
                        <w:ins w:id="480" w:author="Razzaghi-Pour, Kavi" w:date="2013-10-31T11:27:00Z"/>
                        <w:rFonts w:ascii="Calibri" w:hAnsi="Calibri"/>
                        <w:sz w:val="24"/>
                        <w:szCs w:val="24"/>
                      </w:rPr>
                      <w:pPrChange w:id="481" w:author="Razzaghi-Pour, Kavi" w:date="2013-10-31T11:27:00Z">
                        <w:pPr>
                          <w:pStyle w:val="ColorfulList-Accent1"/>
                          <w:numPr>
                            <w:numId w:val="4"/>
                          </w:numPr>
                          <w:spacing w:after="0"/>
                          <w:ind w:hanging="360"/>
                        </w:pPr>
                      </w:pPrChange>
                    </w:pPr>
                  </w:p>
                  <w:p w:rsidR="004B2BEB" w:rsidRPr="000E71A2" w:rsidRDefault="00E378F3" w:rsidP="00312452">
                    <w:pPr>
                      <w:pStyle w:val="ColorfulList-Accent1"/>
                      <w:spacing w:after="0"/>
                      <w:ind w:left="426"/>
                      <w:rPr>
                        <w:ins w:id="482" w:author="Razzaghi-Pour, Kavi" w:date="2013-10-31T11:27:00Z"/>
                        <w:rFonts w:ascii="Calibri" w:hAnsi="Calibri"/>
                        <w:b/>
                        <w:i/>
                        <w:sz w:val="28"/>
                        <w:szCs w:val="28"/>
                      </w:rPr>
                      <w:pPrChange w:id="483" w:author="Razzaghi-Pour, Kavi" w:date="2013-10-31T11:32:00Z">
                        <w:pPr>
                          <w:pStyle w:val="ColorfulList-Accent1"/>
                          <w:spacing w:after="0"/>
                        </w:pPr>
                      </w:pPrChange>
                    </w:pPr>
                    <w:ins w:id="484" w:author="Razzaghi-Pour, Kavi" w:date="2013-10-31T11:27:00Z">
                      <w:r w:rsidRPr="000E71A2">
                        <w:rPr>
                          <w:rFonts w:ascii="Calibri" w:hAnsi="Calibri"/>
                          <w:b/>
                          <w:i/>
                          <w:sz w:val="28"/>
                          <w:szCs w:val="28"/>
                        </w:rPr>
                        <w:t>TOUCH</w:t>
                      </w:r>
                    </w:ins>
                  </w:p>
                  <w:p w:rsidR="004B2BEB" w:rsidRPr="000E71A2" w:rsidRDefault="004B2BEB" w:rsidP="004B2BEB">
                    <w:pPr>
                      <w:pStyle w:val="ColorfulList-Accent1"/>
                      <w:numPr>
                        <w:ilvl w:val="0"/>
                        <w:numId w:val="4"/>
                      </w:numPr>
                      <w:spacing w:after="0"/>
                      <w:rPr>
                        <w:ins w:id="485" w:author="Razzaghi-Pour, Kavi" w:date="2013-10-31T11:27:00Z"/>
                        <w:rFonts w:ascii="Calibri" w:hAnsi="Calibri"/>
                        <w:sz w:val="24"/>
                        <w:szCs w:val="24"/>
                      </w:rPr>
                    </w:pPr>
                    <w:ins w:id="486" w:author="Razzaghi-Pour, Kavi" w:date="2013-10-31T11:27:00Z">
                      <w:r w:rsidRPr="000E71A2">
                        <w:rPr>
                          <w:rFonts w:ascii="Calibri" w:hAnsi="Calibri"/>
                          <w:sz w:val="24"/>
                          <w:szCs w:val="24"/>
                        </w:rPr>
                        <w:t>Offer the students touch (tactile) input that is comforting and soothing</w:t>
                      </w:r>
                      <w:r>
                        <w:rPr>
                          <w:rFonts w:ascii="Calibri" w:hAnsi="Calibri"/>
                          <w:sz w:val="24"/>
                          <w:szCs w:val="24"/>
                        </w:rPr>
                        <w:t>,</w:t>
                      </w:r>
                      <w:r w:rsidRPr="000E71A2">
                        <w:rPr>
                          <w:rFonts w:ascii="Calibri" w:hAnsi="Calibri"/>
                          <w:sz w:val="24"/>
                          <w:szCs w:val="24"/>
                        </w:rPr>
                        <w:t xml:space="preserve"> </w:t>
                      </w:r>
                      <w:r>
                        <w:rPr>
                          <w:rFonts w:ascii="Calibri" w:hAnsi="Calibri"/>
                          <w:sz w:val="24"/>
                          <w:szCs w:val="24"/>
                        </w:rPr>
                        <w:t>e.g.</w:t>
                      </w:r>
                      <w:r w:rsidRPr="000E71A2">
                        <w:rPr>
                          <w:rFonts w:ascii="Calibri" w:hAnsi="Calibri"/>
                          <w:sz w:val="24"/>
                          <w:szCs w:val="24"/>
                        </w:rPr>
                        <w:t xml:space="preserve"> deep pressure touch through massage or constant deep pressure touch throug</w:t>
                      </w:r>
                      <w:r>
                        <w:rPr>
                          <w:rFonts w:ascii="Calibri" w:hAnsi="Calibri"/>
                          <w:sz w:val="24"/>
                          <w:szCs w:val="24"/>
                        </w:rPr>
                        <w:t>h a weighted cushion or blanket</w:t>
                      </w:r>
                    </w:ins>
                    <w:ins w:id="487" w:author="Razzaghi-Pour, Kavi" w:date="2013-10-31T11:28:00Z">
                      <w:r>
                        <w:rPr>
                          <w:rFonts w:ascii="Calibri" w:hAnsi="Calibri"/>
                          <w:sz w:val="24"/>
                          <w:szCs w:val="24"/>
                        </w:rPr>
                        <w:t>.</w:t>
                      </w:r>
                    </w:ins>
                  </w:p>
                  <w:p w:rsidR="004B2BEB" w:rsidRPr="000E71A2" w:rsidRDefault="004B2BEB" w:rsidP="004B2BEB">
                    <w:pPr>
                      <w:pStyle w:val="ColorfulList-Accent1"/>
                      <w:numPr>
                        <w:ilvl w:val="0"/>
                        <w:numId w:val="4"/>
                      </w:numPr>
                      <w:spacing w:after="0"/>
                      <w:rPr>
                        <w:ins w:id="488" w:author="Razzaghi-Pour, Kavi" w:date="2013-10-31T11:27:00Z"/>
                        <w:rFonts w:ascii="Calibri" w:hAnsi="Calibri"/>
                        <w:sz w:val="24"/>
                        <w:szCs w:val="24"/>
                      </w:rPr>
                    </w:pPr>
                    <w:ins w:id="489" w:author="Razzaghi-Pour, Kavi" w:date="2013-10-31T11:27:00Z">
                      <w:r w:rsidRPr="000E71A2">
                        <w:rPr>
                          <w:rFonts w:ascii="Calibri" w:hAnsi="Calibri"/>
                          <w:sz w:val="24"/>
                          <w:szCs w:val="24"/>
                        </w:rPr>
                        <w:t>Use different textures such as wool, silk or felt to give the student opportunities to explore these materials in a safe and predictable way</w:t>
                      </w:r>
                    </w:ins>
                    <w:ins w:id="490" w:author="Razzaghi-Pour, Kavi" w:date="2013-10-31T11:29:00Z">
                      <w:r>
                        <w:rPr>
                          <w:rFonts w:ascii="Calibri" w:hAnsi="Calibri"/>
                          <w:sz w:val="24"/>
                          <w:szCs w:val="24"/>
                        </w:rPr>
                        <w:t>,</w:t>
                      </w:r>
                    </w:ins>
                    <w:ins w:id="491" w:author="Razzaghi-Pour, Kavi" w:date="2013-10-31T11:27:00Z">
                      <w:r w:rsidRPr="000E71A2">
                        <w:rPr>
                          <w:rFonts w:ascii="Calibri" w:hAnsi="Calibri"/>
                          <w:sz w:val="24"/>
                          <w:szCs w:val="24"/>
                        </w:rPr>
                        <w:t xml:space="preserve"> e</w:t>
                      </w:r>
                    </w:ins>
                    <w:ins w:id="492" w:author="Razzaghi-Pour, Kavi" w:date="2013-10-31T11:29:00Z">
                      <w:r>
                        <w:rPr>
                          <w:rFonts w:ascii="Calibri" w:hAnsi="Calibri"/>
                          <w:sz w:val="24"/>
                          <w:szCs w:val="24"/>
                        </w:rPr>
                        <w:t>.</w:t>
                      </w:r>
                    </w:ins>
                    <w:ins w:id="493" w:author="Razzaghi-Pour, Kavi" w:date="2013-10-31T11:27:00Z">
                      <w:r w:rsidRPr="000E71A2">
                        <w:rPr>
                          <w:rFonts w:ascii="Calibri" w:hAnsi="Calibri"/>
                          <w:sz w:val="24"/>
                          <w:szCs w:val="24"/>
                        </w:rPr>
                        <w:t>g</w:t>
                      </w:r>
                    </w:ins>
                    <w:ins w:id="494" w:author="Razzaghi-Pour, Kavi" w:date="2013-10-31T11:29:00Z">
                      <w:r>
                        <w:rPr>
                          <w:rFonts w:ascii="Calibri" w:hAnsi="Calibri"/>
                          <w:sz w:val="24"/>
                          <w:szCs w:val="24"/>
                        </w:rPr>
                        <w:t>.</w:t>
                      </w:r>
                    </w:ins>
                    <w:ins w:id="495" w:author="Razzaghi-Pour, Kavi" w:date="2013-10-31T11:27:00Z">
                      <w:r w:rsidRPr="000E71A2">
                        <w:rPr>
                          <w:rFonts w:ascii="Calibri" w:hAnsi="Calibri"/>
                          <w:sz w:val="24"/>
                          <w:szCs w:val="24"/>
                        </w:rPr>
                        <w:t xml:space="preserve"> during art and craft times.  </w:t>
                      </w:r>
                    </w:ins>
                  </w:p>
                  <w:p w:rsidR="004B2BEB" w:rsidRPr="000E71A2" w:rsidRDefault="004B2BEB" w:rsidP="004B2BEB">
                    <w:pPr>
                      <w:pStyle w:val="ColorfulList-Accent1"/>
                      <w:numPr>
                        <w:ilvl w:val="0"/>
                        <w:numId w:val="4"/>
                      </w:numPr>
                      <w:spacing w:after="0"/>
                      <w:rPr>
                        <w:ins w:id="496" w:author="Razzaghi-Pour, Kavi" w:date="2013-10-31T11:27:00Z"/>
                        <w:rFonts w:ascii="Calibri" w:hAnsi="Calibri"/>
                        <w:sz w:val="24"/>
                        <w:szCs w:val="24"/>
                      </w:rPr>
                    </w:pPr>
                    <w:ins w:id="497" w:author="Razzaghi-Pour, Kavi" w:date="2013-10-31T11:27:00Z">
                      <w:r w:rsidRPr="000E71A2">
                        <w:rPr>
                          <w:rFonts w:ascii="Calibri" w:hAnsi="Calibri"/>
                          <w:sz w:val="24"/>
                          <w:szCs w:val="24"/>
                        </w:rPr>
                        <w:t>Try reading the student books that involve tactile involvement (such as touch and feel books). For older students, develop book boxes which incorporate different textures as part of the story.</w:t>
                      </w:r>
                    </w:ins>
                  </w:p>
                  <w:p w:rsidR="004B2BEB" w:rsidRPr="000E71A2" w:rsidRDefault="004B2BEB" w:rsidP="004B2BEB">
                    <w:pPr>
                      <w:pStyle w:val="ColorfulList-Accent1"/>
                      <w:numPr>
                        <w:ilvl w:val="0"/>
                        <w:numId w:val="4"/>
                      </w:numPr>
                      <w:spacing w:after="0"/>
                      <w:rPr>
                        <w:ins w:id="498" w:author="Razzaghi-Pour, Kavi" w:date="2013-10-31T11:27:00Z"/>
                        <w:rFonts w:ascii="Calibri" w:hAnsi="Calibri"/>
                        <w:sz w:val="24"/>
                        <w:szCs w:val="24"/>
                      </w:rPr>
                    </w:pPr>
                    <w:ins w:id="499" w:author="Razzaghi-Pour, Kavi" w:date="2013-10-31T11:27:00Z">
                      <w:r w:rsidRPr="000E71A2">
                        <w:rPr>
                          <w:rFonts w:ascii="Calibri" w:hAnsi="Calibri"/>
                          <w:sz w:val="24"/>
                          <w:szCs w:val="24"/>
                        </w:rPr>
                        <w:t>Offer the student time away from others, away from physical touching, e</w:t>
                      </w:r>
                    </w:ins>
                    <w:ins w:id="500" w:author="Razzaghi-Pour, Kavi" w:date="2013-10-31T11:29:00Z">
                      <w:r>
                        <w:rPr>
                          <w:rFonts w:ascii="Calibri" w:hAnsi="Calibri"/>
                          <w:sz w:val="24"/>
                          <w:szCs w:val="24"/>
                        </w:rPr>
                        <w:t>.</w:t>
                      </w:r>
                    </w:ins>
                    <w:ins w:id="501" w:author="Razzaghi-Pour, Kavi" w:date="2013-10-31T11:27:00Z">
                      <w:r w:rsidRPr="000E71A2">
                        <w:rPr>
                          <w:rFonts w:ascii="Calibri" w:hAnsi="Calibri"/>
                          <w:sz w:val="24"/>
                          <w:szCs w:val="24"/>
                        </w:rPr>
                        <w:t>g</w:t>
                      </w:r>
                    </w:ins>
                    <w:ins w:id="502" w:author="Razzaghi-Pour, Kavi" w:date="2013-10-31T11:29:00Z">
                      <w:r>
                        <w:rPr>
                          <w:rFonts w:ascii="Calibri" w:hAnsi="Calibri"/>
                          <w:sz w:val="24"/>
                          <w:szCs w:val="24"/>
                        </w:rPr>
                        <w:t>.</w:t>
                      </w:r>
                    </w:ins>
                    <w:ins w:id="503" w:author="Razzaghi-Pour, Kavi" w:date="2013-10-31T11:27:00Z">
                      <w:r w:rsidRPr="000E71A2">
                        <w:rPr>
                          <w:rFonts w:ascii="Calibri" w:hAnsi="Calibri"/>
                          <w:sz w:val="24"/>
                          <w:szCs w:val="24"/>
                        </w:rPr>
                        <w:t xml:space="preserve"> safe area such as the computer room</w:t>
                      </w:r>
                    </w:ins>
                    <w:ins w:id="504" w:author="Razzaghi-Pour, Kavi" w:date="2013-10-31T11:29:00Z">
                      <w:r>
                        <w:rPr>
                          <w:rFonts w:ascii="Calibri" w:hAnsi="Calibri"/>
                          <w:sz w:val="24"/>
                          <w:szCs w:val="24"/>
                        </w:rPr>
                        <w:t>.</w:t>
                      </w:r>
                    </w:ins>
                  </w:p>
                  <w:p w:rsidR="004B2BEB" w:rsidRPr="004B2BEB" w:rsidRDefault="004B2BEB" w:rsidP="00454BA8">
                    <w:pPr>
                      <w:pStyle w:val="ColorfulList-Accent1"/>
                      <w:numPr>
                        <w:ilvl w:val="0"/>
                        <w:numId w:val="4"/>
                      </w:numPr>
                      <w:spacing w:after="0"/>
                      <w:rPr>
                        <w:ins w:id="505" w:author="Razzaghi-Pour, Kavi" w:date="2013-10-31T11:27:00Z"/>
                        <w:rFonts w:ascii="Calibri" w:hAnsi="Calibri"/>
                        <w:sz w:val="24"/>
                        <w:szCs w:val="24"/>
                        <w:rPrChange w:id="506" w:author="Razzaghi-Pour, Kavi" w:date="2013-10-31T11:30:00Z">
                          <w:rPr>
                            <w:ins w:id="507" w:author="Razzaghi-Pour, Kavi" w:date="2013-10-31T11:27:00Z"/>
                            <w:rFonts w:ascii="Calibri" w:hAnsi="Calibri"/>
                            <w:sz w:val="24"/>
                            <w:szCs w:val="24"/>
                          </w:rPr>
                        </w:rPrChange>
                      </w:rPr>
                    </w:pPr>
                    <w:ins w:id="508" w:author="Razzaghi-Pour, Kavi" w:date="2013-10-31T11:27:00Z">
                      <w:r w:rsidRPr="000E71A2">
                        <w:rPr>
                          <w:rFonts w:ascii="Calibri" w:hAnsi="Calibri"/>
                          <w:sz w:val="24"/>
                          <w:szCs w:val="24"/>
                        </w:rPr>
                        <w:t xml:space="preserve">During activities such as craft, cooking, gardening, offer the student the choice of wearing gloves or an apron, using cutlery, using tools, watching from a distance, </w:t>
                      </w:r>
                    </w:ins>
                    <w:ins w:id="509" w:author="Razzaghi-Pour, Kavi" w:date="2013-10-31T11:29:00Z">
                      <w:r>
                        <w:rPr>
                          <w:rFonts w:ascii="Calibri" w:hAnsi="Calibri"/>
                          <w:sz w:val="24"/>
                          <w:szCs w:val="24"/>
                        </w:rPr>
                        <w:t>watching peers/teachers completing the activity before their turn</w:t>
                      </w:r>
                    </w:ins>
                    <w:ins w:id="510" w:author="Razzaghi-Pour, Kavi" w:date="2013-10-31T11:30:00Z">
                      <w:r>
                        <w:rPr>
                          <w:rFonts w:ascii="Calibri" w:hAnsi="Calibri"/>
                          <w:sz w:val="24"/>
                          <w:szCs w:val="24"/>
                        </w:rPr>
                        <w:t xml:space="preserve">.  </w:t>
                      </w:r>
                      <w:r w:rsidRPr="000E71A2">
                        <w:rPr>
                          <w:rFonts w:ascii="Calibri" w:hAnsi="Calibri"/>
                          <w:sz w:val="24"/>
                          <w:szCs w:val="24"/>
                        </w:rPr>
                        <w:t>Provide</w:t>
                      </w:r>
                      <w:r>
                        <w:rPr>
                          <w:rFonts w:ascii="Calibri" w:hAnsi="Calibri"/>
                          <w:sz w:val="24"/>
                          <w:szCs w:val="24"/>
                        </w:rPr>
                        <w:t xml:space="preserve"> </w:t>
                      </w:r>
                      <w:r w:rsidRPr="000E71A2">
                        <w:rPr>
                          <w:rFonts w:ascii="Calibri" w:hAnsi="Calibri"/>
                          <w:sz w:val="24"/>
                          <w:szCs w:val="24"/>
                        </w:rPr>
                        <w:t>easy access to be able to wash or wipe their hands when needed,</w:t>
                      </w:r>
                    </w:ins>
                    <w:ins w:id="511" w:author="Razzaghi-Pour, Kavi" w:date="2013-10-31T11:29:00Z">
                      <w:r w:rsidRPr="00454BA8">
                        <w:rPr>
                          <w:rFonts w:ascii="Calibri" w:hAnsi="Calibri"/>
                          <w:sz w:val="24"/>
                          <w:szCs w:val="24"/>
                        </w:rPr>
                        <w:t xml:space="preserve"> </w:t>
                      </w:r>
                    </w:ins>
                    <w:ins w:id="512" w:author="Razzaghi-Pour, Kavi" w:date="2013-10-31T11:30:00Z">
                      <w:r>
                        <w:rPr>
                          <w:rFonts w:ascii="Calibri" w:hAnsi="Calibri"/>
                          <w:sz w:val="24"/>
                          <w:szCs w:val="24"/>
                        </w:rPr>
                        <w:t>p</w:t>
                      </w:r>
                    </w:ins>
                    <w:ins w:id="513" w:author="Razzaghi-Pour, Kavi" w:date="2013-10-31T11:27:00Z">
                      <w:r w:rsidRPr="00454BA8">
                        <w:rPr>
                          <w:rFonts w:ascii="Calibri" w:hAnsi="Calibri"/>
                          <w:sz w:val="24"/>
                          <w:szCs w:val="24"/>
                        </w:rPr>
                        <w:t>ractice and rei</w:t>
                      </w:r>
                      <w:r w:rsidRPr="004B2BEB">
                        <w:rPr>
                          <w:rFonts w:ascii="Calibri" w:hAnsi="Calibri"/>
                          <w:sz w:val="24"/>
                          <w:szCs w:val="24"/>
                        </w:rPr>
                        <w:t xml:space="preserve">nforce the routine of washing hands immediately after </w:t>
                      </w:r>
                    </w:ins>
                    <w:ins w:id="514" w:author="Razzaghi-Pour, Kavi" w:date="2013-10-31T11:30:00Z">
                      <w:r w:rsidRPr="004B2BEB">
                        <w:rPr>
                          <w:rFonts w:ascii="Calibri" w:hAnsi="Calibri"/>
                          <w:sz w:val="24"/>
                          <w:szCs w:val="24"/>
                          <w:rPrChange w:id="515" w:author="Razzaghi-Pour, Kavi" w:date="2013-10-31T11:30:00Z">
                            <w:rPr>
                              <w:rFonts w:ascii="Calibri" w:hAnsi="Calibri"/>
                              <w:sz w:val="24"/>
                              <w:szCs w:val="24"/>
                            </w:rPr>
                          </w:rPrChange>
                        </w:rPr>
                        <w:t>messy</w:t>
                      </w:r>
                    </w:ins>
                    <w:ins w:id="516" w:author="Razzaghi-Pour, Kavi" w:date="2013-10-31T11:27:00Z">
                      <w:r w:rsidRPr="004B2BEB">
                        <w:rPr>
                          <w:rFonts w:ascii="Calibri" w:hAnsi="Calibri"/>
                          <w:sz w:val="24"/>
                          <w:szCs w:val="24"/>
                          <w:rPrChange w:id="517" w:author="Razzaghi-Pour, Kavi" w:date="2013-10-31T11:30:00Z">
                            <w:rPr>
                              <w:rFonts w:ascii="Calibri" w:hAnsi="Calibri"/>
                              <w:sz w:val="24"/>
                              <w:szCs w:val="24"/>
                            </w:rPr>
                          </w:rPrChange>
                        </w:rPr>
                        <w:t xml:space="preserve"> activities. </w:t>
                      </w:r>
                    </w:ins>
                  </w:p>
                  <w:p w:rsidR="004B2BEB" w:rsidRPr="000E71A2" w:rsidRDefault="004B2BEB" w:rsidP="004B2BEB">
                    <w:pPr>
                      <w:pStyle w:val="ColorfulList-Accent1"/>
                      <w:numPr>
                        <w:ilvl w:val="0"/>
                        <w:numId w:val="4"/>
                      </w:numPr>
                      <w:spacing w:after="0" w:line="240" w:lineRule="auto"/>
                      <w:rPr>
                        <w:ins w:id="518" w:author="Razzaghi-Pour, Kavi" w:date="2013-10-31T11:27:00Z"/>
                        <w:rFonts w:ascii="Calibri" w:hAnsi="Calibri"/>
                        <w:sz w:val="24"/>
                        <w:szCs w:val="24"/>
                      </w:rPr>
                    </w:pPr>
                    <w:ins w:id="519" w:author="Razzaghi-Pour, Kavi" w:date="2013-10-31T11:27:00Z">
                      <w:r w:rsidRPr="000E71A2">
                        <w:rPr>
                          <w:rFonts w:ascii="Calibri" w:hAnsi="Calibri"/>
                          <w:sz w:val="24"/>
                          <w:szCs w:val="24"/>
                        </w:rPr>
                        <w:t>Consult with an O</w:t>
                      </w:r>
                    </w:ins>
                    <w:ins w:id="520" w:author="Razzaghi-Pour, Kavi" w:date="2013-10-31T11:31:00Z">
                      <w:r>
                        <w:rPr>
                          <w:rFonts w:ascii="Calibri" w:hAnsi="Calibri"/>
                          <w:sz w:val="24"/>
                          <w:szCs w:val="24"/>
                        </w:rPr>
                        <w:t xml:space="preserve">ccupational </w:t>
                      </w:r>
                    </w:ins>
                    <w:ins w:id="521" w:author="Razzaghi-Pour, Kavi" w:date="2013-10-31T11:27:00Z">
                      <w:r w:rsidRPr="000E71A2">
                        <w:rPr>
                          <w:rFonts w:ascii="Calibri" w:hAnsi="Calibri"/>
                          <w:sz w:val="24"/>
                          <w:szCs w:val="24"/>
                        </w:rPr>
                        <w:t>T</w:t>
                      </w:r>
                    </w:ins>
                    <w:ins w:id="522" w:author="Razzaghi-Pour, Kavi" w:date="2013-10-31T11:31:00Z">
                      <w:r>
                        <w:rPr>
                          <w:rFonts w:ascii="Calibri" w:hAnsi="Calibri"/>
                          <w:sz w:val="24"/>
                          <w:szCs w:val="24"/>
                        </w:rPr>
                        <w:t>herapist</w:t>
                      </w:r>
                    </w:ins>
                    <w:ins w:id="523" w:author="Razzaghi-Pour, Kavi" w:date="2013-10-31T11:27:00Z">
                      <w:r w:rsidRPr="000E71A2">
                        <w:rPr>
                          <w:rFonts w:ascii="Calibri" w:hAnsi="Calibri"/>
                          <w:sz w:val="24"/>
                          <w:szCs w:val="24"/>
                        </w:rPr>
                        <w:t xml:space="preserve"> in regards to using garments/deep</w:t>
                      </w:r>
                    </w:ins>
                    <w:ins w:id="524" w:author="Razzaghi-Pour, Kavi" w:date="2013-10-31T11:31:00Z">
                      <w:r>
                        <w:rPr>
                          <w:rFonts w:ascii="Calibri" w:hAnsi="Calibri"/>
                          <w:sz w:val="24"/>
                          <w:szCs w:val="24"/>
                        </w:rPr>
                        <w:t xml:space="preserve"> </w:t>
                      </w:r>
                    </w:ins>
                    <w:ins w:id="525" w:author="Razzaghi-Pour, Kavi" w:date="2013-10-31T11:27:00Z">
                      <w:r w:rsidRPr="000E71A2">
                        <w:rPr>
                          <w:rFonts w:ascii="Calibri" w:hAnsi="Calibri"/>
                          <w:sz w:val="24"/>
                          <w:szCs w:val="24"/>
                        </w:rPr>
                        <w:t>pressure</w:t>
                      </w:r>
                    </w:ins>
                    <w:ins w:id="526" w:author="Razzaghi-Pour, Kavi" w:date="2013-10-31T11:31:00Z">
                      <w:r>
                        <w:rPr>
                          <w:rFonts w:ascii="Calibri" w:hAnsi="Calibri"/>
                          <w:sz w:val="24"/>
                          <w:szCs w:val="24"/>
                        </w:rPr>
                        <w:t>,</w:t>
                      </w:r>
                    </w:ins>
                    <w:ins w:id="527" w:author="Razzaghi-Pour, Kavi" w:date="2013-10-31T11:27:00Z">
                      <w:r w:rsidRPr="000E71A2">
                        <w:rPr>
                          <w:rFonts w:ascii="Calibri" w:hAnsi="Calibri"/>
                          <w:sz w:val="24"/>
                          <w:szCs w:val="24"/>
                        </w:rPr>
                        <w:t xml:space="preserve"> e</w:t>
                      </w:r>
                    </w:ins>
                    <w:ins w:id="528" w:author="Razzaghi-Pour, Kavi" w:date="2013-10-31T11:31:00Z">
                      <w:r>
                        <w:rPr>
                          <w:rFonts w:ascii="Calibri" w:hAnsi="Calibri"/>
                          <w:sz w:val="24"/>
                          <w:szCs w:val="24"/>
                        </w:rPr>
                        <w:t>.</w:t>
                      </w:r>
                    </w:ins>
                    <w:ins w:id="529" w:author="Razzaghi-Pour, Kavi" w:date="2013-10-31T11:27:00Z">
                      <w:r w:rsidRPr="000E71A2">
                        <w:rPr>
                          <w:rFonts w:ascii="Calibri" w:hAnsi="Calibri"/>
                          <w:sz w:val="24"/>
                          <w:szCs w:val="24"/>
                        </w:rPr>
                        <w:t>g</w:t>
                      </w:r>
                    </w:ins>
                    <w:ins w:id="530" w:author="Razzaghi-Pour, Kavi" w:date="2013-10-31T11:31:00Z">
                      <w:r>
                        <w:rPr>
                          <w:rFonts w:ascii="Calibri" w:hAnsi="Calibri"/>
                          <w:sz w:val="24"/>
                          <w:szCs w:val="24"/>
                        </w:rPr>
                        <w:t>.</w:t>
                      </w:r>
                    </w:ins>
                    <w:ins w:id="531" w:author="Razzaghi-Pour, Kavi" w:date="2013-10-31T11:27:00Z">
                      <w:r w:rsidRPr="000E71A2">
                        <w:rPr>
                          <w:rFonts w:ascii="Calibri" w:hAnsi="Calibri"/>
                          <w:sz w:val="24"/>
                          <w:szCs w:val="24"/>
                        </w:rPr>
                        <w:t xml:space="preserve"> </w:t>
                      </w:r>
                      <w:r w:rsidR="003B2A29">
                        <w:rPr>
                          <w:rFonts w:ascii="Calibri" w:hAnsi="Calibri"/>
                          <w:sz w:val="24"/>
                          <w:szCs w:val="24"/>
                        </w:rPr>
                        <w:t>calming clothing, weighted vest</w:t>
                      </w:r>
                    </w:ins>
                    <w:ins w:id="532" w:author="Razzaghi-Pour, Kavi" w:date="2013-11-01T12:30:00Z">
                      <w:r w:rsidR="003B2A29">
                        <w:rPr>
                          <w:rFonts w:ascii="Calibri" w:hAnsi="Calibri"/>
                          <w:sz w:val="24"/>
                          <w:szCs w:val="24"/>
                        </w:rPr>
                        <w:t>.</w:t>
                      </w:r>
                    </w:ins>
                  </w:p>
                  <w:p w:rsidR="004B2BEB" w:rsidRDefault="004B2BEB" w:rsidP="004B2BEB">
                    <w:pPr>
                      <w:pStyle w:val="ColorfulList-Accent1"/>
                      <w:spacing w:after="0"/>
                      <w:rPr>
                        <w:ins w:id="533" w:author="Razzaghi-Pour, Kavi" w:date="2013-10-31T08:30:00Z"/>
                        <w:rFonts w:ascii="Calibri" w:hAnsi="Calibri"/>
                        <w:sz w:val="24"/>
                        <w:szCs w:val="24"/>
                      </w:rPr>
                      <w:pPrChange w:id="534" w:author="Razzaghi-Pour, Kavi" w:date="2013-10-31T11:27:00Z">
                        <w:pPr>
                          <w:pStyle w:val="ColorfulList-Accent1"/>
                          <w:numPr>
                            <w:numId w:val="4"/>
                          </w:numPr>
                          <w:spacing w:after="0"/>
                          <w:ind w:hanging="360"/>
                        </w:pPr>
                      </w:pPrChange>
                    </w:pPr>
                  </w:p>
                  <w:p w:rsidR="000F4901" w:rsidRDefault="000F4901" w:rsidP="000F4901">
                    <w:pPr>
                      <w:pStyle w:val="ColorfulList-Accent1"/>
                      <w:spacing w:after="0"/>
                      <w:rPr>
                        <w:ins w:id="535" w:author="Razzaghi-Pour, Kavi" w:date="2013-10-31T08:30:00Z"/>
                        <w:rFonts w:ascii="Calibri" w:hAnsi="Calibri"/>
                        <w:sz w:val="24"/>
                        <w:szCs w:val="24"/>
                      </w:rPr>
                      <w:pPrChange w:id="536" w:author="Razzaghi-Pour, Kavi" w:date="2013-10-31T08:30:00Z">
                        <w:pPr>
                          <w:pStyle w:val="ColorfulList-Accent1"/>
                          <w:numPr>
                            <w:numId w:val="4"/>
                          </w:numPr>
                          <w:spacing w:after="0"/>
                          <w:ind w:hanging="360"/>
                        </w:pPr>
                      </w:pPrChange>
                    </w:pPr>
                  </w:p>
                  <w:p w:rsidR="000F4901" w:rsidRPr="000E71A2" w:rsidRDefault="000F4901" w:rsidP="000F4901">
                    <w:pPr>
                      <w:pStyle w:val="ColorfulList-Accent1"/>
                      <w:spacing w:after="0"/>
                      <w:rPr>
                        <w:ins w:id="537" w:author="Razzaghi-Pour, Kavi" w:date="2013-10-31T08:28:00Z"/>
                        <w:rFonts w:ascii="Calibri" w:hAnsi="Calibri"/>
                        <w:sz w:val="24"/>
                        <w:szCs w:val="24"/>
                      </w:rPr>
                      <w:pPrChange w:id="538" w:author="Razzaghi-Pour, Kavi" w:date="2013-10-31T08:30:00Z">
                        <w:pPr>
                          <w:pStyle w:val="ColorfulList-Accent1"/>
                          <w:numPr>
                            <w:numId w:val="4"/>
                          </w:numPr>
                          <w:spacing w:after="0"/>
                          <w:ind w:hanging="360"/>
                        </w:pPr>
                      </w:pPrChange>
                    </w:pPr>
                  </w:p>
                  <w:p w:rsidR="00587AA9" w:rsidRPr="000E71A2" w:rsidRDefault="00587AA9" w:rsidP="00587AA9">
                    <w:pPr>
                      <w:spacing w:after="0"/>
                      <w:ind w:left="720"/>
                      <w:rPr>
                        <w:ins w:id="539" w:author="Razzaghi-Pour, Kavi" w:date="2013-10-31T08:07:00Z"/>
                        <w:rFonts w:ascii="Calibri" w:hAnsi="Calibri"/>
                        <w:sz w:val="24"/>
                        <w:szCs w:val="24"/>
                      </w:rPr>
                      <w:pPrChange w:id="540" w:author="Razzaghi-Pour, Kavi" w:date="2013-10-31T08:13:00Z">
                        <w:pPr>
                          <w:numPr>
                            <w:numId w:val="3"/>
                          </w:numPr>
                          <w:spacing w:after="0"/>
                          <w:ind w:left="720" w:hanging="360"/>
                        </w:pPr>
                      </w:pPrChange>
                    </w:pPr>
                    <w:del w:id="541" w:author="Razzaghi-Pour, Kavi" w:date="2013-10-31T08:07:00Z">
                      <w:r w:rsidRPr="006A5C54" w:rsidDel="00587AA9">
                        <w:rPr>
                          <w:rFonts w:ascii="Corbel" w:hAnsi="Corbel"/>
                          <w:b/>
                          <w:i/>
                          <w:sz w:val="40"/>
                          <w:szCs w:val="40"/>
                          <w:u w:val="single"/>
                        </w:rPr>
                        <w:delText>General Strategies</w:delText>
                      </w:r>
                    </w:del>
                  </w:p>
                  <w:p w:rsidR="00587AA9" w:rsidRPr="000E71A2" w:rsidRDefault="00587AA9" w:rsidP="00587AA9">
                    <w:pPr>
                      <w:spacing w:after="0"/>
                      <w:ind w:left="720"/>
                      <w:rPr>
                        <w:ins w:id="542" w:author="Razzaghi-Pour, Kavi" w:date="2013-10-31T08:07:00Z"/>
                        <w:rFonts w:ascii="Calibri" w:hAnsi="Calibri"/>
                        <w:sz w:val="24"/>
                        <w:szCs w:val="24"/>
                      </w:rPr>
                      <w:pPrChange w:id="543" w:author="Razzaghi-Pour, Kavi" w:date="2013-10-31T08:12:00Z">
                        <w:pPr>
                          <w:numPr>
                            <w:numId w:val="3"/>
                          </w:numPr>
                          <w:spacing w:after="0"/>
                          <w:ind w:left="720" w:hanging="360"/>
                        </w:pPr>
                      </w:pPrChange>
                    </w:pPr>
                  </w:p>
                  <w:p w:rsidR="00587AA9" w:rsidRPr="000E71A2" w:rsidRDefault="00587AA9" w:rsidP="00587AA9">
                    <w:pPr>
                      <w:spacing w:after="0"/>
                      <w:rPr>
                        <w:ins w:id="544" w:author="Razzaghi-Pour, Kavi" w:date="2013-10-31T08:07:00Z"/>
                        <w:rFonts w:ascii="Calibri" w:hAnsi="Calibri"/>
                        <w:sz w:val="24"/>
                        <w:szCs w:val="24"/>
                      </w:rPr>
                    </w:pPr>
                  </w:p>
                  <w:p w:rsidR="00587AA9" w:rsidRPr="006A5C54" w:rsidRDefault="00587AA9" w:rsidP="00587AA9">
                    <w:pPr>
                      <w:spacing w:after="240"/>
                      <w:rPr>
                        <w:rFonts w:ascii="Corbel" w:hAnsi="Corbel"/>
                        <w:b/>
                        <w:i/>
                        <w:sz w:val="40"/>
                        <w:szCs w:val="40"/>
                        <w:u w:val="single"/>
                      </w:rPr>
                    </w:pPr>
                  </w:p>
                  <w:p w:rsidR="00587AA9" w:rsidRPr="006A5C54" w:rsidDel="00587AA9" w:rsidRDefault="00587AA9" w:rsidP="00587AA9">
                    <w:pPr>
                      <w:spacing w:line="360" w:lineRule="auto"/>
                      <w:rPr>
                        <w:del w:id="545" w:author="Razzaghi-Pour, Kavi" w:date="2013-10-31T08:07:00Z"/>
                        <w:rFonts w:ascii="Corbel" w:hAnsi="Corbel"/>
                        <w:b/>
                        <w:i/>
                        <w:sz w:val="28"/>
                        <w:szCs w:val="28"/>
                        <w:u w:val="single"/>
                      </w:rPr>
                    </w:pPr>
                    <w:del w:id="546" w:author="Razzaghi-Pour, Kavi" w:date="2013-10-31T08:07:00Z">
                      <w:r w:rsidRPr="006A5C54" w:rsidDel="00587AA9">
                        <w:rPr>
                          <w:rFonts w:ascii="Corbel" w:hAnsi="Corbel"/>
                          <w:b/>
                          <w:i/>
                          <w:sz w:val="28"/>
                          <w:szCs w:val="28"/>
                          <w:u w:val="single"/>
                        </w:rPr>
                        <w:delText>Teacher/ co-educator attitude/behaviour</w:delText>
                      </w:r>
                    </w:del>
                  </w:p>
                  <w:p w:rsidR="00587AA9" w:rsidDel="00587AA9" w:rsidRDefault="00587AA9" w:rsidP="00587AA9">
                    <w:pPr>
                      <w:pStyle w:val="ListParagraph"/>
                      <w:numPr>
                        <w:ilvl w:val="0"/>
                        <w:numId w:val="1"/>
                      </w:numPr>
                      <w:spacing w:line="360" w:lineRule="auto"/>
                      <w:contextualSpacing/>
                      <w:rPr>
                        <w:del w:id="547" w:author="Razzaghi-Pour, Kavi" w:date="2013-10-31T08:07:00Z"/>
                        <w:rFonts w:ascii="Corbel" w:hAnsi="Corbel"/>
                        <w:sz w:val="24"/>
                        <w:szCs w:val="24"/>
                      </w:rPr>
                    </w:pPr>
                    <w:del w:id="548" w:author="Razzaghi-Pour, Kavi" w:date="2013-10-31T08:07:00Z">
                      <w:r w:rsidDel="00587AA9">
                        <w:rPr>
                          <w:rFonts w:ascii="Corbel" w:hAnsi="Corbel"/>
                          <w:sz w:val="24"/>
                          <w:szCs w:val="24"/>
                        </w:rPr>
                        <w:delText>Having high expectations of students</w:delText>
                      </w:r>
                    </w:del>
                  </w:p>
                  <w:p w:rsidR="00587AA9" w:rsidDel="00587AA9" w:rsidRDefault="00587AA9" w:rsidP="00587AA9">
                    <w:pPr>
                      <w:pStyle w:val="ListParagraph"/>
                      <w:numPr>
                        <w:ilvl w:val="0"/>
                        <w:numId w:val="1"/>
                      </w:numPr>
                      <w:spacing w:line="360" w:lineRule="auto"/>
                      <w:contextualSpacing/>
                      <w:rPr>
                        <w:del w:id="549" w:author="Razzaghi-Pour, Kavi" w:date="2013-10-31T08:07:00Z"/>
                        <w:rFonts w:ascii="Corbel" w:hAnsi="Corbel"/>
                        <w:sz w:val="24"/>
                        <w:szCs w:val="24"/>
                      </w:rPr>
                    </w:pPr>
                    <w:del w:id="550" w:author="Razzaghi-Pour, Kavi" w:date="2013-10-31T08:07:00Z">
                      <w:r w:rsidDel="00587AA9">
                        <w:rPr>
                          <w:rFonts w:ascii="Corbel" w:hAnsi="Corbel"/>
                          <w:sz w:val="24"/>
                          <w:szCs w:val="24"/>
                        </w:rPr>
                        <w:delText>Positive, respectful dialogue and interactions with students</w:delText>
                      </w:r>
                    </w:del>
                  </w:p>
                  <w:p w:rsidR="00587AA9" w:rsidDel="00587AA9" w:rsidRDefault="00587AA9" w:rsidP="00587AA9">
                    <w:pPr>
                      <w:pStyle w:val="ListParagraph"/>
                      <w:numPr>
                        <w:ilvl w:val="0"/>
                        <w:numId w:val="1"/>
                      </w:numPr>
                      <w:spacing w:line="360" w:lineRule="auto"/>
                      <w:contextualSpacing/>
                      <w:rPr>
                        <w:del w:id="551" w:author="Razzaghi-Pour, Kavi" w:date="2013-10-31T08:07:00Z"/>
                        <w:rFonts w:ascii="Corbel" w:hAnsi="Corbel"/>
                        <w:sz w:val="24"/>
                        <w:szCs w:val="24"/>
                      </w:rPr>
                    </w:pPr>
                    <w:del w:id="552" w:author="Razzaghi-Pour, Kavi" w:date="2013-10-31T08:07:00Z">
                      <w:r w:rsidDel="00587AA9">
                        <w:rPr>
                          <w:rFonts w:ascii="Corbel" w:hAnsi="Corbel"/>
                          <w:sz w:val="24"/>
                          <w:szCs w:val="24"/>
                        </w:rPr>
                        <w:delText>Clear positive instructions incorporating keyword signs</w:delText>
                      </w:r>
                    </w:del>
                  </w:p>
                  <w:p w:rsidR="00587AA9" w:rsidDel="00587AA9" w:rsidRDefault="00587AA9" w:rsidP="00587AA9">
                    <w:pPr>
                      <w:pStyle w:val="ListParagraph"/>
                      <w:numPr>
                        <w:ilvl w:val="0"/>
                        <w:numId w:val="1"/>
                      </w:numPr>
                      <w:spacing w:line="360" w:lineRule="auto"/>
                      <w:contextualSpacing/>
                      <w:rPr>
                        <w:del w:id="553" w:author="Razzaghi-Pour, Kavi" w:date="2013-10-31T08:07:00Z"/>
                        <w:rFonts w:ascii="Corbel" w:hAnsi="Corbel"/>
                        <w:sz w:val="24"/>
                        <w:szCs w:val="24"/>
                      </w:rPr>
                    </w:pPr>
                    <w:del w:id="554" w:author="Razzaghi-Pour, Kavi" w:date="2013-10-31T08:07:00Z">
                      <w:r w:rsidDel="00587AA9">
                        <w:rPr>
                          <w:rFonts w:ascii="Corbel" w:hAnsi="Corbel"/>
                          <w:sz w:val="24"/>
                          <w:szCs w:val="24"/>
                        </w:rPr>
                        <w:delText>Regular positive and constructive feedback to students</w:delText>
                      </w:r>
                    </w:del>
                  </w:p>
                  <w:p w:rsidR="00587AA9" w:rsidRPr="006A5C54" w:rsidDel="00587AA9" w:rsidRDefault="00587AA9" w:rsidP="00587AA9">
                    <w:pPr>
                      <w:spacing w:line="360" w:lineRule="auto"/>
                      <w:rPr>
                        <w:del w:id="555" w:author="Razzaghi-Pour, Kavi" w:date="2013-10-31T08:07:00Z"/>
                        <w:rFonts w:ascii="Corbel" w:hAnsi="Corbel"/>
                        <w:b/>
                        <w:i/>
                        <w:sz w:val="28"/>
                        <w:szCs w:val="28"/>
                        <w:u w:val="single"/>
                      </w:rPr>
                    </w:pPr>
                    <w:del w:id="556" w:author="Razzaghi-Pour, Kavi" w:date="2013-10-31T08:07:00Z">
                      <w:r w:rsidRPr="006A5C54" w:rsidDel="00587AA9">
                        <w:rPr>
                          <w:rFonts w:ascii="Corbel" w:hAnsi="Corbel"/>
                          <w:b/>
                          <w:i/>
                          <w:sz w:val="28"/>
                          <w:szCs w:val="28"/>
                          <w:u w:val="single"/>
                        </w:rPr>
                        <w:delText>Relationship with students</w:delText>
                      </w:r>
                    </w:del>
                  </w:p>
                  <w:p w:rsidR="00587AA9" w:rsidDel="00587AA9" w:rsidRDefault="00587AA9" w:rsidP="00587AA9">
                    <w:pPr>
                      <w:pStyle w:val="ListParagraph"/>
                      <w:numPr>
                        <w:ilvl w:val="0"/>
                        <w:numId w:val="1"/>
                      </w:numPr>
                      <w:spacing w:line="360" w:lineRule="auto"/>
                      <w:contextualSpacing/>
                      <w:rPr>
                        <w:del w:id="557" w:author="Razzaghi-Pour, Kavi" w:date="2013-10-31T08:07:00Z"/>
                        <w:rFonts w:ascii="Corbel" w:hAnsi="Corbel"/>
                        <w:sz w:val="24"/>
                        <w:szCs w:val="24"/>
                      </w:rPr>
                    </w:pPr>
                    <w:del w:id="558" w:author="Razzaghi-Pour, Kavi" w:date="2013-10-31T08:07:00Z">
                      <w:r w:rsidDel="00587AA9">
                        <w:rPr>
                          <w:rFonts w:ascii="Corbel" w:hAnsi="Corbel"/>
                          <w:sz w:val="24"/>
                          <w:szCs w:val="24"/>
                        </w:rPr>
                        <w:delText>Building up a positive rapport with students</w:delText>
                      </w:r>
                    </w:del>
                  </w:p>
                  <w:p w:rsidR="00587AA9" w:rsidDel="00587AA9" w:rsidRDefault="00587AA9" w:rsidP="00587AA9">
                    <w:pPr>
                      <w:pStyle w:val="ListParagraph"/>
                      <w:numPr>
                        <w:ilvl w:val="0"/>
                        <w:numId w:val="1"/>
                      </w:numPr>
                      <w:spacing w:line="360" w:lineRule="auto"/>
                      <w:contextualSpacing/>
                      <w:rPr>
                        <w:del w:id="559" w:author="Razzaghi-Pour, Kavi" w:date="2013-10-31T08:07:00Z"/>
                        <w:rFonts w:ascii="Corbel" w:hAnsi="Corbel"/>
                        <w:sz w:val="24"/>
                        <w:szCs w:val="24"/>
                      </w:rPr>
                    </w:pPr>
                    <w:del w:id="560" w:author="Razzaghi-Pour, Kavi" w:date="2013-10-31T08:07:00Z">
                      <w:r w:rsidDel="00587AA9">
                        <w:rPr>
                          <w:rFonts w:ascii="Corbel" w:hAnsi="Corbel"/>
                          <w:sz w:val="24"/>
                          <w:szCs w:val="24"/>
                        </w:rPr>
                        <w:delText xml:space="preserve">Knowing your students’ favourite activities or special interests </w:delText>
                      </w:r>
                    </w:del>
                  </w:p>
                  <w:p w:rsidR="00587AA9" w:rsidDel="00587AA9" w:rsidRDefault="00587AA9" w:rsidP="00587AA9">
                    <w:pPr>
                      <w:pStyle w:val="ListParagraph"/>
                      <w:numPr>
                        <w:ilvl w:val="0"/>
                        <w:numId w:val="2"/>
                      </w:numPr>
                      <w:spacing w:line="360" w:lineRule="auto"/>
                      <w:contextualSpacing/>
                      <w:rPr>
                        <w:del w:id="561" w:author="Razzaghi-Pour, Kavi" w:date="2013-10-31T08:07:00Z"/>
                        <w:rFonts w:ascii="Corbel" w:hAnsi="Corbel"/>
                        <w:sz w:val="24"/>
                        <w:szCs w:val="24"/>
                      </w:rPr>
                    </w:pPr>
                    <w:del w:id="562" w:author="Razzaghi-Pour, Kavi" w:date="2013-10-31T08:07:00Z">
                      <w:r w:rsidDel="00587AA9">
                        <w:rPr>
                          <w:rFonts w:ascii="Corbel" w:hAnsi="Corbel"/>
                          <w:sz w:val="24"/>
                          <w:szCs w:val="24"/>
                        </w:rPr>
                        <w:delText>So that these can be used as rewards or incorporated into the learning activity</w:delText>
                      </w:r>
                    </w:del>
                  </w:p>
                  <w:p w:rsidR="00587AA9" w:rsidDel="00587AA9" w:rsidRDefault="00587AA9" w:rsidP="00587AA9">
                    <w:pPr>
                      <w:pStyle w:val="ListParagraph"/>
                      <w:numPr>
                        <w:ilvl w:val="0"/>
                        <w:numId w:val="1"/>
                      </w:numPr>
                      <w:spacing w:line="360" w:lineRule="auto"/>
                      <w:contextualSpacing/>
                      <w:rPr>
                        <w:del w:id="563" w:author="Razzaghi-Pour, Kavi" w:date="2013-10-31T08:07:00Z"/>
                        <w:rFonts w:ascii="Corbel" w:hAnsi="Corbel"/>
                        <w:sz w:val="24"/>
                        <w:szCs w:val="24"/>
                      </w:rPr>
                    </w:pPr>
                    <w:del w:id="564" w:author="Razzaghi-Pour, Kavi" w:date="2013-10-31T08:07:00Z">
                      <w:r w:rsidDel="00587AA9">
                        <w:rPr>
                          <w:rFonts w:ascii="Corbel" w:hAnsi="Corbel"/>
                          <w:sz w:val="24"/>
                          <w:szCs w:val="24"/>
                        </w:rPr>
                        <w:delText>Knowing a student’s response time</w:delText>
                      </w:r>
                    </w:del>
                  </w:p>
                  <w:p w:rsidR="00587AA9" w:rsidDel="00587AA9" w:rsidRDefault="00587AA9" w:rsidP="00587AA9">
                    <w:pPr>
                      <w:pStyle w:val="ListParagraph"/>
                      <w:numPr>
                        <w:ilvl w:val="0"/>
                        <w:numId w:val="1"/>
                      </w:numPr>
                      <w:spacing w:line="360" w:lineRule="auto"/>
                      <w:contextualSpacing/>
                      <w:rPr>
                        <w:del w:id="565" w:author="Razzaghi-Pour, Kavi" w:date="2013-10-31T08:07:00Z"/>
                        <w:rFonts w:ascii="Corbel" w:hAnsi="Corbel"/>
                        <w:sz w:val="24"/>
                        <w:szCs w:val="24"/>
                      </w:rPr>
                    </w:pPr>
                    <w:del w:id="566" w:author="Razzaghi-Pour, Kavi" w:date="2013-10-31T08:07:00Z">
                      <w:r w:rsidDel="00587AA9">
                        <w:rPr>
                          <w:rFonts w:ascii="Corbel" w:hAnsi="Corbel"/>
                          <w:sz w:val="24"/>
                          <w:szCs w:val="24"/>
                        </w:rPr>
                        <w:delText>Knowing a student’s early warning signs</w:delText>
                      </w:r>
                    </w:del>
                  </w:p>
                  <w:p w:rsidR="00587AA9" w:rsidDel="00587AA9" w:rsidRDefault="00587AA9" w:rsidP="00587AA9">
                    <w:pPr>
                      <w:pStyle w:val="ListParagraph"/>
                      <w:numPr>
                        <w:ilvl w:val="0"/>
                        <w:numId w:val="1"/>
                      </w:numPr>
                      <w:spacing w:line="360" w:lineRule="auto"/>
                      <w:contextualSpacing/>
                      <w:rPr>
                        <w:del w:id="567" w:author="Razzaghi-Pour, Kavi" w:date="2013-10-31T08:07:00Z"/>
                        <w:rFonts w:ascii="Corbel" w:hAnsi="Corbel"/>
                        <w:sz w:val="24"/>
                        <w:szCs w:val="24"/>
                      </w:rPr>
                    </w:pPr>
                    <w:del w:id="568" w:author="Razzaghi-Pour, Kavi" w:date="2013-10-31T08:07:00Z">
                      <w:r w:rsidDel="00587AA9">
                        <w:rPr>
                          <w:rFonts w:ascii="Corbel" w:hAnsi="Corbel"/>
                          <w:sz w:val="24"/>
                          <w:szCs w:val="24"/>
                        </w:rPr>
                        <w:delText>Knowing a student’s triggers- use of ‘Antecedent Behaviour Consequence’ charts to help gain this information.</w:delText>
                      </w:r>
                    </w:del>
                  </w:p>
                  <w:p w:rsidR="00587AA9" w:rsidDel="00587AA9" w:rsidRDefault="00587AA9" w:rsidP="00587AA9">
                    <w:pPr>
                      <w:pStyle w:val="ListParagraph"/>
                      <w:numPr>
                        <w:ilvl w:val="0"/>
                        <w:numId w:val="1"/>
                      </w:numPr>
                      <w:spacing w:line="360" w:lineRule="auto"/>
                      <w:contextualSpacing/>
                      <w:rPr>
                        <w:del w:id="569" w:author="Razzaghi-Pour, Kavi" w:date="2013-10-31T08:07:00Z"/>
                        <w:rFonts w:ascii="Corbel" w:hAnsi="Corbel"/>
                        <w:sz w:val="24"/>
                        <w:szCs w:val="24"/>
                      </w:rPr>
                    </w:pPr>
                    <w:del w:id="570" w:author="Razzaghi-Pour, Kavi" w:date="2013-10-31T08:07:00Z">
                      <w:r w:rsidDel="00587AA9">
                        <w:rPr>
                          <w:rFonts w:ascii="Corbel" w:hAnsi="Corbel"/>
                          <w:sz w:val="24"/>
                          <w:szCs w:val="24"/>
                        </w:rPr>
                        <w:delText>Knowing your student’s sensory needs and supporting them to get in the zone for learning</w:delText>
                      </w:r>
                    </w:del>
                  </w:p>
                  <w:p w:rsidR="00587AA9" w:rsidDel="00587AA9" w:rsidRDefault="00587AA9" w:rsidP="00587AA9">
                    <w:pPr>
                      <w:pStyle w:val="ListParagraph"/>
                      <w:numPr>
                        <w:ilvl w:val="0"/>
                        <w:numId w:val="1"/>
                      </w:numPr>
                      <w:spacing w:line="360" w:lineRule="auto"/>
                      <w:contextualSpacing/>
                      <w:rPr>
                        <w:del w:id="571" w:author="Razzaghi-Pour, Kavi" w:date="2013-10-31T08:07:00Z"/>
                        <w:rFonts w:ascii="Corbel" w:hAnsi="Corbel"/>
                        <w:sz w:val="24"/>
                        <w:szCs w:val="24"/>
                      </w:rPr>
                    </w:pPr>
                    <w:del w:id="572" w:author="Razzaghi-Pour, Kavi" w:date="2013-10-31T08:07:00Z">
                      <w:r w:rsidDel="00587AA9">
                        <w:rPr>
                          <w:rFonts w:ascii="Corbel" w:hAnsi="Corbel"/>
                          <w:sz w:val="24"/>
                          <w:szCs w:val="24"/>
                        </w:rPr>
                        <w:delText>Observe and identify activities/ actions that organise a student (i.e. keep a student calm/alert)</w:delText>
                      </w:r>
                    </w:del>
                  </w:p>
                  <w:p w:rsidR="00587AA9" w:rsidRPr="00EB479B" w:rsidDel="00587AA9" w:rsidRDefault="00587AA9" w:rsidP="00587AA9">
                    <w:pPr>
                      <w:pStyle w:val="ListParagraph"/>
                      <w:numPr>
                        <w:ilvl w:val="0"/>
                        <w:numId w:val="1"/>
                      </w:numPr>
                      <w:spacing w:line="360" w:lineRule="auto"/>
                      <w:contextualSpacing/>
                      <w:rPr>
                        <w:del w:id="573" w:author="Razzaghi-Pour, Kavi" w:date="2013-10-31T08:07:00Z"/>
                        <w:rFonts w:ascii="Corbel" w:hAnsi="Corbel"/>
                        <w:sz w:val="24"/>
                        <w:szCs w:val="24"/>
                      </w:rPr>
                    </w:pPr>
                    <w:del w:id="574" w:author="Razzaghi-Pour, Kavi" w:date="2013-10-31T08:07:00Z">
                      <w:r w:rsidDel="00587AA9">
                        <w:rPr>
                          <w:rFonts w:ascii="Corbel" w:hAnsi="Corbel"/>
                          <w:sz w:val="24"/>
                          <w:szCs w:val="24"/>
                        </w:rPr>
                        <w:delText>Observe and identify activities/ actions that disorganise a student</w:delText>
                      </w:r>
                    </w:del>
                  </w:p>
                  <w:p w:rsidR="00587AA9" w:rsidDel="00587AA9" w:rsidRDefault="00587AA9" w:rsidP="00587AA9">
                    <w:pPr>
                      <w:spacing w:line="360" w:lineRule="auto"/>
                      <w:rPr>
                        <w:del w:id="575" w:author="Razzaghi-Pour, Kavi" w:date="2013-10-31T08:07:00Z"/>
                        <w:rFonts w:ascii="Corbel" w:hAnsi="Corbel"/>
                        <w:b/>
                        <w:i/>
                        <w:sz w:val="28"/>
                        <w:szCs w:val="28"/>
                        <w:u w:val="single"/>
                      </w:rPr>
                    </w:pPr>
                    <w:del w:id="576" w:author="Razzaghi-Pour, Kavi" w:date="2013-10-31T08:07:00Z">
                      <w:r w:rsidRPr="006A5C54" w:rsidDel="00587AA9">
                        <w:rPr>
                          <w:rFonts w:ascii="Corbel" w:hAnsi="Corbel"/>
                          <w:b/>
                          <w:i/>
                          <w:sz w:val="28"/>
                          <w:szCs w:val="28"/>
                          <w:u w:val="single"/>
                        </w:rPr>
                        <w:delText>Classroom practices</w:delText>
                      </w:r>
                    </w:del>
                  </w:p>
                  <w:p w:rsidR="00587AA9" w:rsidRPr="006A5C54" w:rsidDel="00587AA9" w:rsidRDefault="00587AA9" w:rsidP="00587AA9">
                    <w:pPr>
                      <w:spacing w:line="360" w:lineRule="auto"/>
                      <w:rPr>
                        <w:del w:id="577" w:author="Razzaghi-Pour, Kavi" w:date="2013-10-31T08:07:00Z"/>
                        <w:rFonts w:ascii="Corbel" w:hAnsi="Corbel"/>
                        <w:b/>
                        <w:i/>
                        <w:sz w:val="28"/>
                        <w:szCs w:val="28"/>
                        <w:u w:val="single"/>
                      </w:rPr>
                    </w:pPr>
                    <w:del w:id="578" w:author="Razzaghi-Pour, Kavi" w:date="2013-10-31T08:07:00Z">
                      <w:r w:rsidDel="00587AA9">
                        <w:rPr>
                          <w:rFonts w:ascii="Corbel" w:hAnsi="Corbel"/>
                          <w:b/>
                          <w:i/>
                          <w:sz w:val="28"/>
                          <w:szCs w:val="28"/>
                          <w:u w:val="single"/>
                        </w:rPr>
                        <w:delText>Communication strategies (Consult a speech pathologistdev. Of invidual)</w:delText>
                      </w:r>
                    </w:del>
                  </w:p>
                  <w:p w:rsidR="00587AA9" w:rsidDel="00587AA9" w:rsidRDefault="00587AA9" w:rsidP="00587AA9">
                    <w:pPr>
                      <w:pStyle w:val="ListParagraph"/>
                      <w:numPr>
                        <w:ilvl w:val="0"/>
                        <w:numId w:val="1"/>
                      </w:numPr>
                      <w:spacing w:line="360" w:lineRule="auto"/>
                      <w:contextualSpacing/>
                      <w:rPr>
                        <w:del w:id="579" w:author="Razzaghi-Pour, Kavi" w:date="2013-10-31T08:07:00Z"/>
                        <w:rFonts w:ascii="Corbel" w:hAnsi="Corbel"/>
                        <w:sz w:val="24"/>
                        <w:szCs w:val="24"/>
                      </w:rPr>
                    </w:pPr>
                    <w:del w:id="580" w:author="Razzaghi-Pour, Kavi" w:date="2013-10-31T08:07:00Z">
                      <w:r w:rsidDel="00587AA9">
                        <w:rPr>
                          <w:rFonts w:ascii="Corbel" w:hAnsi="Corbel"/>
                          <w:sz w:val="24"/>
                          <w:szCs w:val="24"/>
                        </w:rPr>
                        <w:delText xml:space="preserve">Clear and consistent classroom routines </w:delText>
                      </w:r>
                    </w:del>
                  </w:p>
                  <w:p w:rsidR="00587AA9" w:rsidDel="00587AA9" w:rsidRDefault="00587AA9" w:rsidP="00587AA9">
                    <w:pPr>
                      <w:pStyle w:val="ListParagraph"/>
                      <w:numPr>
                        <w:ilvl w:val="0"/>
                        <w:numId w:val="1"/>
                      </w:numPr>
                      <w:spacing w:line="360" w:lineRule="auto"/>
                      <w:contextualSpacing/>
                      <w:rPr>
                        <w:del w:id="581" w:author="Razzaghi-Pour, Kavi" w:date="2013-10-31T08:07:00Z"/>
                        <w:rFonts w:ascii="Corbel" w:hAnsi="Corbel"/>
                        <w:sz w:val="24"/>
                        <w:szCs w:val="24"/>
                      </w:rPr>
                    </w:pPr>
                    <w:del w:id="582" w:author="Razzaghi-Pour, Kavi" w:date="2013-10-31T08:07:00Z">
                      <w:r w:rsidDel="00587AA9">
                        <w:rPr>
                          <w:rFonts w:ascii="Corbel" w:hAnsi="Corbel"/>
                          <w:sz w:val="24"/>
                          <w:szCs w:val="24"/>
                        </w:rPr>
                        <w:delText>Whole class timetable</w:delText>
                      </w:r>
                    </w:del>
                  </w:p>
                  <w:p w:rsidR="00587AA9" w:rsidDel="00587AA9" w:rsidRDefault="00587AA9" w:rsidP="00587AA9">
                    <w:pPr>
                      <w:pStyle w:val="ListParagraph"/>
                      <w:numPr>
                        <w:ilvl w:val="0"/>
                        <w:numId w:val="1"/>
                      </w:numPr>
                      <w:spacing w:line="360" w:lineRule="auto"/>
                      <w:contextualSpacing/>
                      <w:rPr>
                        <w:del w:id="583" w:author="Razzaghi-Pour, Kavi" w:date="2013-10-31T08:07:00Z"/>
                        <w:rFonts w:ascii="Corbel" w:hAnsi="Corbel"/>
                        <w:sz w:val="24"/>
                        <w:szCs w:val="24"/>
                      </w:rPr>
                    </w:pPr>
                    <w:del w:id="584" w:author="Razzaghi-Pour, Kavi" w:date="2013-10-31T08:07:00Z">
                      <w:r w:rsidDel="00587AA9">
                        <w:rPr>
                          <w:rFonts w:ascii="Corbel" w:hAnsi="Corbel"/>
                          <w:sz w:val="24"/>
                          <w:szCs w:val="24"/>
                        </w:rPr>
                        <w:delText>Individual student timetables to suit a child’s level of understanding and alertness levels</w:delText>
                      </w:r>
                    </w:del>
                  </w:p>
                  <w:p w:rsidR="00587AA9" w:rsidRPr="0090282E" w:rsidDel="00587AA9" w:rsidRDefault="00587AA9" w:rsidP="00587AA9">
                    <w:pPr>
                      <w:pStyle w:val="ListParagraph"/>
                      <w:numPr>
                        <w:ilvl w:val="0"/>
                        <w:numId w:val="1"/>
                      </w:numPr>
                      <w:spacing w:line="360" w:lineRule="auto"/>
                      <w:contextualSpacing/>
                      <w:rPr>
                        <w:del w:id="585" w:author="Razzaghi-Pour, Kavi" w:date="2013-10-31T08:07:00Z"/>
                        <w:rFonts w:ascii="Corbel" w:hAnsi="Corbel"/>
                        <w:sz w:val="24"/>
                        <w:szCs w:val="24"/>
                      </w:rPr>
                    </w:pPr>
                    <w:del w:id="586"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587AA9" w:rsidRPr="0090282E" w:rsidDel="00587AA9" w:rsidRDefault="00587AA9" w:rsidP="00587AA9">
                    <w:pPr>
                      <w:pStyle w:val="ListParagraph"/>
                      <w:numPr>
                        <w:ilvl w:val="3"/>
                        <w:numId w:val="1"/>
                      </w:numPr>
                      <w:spacing w:line="360" w:lineRule="auto"/>
                      <w:contextualSpacing/>
                      <w:rPr>
                        <w:del w:id="587" w:author="Razzaghi-Pour, Kavi" w:date="2013-10-31T08:07:00Z"/>
                        <w:rFonts w:ascii="Corbel" w:hAnsi="Corbel"/>
                        <w:sz w:val="24"/>
                        <w:szCs w:val="24"/>
                      </w:rPr>
                    </w:pPr>
                    <w:del w:id="588" w:author="Razzaghi-Pour, Kavi" w:date="2013-10-31T08:07:00Z">
                      <w:r w:rsidRPr="0090282E" w:rsidDel="00587AA9">
                        <w:rPr>
                          <w:rFonts w:ascii="Corbel" w:hAnsi="Corbel"/>
                          <w:sz w:val="24"/>
                          <w:szCs w:val="24"/>
                        </w:rPr>
                        <w:delText>For some students Social Stories (Carol Gray) are relevant</w:delText>
                      </w:r>
                    </w:del>
                  </w:p>
                  <w:p w:rsidR="00587AA9" w:rsidDel="00587AA9" w:rsidRDefault="00587AA9" w:rsidP="00587AA9">
                    <w:pPr>
                      <w:pStyle w:val="ListParagraph"/>
                      <w:numPr>
                        <w:ilvl w:val="0"/>
                        <w:numId w:val="1"/>
                      </w:numPr>
                      <w:spacing w:line="360" w:lineRule="auto"/>
                      <w:contextualSpacing/>
                      <w:rPr>
                        <w:del w:id="589" w:author="Razzaghi-Pour, Kavi" w:date="2013-10-31T08:07:00Z"/>
                        <w:rFonts w:ascii="Corbel" w:hAnsi="Corbel"/>
                        <w:sz w:val="24"/>
                        <w:szCs w:val="24"/>
                      </w:rPr>
                    </w:pPr>
                    <w:del w:id="590" w:author="Razzaghi-Pour, Kavi" w:date="2013-10-31T08:07:00Z">
                      <w:r w:rsidDel="00587AA9">
                        <w:rPr>
                          <w:rFonts w:ascii="Corbel" w:hAnsi="Corbel"/>
                          <w:sz w:val="24"/>
                          <w:szCs w:val="24"/>
                        </w:rPr>
                        <w:delText>Clear, positively stated rules and language</w:delText>
                      </w:r>
                    </w:del>
                  </w:p>
                  <w:p w:rsidR="00587AA9" w:rsidDel="00587AA9" w:rsidRDefault="00587AA9" w:rsidP="00587AA9">
                    <w:pPr>
                      <w:pStyle w:val="ListParagraph"/>
                      <w:numPr>
                        <w:ilvl w:val="0"/>
                        <w:numId w:val="1"/>
                      </w:numPr>
                      <w:spacing w:line="360" w:lineRule="auto"/>
                      <w:contextualSpacing/>
                      <w:rPr>
                        <w:del w:id="591" w:author="Razzaghi-Pour, Kavi" w:date="2013-10-31T08:07:00Z"/>
                        <w:rFonts w:ascii="Corbel" w:hAnsi="Corbel"/>
                        <w:sz w:val="24"/>
                        <w:szCs w:val="24"/>
                      </w:rPr>
                    </w:pPr>
                    <w:del w:id="592" w:author="Razzaghi-Pour, Kavi" w:date="2013-10-31T08:07:00Z">
                      <w:r w:rsidDel="00587AA9">
                        <w:rPr>
                          <w:rFonts w:ascii="Corbel" w:hAnsi="Corbel"/>
                          <w:sz w:val="24"/>
                          <w:szCs w:val="24"/>
                        </w:rPr>
                        <w:delText xml:space="preserve">Telling, showing and practicing positive behaviours daily </w:delText>
                      </w:r>
                    </w:del>
                  </w:p>
                  <w:p w:rsidR="00587AA9" w:rsidDel="00587AA9" w:rsidRDefault="00587AA9" w:rsidP="00587AA9">
                    <w:pPr>
                      <w:pStyle w:val="ListParagraph"/>
                      <w:numPr>
                        <w:ilvl w:val="0"/>
                        <w:numId w:val="1"/>
                      </w:numPr>
                      <w:spacing w:line="360" w:lineRule="auto"/>
                      <w:contextualSpacing/>
                      <w:rPr>
                        <w:del w:id="593" w:author="Razzaghi-Pour, Kavi" w:date="2013-10-31T08:07:00Z"/>
                        <w:rFonts w:ascii="Corbel" w:hAnsi="Corbel"/>
                        <w:sz w:val="24"/>
                        <w:szCs w:val="24"/>
                      </w:rPr>
                    </w:pPr>
                    <w:del w:id="594"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587AA9" w:rsidRPr="00A137AA" w:rsidDel="00587AA9" w:rsidRDefault="00587AA9" w:rsidP="00587AA9">
                    <w:pPr>
                      <w:pStyle w:val="ListParagraph"/>
                      <w:numPr>
                        <w:ilvl w:val="3"/>
                        <w:numId w:val="1"/>
                      </w:numPr>
                      <w:spacing w:line="360" w:lineRule="auto"/>
                      <w:ind w:left="1985" w:hanging="567"/>
                      <w:contextualSpacing/>
                      <w:rPr>
                        <w:del w:id="595" w:author="Razzaghi-Pour, Kavi" w:date="2013-10-31T08:07:00Z"/>
                        <w:rFonts w:ascii="Corbel" w:hAnsi="Corbel"/>
                        <w:sz w:val="24"/>
                        <w:szCs w:val="24"/>
                      </w:rPr>
                    </w:pPr>
                    <w:del w:id="596"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587AA9" w:rsidRPr="00A137AA" w:rsidDel="00587AA9" w:rsidRDefault="00587AA9" w:rsidP="00587AA9">
                    <w:pPr>
                      <w:pStyle w:val="ListParagraph"/>
                      <w:spacing w:line="360" w:lineRule="auto"/>
                      <w:ind w:left="1985" w:hanging="567"/>
                      <w:rPr>
                        <w:del w:id="597" w:author="Razzaghi-Pour, Kavi" w:date="2013-10-31T08:07:00Z"/>
                        <w:rFonts w:ascii="Corbel" w:hAnsi="Corbel"/>
                        <w:sz w:val="24"/>
                        <w:szCs w:val="24"/>
                      </w:rPr>
                    </w:pPr>
                    <w:del w:id="598" w:author="Razzaghi-Pour, Kavi" w:date="2013-10-31T08:07:00Z">
                      <w:r w:rsidRPr="00A137AA" w:rsidDel="00587AA9">
                        <w:rPr>
                          <w:rFonts w:ascii="Corbel" w:hAnsi="Corbel"/>
                          <w:sz w:val="24"/>
                          <w:szCs w:val="24"/>
                        </w:rPr>
                        <w:delText xml:space="preserve">Go to </w:delText>
                      </w:r>
                    </w:del>
                  </w:p>
                  <w:p w:rsidR="00587AA9" w:rsidDel="00587AA9" w:rsidRDefault="00587AA9" w:rsidP="00587AA9">
                    <w:pPr>
                      <w:pStyle w:val="ListParagraph"/>
                      <w:spacing w:line="360" w:lineRule="auto"/>
                      <w:ind w:left="1985" w:hanging="567"/>
                      <w:rPr>
                        <w:del w:id="599" w:author="Razzaghi-Pour, Kavi" w:date="2013-10-31T08:07:00Z"/>
                        <w:rFonts w:ascii="Corbel" w:hAnsi="Corbel"/>
                        <w:sz w:val="24"/>
                        <w:szCs w:val="24"/>
                      </w:rPr>
                    </w:pPr>
                    <w:del w:id="600"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587AA9" w:rsidRDefault="00587AA9" w:rsidP="00587AA9">
                    <w:pPr>
                      <w:pStyle w:val="ListParagraph"/>
                      <w:spacing w:line="360" w:lineRule="auto"/>
                      <w:rPr>
                        <w:rFonts w:ascii="Corbel" w:hAnsi="Corbel"/>
                        <w:sz w:val="24"/>
                        <w:szCs w:val="24"/>
                      </w:rPr>
                    </w:pPr>
                  </w:p>
                  <w:p w:rsidR="00587AA9" w:rsidRPr="00D10D7F" w:rsidRDefault="00587AA9" w:rsidP="00587AA9">
                    <w:pPr>
                      <w:rPr>
                        <w:rFonts w:ascii="Corbel" w:hAnsi="Corbel"/>
                        <w:b/>
                        <w:i/>
                        <w:sz w:val="28"/>
                        <w:szCs w:val="28"/>
                        <w:u w:val="single"/>
                      </w:rPr>
                    </w:pPr>
                  </w:p>
                </w:txbxContent>
              </v:textbox>
            </v:shape>
          </w:pict>
        </w:r>
      </w:ins>
      <w:del w:id="601" w:author="kavi.razzaghi" w:date="2013-10-31T04:11:00Z">
        <w:r w:rsidR="009766B2" w:rsidDel="006A33E6">
          <w:rPr>
            <w:noProof/>
            <w:lang w:val="en-GB" w:eastAsia="en-GB"/>
          </w:rPr>
          <w:pict>
            <v:rect id="_x0000_s1039" style="position:absolute;left:0;text-align:left;margin-left:386.05pt;margin-top:-44.9pt;width:47.35pt;height:39.7pt;z-index:251644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r w:rsidR="009766B2" w:rsidDel="006A33E6">
          <w:rPr>
            <w:noProof/>
            <w:lang w:eastAsia="en-AU"/>
          </w:rPr>
          <w:pict>
            <v:rect id="_x0000_s1036" style="position:absolute;left:0;text-align:left;margin-left:64.35pt;margin-top:-44.9pt;width:47.35pt;height:39.7pt;z-index:2516418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del>
      <w:del w:id="602" w:author="kavi.razzaghi" w:date="2013-10-31T04:03:00Z">
        <w:r w:rsidR="009766B2" w:rsidDel="009766B2">
          <w:rPr>
            <w:noProof/>
            <w:lang w:val="en-GB" w:eastAsia="en-GB"/>
          </w:rPr>
          <w:pict>
            <v:rect id="_x0000_s1038" style="position:absolute;left:0;text-align:left;margin-left:73.7pt;margin-top:-44.9pt;width:47.35pt;height:39.7pt;z-index:2516439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del>
      <w:del w:id="603" w:author="kavi.razzaghi" w:date="2013-10-31T04:05:00Z">
        <w:r w:rsidR="006D480A" w:rsidDel="009766B2">
          <w:rPr>
            <w:noProof/>
            <w:lang w:eastAsia="en-AU"/>
          </w:rPr>
          <w:pict>
            <v:rect id="_x0000_s1037" style="position:absolute;left:0;text-align:left;margin-left:427.45pt;margin-top:-44.9pt;width:47.35pt;height:39.7pt;z-index:25164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del>
      <w:del w:id="604" w:author="Razzaghi-Pour, Kavi" w:date="2013-10-30T15:09:00Z">
        <w:r w:rsidR="006D480A" w:rsidDel="006D480A">
          <w:rPr>
            <w:noProof/>
            <w:lang w:eastAsia="en-AU"/>
          </w:rPr>
          <w:pict>
            <v:rect id="Rectangle 22" o:spid="_x0000_s1035" style="position:absolute;left:0;text-align:left;margin-left:374.8pt;margin-top:-44.9pt;width:47.3pt;height:39.65pt;z-index:2516408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uBcMA&#10;AADbAAAADwAAAGRycy9kb3ducmV2LnhtbESPzWrDMBCE74G+g9hCbrFcH0rjRjGlUAiBHuL+nBdr&#10;axlbK2MpjpKnjwKFHIeZ+YbZVNEOYqbJd44VPGU5COLG6Y5bBd9fH6sXED4gaxwck4Izeai2D4sN&#10;ltqd+EBzHVqRIOxLVGBCGEspfWPIos/cSJy8PzdZDElOrdQTnhLcDrLI82dpseO0YHCkd0NNXx+t&#10;gr2/HOdG+89ootmtf37zS829UsvH+PYKIlAM9/B/e6cVFAXcvqQf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uBcMAAADbAAAADwAAAAAAAAAAAAAAAACYAgAAZHJzL2Rv&#10;d25yZXYueG1sUEsFBgAAAAAEAAQA9QAAAIgDAAAAAA==&#10;" fillcolor="window" strokecolor="windowText" strokeweight="1pt"/>
          </w:pict>
        </w:r>
        <w:r w:rsidR="006D480A" w:rsidDel="006D480A">
          <w:rPr>
            <w:noProof/>
            <w:lang w:eastAsia="en-AU"/>
          </w:rPr>
          <w:pict>
            <v:rect id="Rectangle 21" o:spid="_x0000_s1034" style="position:absolute;left:0;text-align:left;margin-left:427.3pt;margin-top:-44.9pt;width:47.35pt;height:39.7pt;z-index:2516398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VW8MA&#10;AADbAAAADwAAAGRycy9kb3ducmV2LnhtbESP3WoCMRSE7wu+QziCN6JZha6yNYo/iL3t6gMcktPd&#10;bTcnSxLd9e2bQqGXw8x8w2x2g23Fg3xoHCtYzDMQxNqZhisFt+t5tgYRIrLB1jEpeFKA3Xb0ssHC&#10;uJ4/6FHGSiQIhwIV1DF2hZRB12QxzF1HnLxP5y3GJH0ljcc+wW0rl1mWS4sNp4UaOzrWpL/Lu1Xg&#10;T1qvptPL16WV+zyvusNrXx6UmoyH/RuISEP8D/+1342C5Q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IVW8MAAADbAAAADwAAAAAAAAAAAAAAAACYAgAAZHJzL2Rv&#10;d25yZXYueG1sUEsFBgAAAAAEAAQA9QAAAIgDAAAAAA==&#10;" fillcolor="#bfbfbf" strokecolor="windowText" strokeweight="1pt"/>
          </w:pict>
        </w:r>
      </w:del>
      <w:del w:id="605" w:author="kavi.razzaghi" w:date="2013-10-31T04:11:00Z">
        <w:r w:rsidR="006D480A" w:rsidDel="006A33E6">
          <w:rPr>
            <w:noProof/>
            <w:lang w:eastAsia="en-AU"/>
          </w:rPr>
          <w:pict>
            <v:rect id="Rectangle 20" o:spid="_x0000_s1033" style="position:absolute;left:0;text-align:left;margin-left:479.05pt;margin-top:-44.9pt;width:47.35pt;height:39.7pt;z-index:251638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r w:rsidR="006D480A" w:rsidDel="006A33E6">
          <w:rPr>
            <w:noProof/>
            <w:lang w:eastAsia="en-AU"/>
          </w:rPr>
          <w:pict>
            <v:rect id="Rectangle 19" o:spid="_x0000_s1032" style="position:absolute;left:0;text-align:left;margin-left:-29.45pt;margin-top:-44.9pt;width:47.35pt;height:39.7pt;z-index:2516377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del>
      <w:del w:id="606" w:author="Razzaghi-Pour, Kavi" w:date="2013-10-30T15:09:00Z">
        <w:r w:rsidR="006D480A" w:rsidDel="006D480A">
          <w:rPr>
            <w:noProof/>
            <w:lang w:eastAsia="en-AU"/>
          </w:rPr>
          <w:pict>
            <v:rect id="Rectangle 18" o:spid="_x0000_s1031" style="position:absolute;left:0;text-align:left;margin-left:23.8pt;margin-top:-44.9pt;width:47.35pt;height:39.7pt;z-index:251636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2e8MA&#10;AADbAAAADwAAAGRycy9kb3ducmV2LnhtbESPQU/DMAyF70j8h8hIXKYtBWkFdcumDYS2K4UfYCVe&#10;29E4VRLW8u/xYdJutt7ze5/X28n36kIxdYENPC0KUMQ2uI4bA99fH/NXUCkjO+wDk4E/SrDd3N+t&#10;sXJh5E+61LlREsKpQgNtzkOldbIteUyLMBCLdgrRY5Y1NtpFHCXc9/q5KErtsWNpaHGgt5bsT/3r&#10;DcR3a19ms8P50OtdWTbDfjnWe2MeH6bdClSmKd/M1+ujE3yBlV9k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2e8MAAADbAAAADwAAAAAAAAAAAAAAAACYAgAAZHJzL2Rv&#10;d25yZXYueG1sUEsFBgAAAAAEAAQA9QAAAIgDAAAAAA==&#10;" fillcolor="#bfbfbf" strokecolor="windowText" strokeweight="1pt"/>
          </w:pict>
        </w:r>
        <w:r w:rsidR="006D480A" w:rsidDel="006D480A">
          <w:rPr>
            <w:noProof/>
            <w:lang w:eastAsia="en-AU"/>
          </w:rPr>
          <w:pict>
            <v:rect id="Rectangle 17" o:spid="_x0000_s1030" style="position:absolute;left:0;text-align:left;margin-left:77.05pt;margin-top:-44.9pt;width:47.3pt;height:39.65pt;z-index:251635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HIMAA&#10;AADbAAAADwAAAGRycy9kb3ducmV2LnhtbERPTWsCMRC9F/ofwhR662b1UO1qFCkURPDQVXseNuNm&#10;cTNZNnGN/vpGELzN433OfBltKwbqfeNYwSjLQRBXTjdcK9jvfj6mIHxA1tg6JgVX8rBcvL7MsdDu&#10;wr80lKEWKYR9gQpMCF0hpa8MWfSZ64gTd3S9xZBgX0vd4yWF21aO8/xTWmw4NRjs6NtQdSrPVsHG&#10;385Dpf02mmjWX4e//FbySan3t7iagQgUw1P8cK91mj+B+y/p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BHIMAAAADbAAAADwAAAAAAAAAAAAAAAACYAgAAZHJzL2Rvd25y&#10;ZXYueG1sUEsFBgAAAAAEAAQA9QAAAIUDAAAAAA==&#10;" fillcolor="window" strokecolor="windowText" strokeweight="1pt"/>
          </w:pict>
        </w:r>
      </w:del>
      <w:del w:id="607" w:author="kavi.razzaghi" w:date="2013-10-31T04:11:00Z">
        <w:r w:rsidR="006D480A" w:rsidDel="006A33E6">
          <w:rPr>
            <w:noProof/>
            <w:lang w:eastAsia="en-AU"/>
          </w:rPr>
          <w:pict>
            <v:shape id="_x0000_s1029" type="#_x0000_t202" style="position:absolute;left:0;text-align:left;margin-left:-41.45pt;margin-top:-54.65pt;width:576.75pt;height:59.15pt;z-index:251634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29" inset="2.88pt,2.88pt,2.88pt,2.88pt">
                <w:txbxContent>
                  <w:p w:rsidR="0000144D" w:rsidRDefault="0000144D" w:rsidP="0000144D">
                    <w:pPr>
                      <w:widowControl w:val="0"/>
                      <w:tabs>
                        <w:tab w:val="left" w:pos="0"/>
                      </w:tabs>
                      <w:jc w:val="center"/>
                      <w:rPr>
                        <w:rFonts w:ascii="Corbel" w:hAnsi="Corbel"/>
                        <w:b/>
                        <w:bCs/>
                        <w:i/>
                        <w:iCs/>
                        <w:sz w:val="10"/>
                        <w:szCs w:val="10"/>
                        <w:u w:val="single"/>
                      </w:rPr>
                    </w:pPr>
                    <w:r>
                      <w:rPr>
                        <w:rFonts w:ascii="Corbel" w:hAnsi="Corbel"/>
                        <w:b/>
                        <w:bCs/>
                        <w:i/>
                        <w:iCs/>
                        <w:sz w:val="10"/>
                        <w:szCs w:val="10"/>
                        <w:u w:val="single"/>
                      </w:rPr>
                      <w:t> </w:t>
                    </w:r>
                  </w:p>
                  <w:p w:rsidR="0000144D" w:rsidRDefault="0000144D" w:rsidP="0000144D">
                    <w:pPr>
                      <w:widowControl w:val="0"/>
                      <w:tabs>
                        <w:tab w:val="left" w:pos="0"/>
                      </w:tabs>
                      <w:jc w:val="center"/>
                      <w:rPr>
                        <w:rFonts w:ascii="Corbel" w:hAnsi="Corbel"/>
                        <w:b/>
                        <w:bCs/>
                        <w:i/>
                        <w:iCs/>
                        <w:sz w:val="28"/>
                        <w:szCs w:val="28"/>
                        <w:u w:val="single"/>
                      </w:rPr>
                    </w:pPr>
                    <w:del w:id="608"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609" w:author="Razzaghi-Pour, Kavi" w:date="2013-10-30T14:39:00Z">
                      <w:r>
                        <w:rPr>
                          <w:rFonts w:ascii="Corbel" w:hAnsi="Corbel"/>
                          <w:b/>
                          <w:bCs/>
                          <w:i/>
                          <w:iCs/>
                          <w:sz w:val="28"/>
                          <w:szCs w:val="28"/>
                          <w:u w:val="single"/>
                        </w:rPr>
                        <w:t>R</w:t>
                      </w:r>
                    </w:ins>
                    <w:ins w:id="610" w:author="Razzaghi-Pour, Kavi" w:date="2013-10-30T15:08:00Z">
                      <w:r w:rsidR="006D480A">
                        <w:rPr>
                          <w:rFonts w:ascii="Corbel" w:hAnsi="Corbel"/>
                          <w:b/>
                          <w:bCs/>
                          <w:i/>
                          <w:iCs/>
                          <w:sz w:val="28"/>
                          <w:szCs w:val="28"/>
                          <w:u w:val="single"/>
                        </w:rPr>
                        <w:t>ED ZONE</w:t>
                      </w:r>
                    </w:ins>
                    <w:ins w:id="611" w:author="Razzaghi-Pour, Kavi" w:date="2013-10-30T15:09:00Z">
                      <w:r w:rsidR="006D480A">
                        <w:rPr>
                          <w:rFonts w:ascii="Corbel" w:hAnsi="Corbel"/>
                          <w:b/>
                          <w:bCs/>
                          <w:i/>
                          <w:iCs/>
                          <w:sz w:val="28"/>
                          <w:szCs w:val="28"/>
                          <w:u w:val="single"/>
                        </w:rPr>
                        <w:t xml:space="preserve"> STRATEGIES</w:t>
                      </w:r>
                    </w:ins>
                  </w:p>
                  <w:p w:rsidR="0000144D" w:rsidRDefault="0000144D" w:rsidP="0000144D">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00144D" w:rsidRDefault="0000144D" w:rsidP="0000144D">
                    <w:pPr>
                      <w:widowControl w:val="0"/>
                      <w:spacing w:line="300" w:lineRule="auto"/>
                      <w:ind w:left="360"/>
                      <w:rPr>
                        <w:rFonts w:ascii="Corbel" w:hAnsi="Corbel"/>
                        <w:sz w:val="24"/>
                        <w:szCs w:val="24"/>
                      </w:rPr>
                    </w:pPr>
                    <w:r>
                      <w:rPr>
                        <w:rFonts w:ascii="Corbel" w:hAnsi="Corbel"/>
                        <w:sz w:val="24"/>
                        <w:szCs w:val="24"/>
                      </w:rPr>
                      <w:t> </w:t>
                    </w:r>
                  </w:p>
                </w:txbxContent>
              </v:textbox>
            </v:shape>
          </w:pict>
        </w:r>
      </w:del>
    </w:p>
    <w:p w:rsidR="0000144D" w:rsidRDefault="009C16E3" w:rsidP="00B66DA9">
      <w:pPr>
        <w:jc w:val="center"/>
        <w:rPr>
          <w:ins w:id="612" w:author="Razzaghi-Pour, Kavi" w:date="2013-10-30T14:39:00Z"/>
          <w:rFonts w:ascii="Calibri" w:hAnsi="Calibri"/>
          <w:b/>
          <w:sz w:val="24"/>
          <w:szCs w:val="24"/>
        </w:rPr>
      </w:pPr>
      <w:del w:id="613" w:author="Razzaghi-Pour, Kavi" w:date="2013-10-31T08:30:00Z">
        <w:r w:rsidDel="009C16E3">
          <w:rPr>
            <w:rFonts w:ascii="Calibri" w:hAnsi="Calibri"/>
            <w:b/>
            <w:noProof/>
            <w:sz w:val="24"/>
            <w:szCs w:val="24"/>
            <w:lang w:eastAsia="en-AU"/>
          </w:rPr>
          <w:pict>
            <v:shape id="_x0000_s1069" type="#_x0000_t202" style="position:absolute;left:0;text-align:left;margin-left:249.65pt;margin-top:12.15pt;width:99.55pt;height:82.6pt;z-index:251650048">
              <v:textbox>
                <w:txbxContent>
                  <w:p w:rsidR="009C16E3" w:rsidRDefault="00C2525A">
                    <w:ins w:id="614" w:author="Razzaghi-Pour, Kavi" w:date="2013-10-31T08:29:00Z">
                      <w:r>
                        <w:rPr>
                          <w:noProof/>
                          <w:lang w:eastAsia="en-AU"/>
                        </w:rPr>
                        <w:drawing>
                          <wp:inline distT="0" distB="0" distL="0" distR="0">
                            <wp:extent cx="1076960" cy="116522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76960" cy="1165225"/>
                                    </a:xfrm>
                                    <a:prstGeom prst="rect">
                                      <a:avLst/>
                                    </a:prstGeom>
                                    <a:noFill/>
                                    <a:ln w="9525">
                                      <a:noFill/>
                                      <a:miter lim="800000"/>
                                      <a:headEnd/>
                                      <a:tailEnd/>
                                    </a:ln>
                                  </pic:spPr>
                                </pic:pic>
                              </a:graphicData>
                            </a:graphic>
                          </wp:inline>
                        </w:drawing>
                      </w:r>
                    </w:ins>
                  </w:p>
                </w:txbxContent>
              </v:textbox>
            </v:shape>
          </w:pict>
        </w:r>
      </w:del>
    </w:p>
    <w:p w:rsidR="0000144D" w:rsidRDefault="0000144D" w:rsidP="00B66DA9">
      <w:pPr>
        <w:jc w:val="center"/>
        <w:rPr>
          <w:ins w:id="615" w:author="Razzaghi-Pour, Kavi" w:date="2013-10-30T14:39:00Z"/>
          <w:rFonts w:ascii="Calibri" w:hAnsi="Calibri"/>
          <w:b/>
          <w:sz w:val="24"/>
          <w:szCs w:val="24"/>
        </w:rPr>
      </w:pPr>
    </w:p>
    <w:p w:rsidR="0000144D" w:rsidRDefault="0000144D" w:rsidP="00B66DA9">
      <w:pPr>
        <w:jc w:val="center"/>
        <w:rPr>
          <w:ins w:id="616" w:author="Razzaghi-Pour, Kavi" w:date="2013-10-30T14:39:00Z"/>
          <w:rFonts w:ascii="Calibri" w:hAnsi="Calibri"/>
          <w:b/>
          <w:sz w:val="24"/>
          <w:szCs w:val="24"/>
        </w:rPr>
      </w:pPr>
    </w:p>
    <w:p w:rsidR="0000144D" w:rsidRDefault="0000144D" w:rsidP="00B66DA9">
      <w:pPr>
        <w:jc w:val="center"/>
        <w:rPr>
          <w:ins w:id="617" w:author="Razzaghi-Pour, Kavi" w:date="2013-10-30T14:39:00Z"/>
          <w:rFonts w:ascii="Calibri" w:hAnsi="Calibri"/>
          <w:b/>
          <w:sz w:val="24"/>
          <w:szCs w:val="24"/>
        </w:rPr>
      </w:pPr>
    </w:p>
    <w:p w:rsidR="0000144D" w:rsidRDefault="0000144D" w:rsidP="00B66DA9">
      <w:pPr>
        <w:jc w:val="center"/>
        <w:rPr>
          <w:ins w:id="618" w:author="Razzaghi-Pour, Kavi" w:date="2013-10-30T14:39:00Z"/>
          <w:rFonts w:ascii="Calibri" w:hAnsi="Calibri"/>
          <w:b/>
          <w:sz w:val="24"/>
          <w:szCs w:val="24"/>
        </w:rPr>
      </w:pPr>
    </w:p>
    <w:p w:rsidR="0000144D" w:rsidRDefault="0000144D" w:rsidP="00B66DA9">
      <w:pPr>
        <w:jc w:val="center"/>
        <w:rPr>
          <w:ins w:id="619" w:author="Razzaghi-Pour, Kavi" w:date="2013-10-30T14:39:00Z"/>
          <w:rFonts w:ascii="Calibri" w:hAnsi="Calibri"/>
          <w:b/>
          <w:sz w:val="24"/>
          <w:szCs w:val="24"/>
        </w:rPr>
      </w:pPr>
    </w:p>
    <w:p w:rsidR="0000144D" w:rsidRDefault="0000144D" w:rsidP="00B66DA9">
      <w:pPr>
        <w:jc w:val="center"/>
        <w:rPr>
          <w:ins w:id="620" w:author="Razzaghi-Pour, Kavi" w:date="2013-10-30T14:39:00Z"/>
          <w:rFonts w:ascii="Calibri" w:hAnsi="Calibri"/>
          <w:b/>
          <w:sz w:val="24"/>
          <w:szCs w:val="24"/>
        </w:rPr>
      </w:pPr>
    </w:p>
    <w:p w:rsidR="0000144D" w:rsidRDefault="0000144D" w:rsidP="00B66DA9">
      <w:pPr>
        <w:jc w:val="center"/>
        <w:rPr>
          <w:ins w:id="621" w:author="Razzaghi-Pour, Kavi" w:date="2013-10-31T08:13:00Z"/>
          <w:rFonts w:ascii="Calibri" w:hAnsi="Calibri"/>
          <w:b/>
          <w:sz w:val="24"/>
          <w:szCs w:val="24"/>
        </w:rPr>
      </w:pPr>
    </w:p>
    <w:p w:rsidR="00587AA9" w:rsidRDefault="00587AA9" w:rsidP="00B66DA9">
      <w:pPr>
        <w:jc w:val="center"/>
        <w:rPr>
          <w:ins w:id="622" w:author="Razzaghi-Pour, Kavi" w:date="2013-10-31T08:13:00Z"/>
          <w:rFonts w:ascii="Calibri" w:hAnsi="Calibri"/>
          <w:b/>
          <w:sz w:val="24"/>
          <w:szCs w:val="24"/>
        </w:rPr>
      </w:pPr>
    </w:p>
    <w:p w:rsidR="00587AA9" w:rsidRDefault="00587AA9" w:rsidP="00B66DA9">
      <w:pPr>
        <w:jc w:val="center"/>
        <w:rPr>
          <w:ins w:id="623" w:author="Razzaghi-Pour, Kavi" w:date="2013-10-31T08:13:00Z"/>
          <w:rFonts w:ascii="Calibri" w:hAnsi="Calibri"/>
          <w:b/>
          <w:sz w:val="24"/>
          <w:szCs w:val="24"/>
        </w:rPr>
      </w:pPr>
    </w:p>
    <w:p w:rsidR="00587AA9" w:rsidRDefault="00587AA9" w:rsidP="00B66DA9">
      <w:pPr>
        <w:jc w:val="center"/>
        <w:rPr>
          <w:ins w:id="624" w:author="Razzaghi-Pour, Kavi" w:date="2013-10-31T08:13:00Z"/>
          <w:rFonts w:ascii="Calibri" w:hAnsi="Calibri"/>
          <w:b/>
          <w:sz w:val="24"/>
          <w:szCs w:val="24"/>
        </w:rPr>
      </w:pPr>
    </w:p>
    <w:p w:rsidR="00587AA9" w:rsidRDefault="00587AA9" w:rsidP="00B66DA9">
      <w:pPr>
        <w:jc w:val="center"/>
        <w:rPr>
          <w:ins w:id="625" w:author="Razzaghi-Pour, Kavi" w:date="2013-10-31T08:13:00Z"/>
          <w:rFonts w:ascii="Calibri" w:hAnsi="Calibri"/>
          <w:b/>
          <w:sz w:val="24"/>
          <w:szCs w:val="24"/>
        </w:rPr>
      </w:pPr>
    </w:p>
    <w:p w:rsidR="00587AA9" w:rsidRDefault="00587AA9" w:rsidP="00B66DA9">
      <w:pPr>
        <w:jc w:val="center"/>
        <w:rPr>
          <w:ins w:id="626" w:author="Razzaghi-Pour, Kavi" w:date="2013-10-31T08:13:00Z"/>
          <w:rFonts w:ascii="Calibri" w:hAnsi="Calibri"/>
          <w:b/>
          <w:sz w:val="24"/>
          <w:szCs w:val="24"/>
        </w:rPr>
      </w:pPr>
    </w:p>
    <w:p w:rsidR="00587AA9" w:rsidRDefault="00587AA9" w:rsidP="00B66DA9">
      <w:pPr>
        <w:jc w:val="center"/>
        <w:rPr>
          <w:ins w:id="627" w:author="Razzaghi-Pour, Kavi" w:date="2013-10-31T08:13:00Z"/>
          <w:rFonts w:ascii="Calibri" w:hAnsi="Calibri"/>
          <w:b/>
          <w:sz w:val="24"/>
          <w:szCs w:val="24"/>
        </w:rPr>
      </w:pPr>
    </w:p>
    <w:p w:rsidR="00587AA9" w:rsidRDefault="00587AA9" w:rsidP="00B66DA9">
      <w:pPr>
        <w:jc w:val="center"/>
        <w:rPr>
          <w:ins w:id="628" w:author="Razzaghi-Pour, Kavi" w:date="2013-10-31T08:13:00Z"/>
          <w:rFonts w:ascii="Calibri" w:hAnsi="Calibri"/>
          <w:b/>
          <w:sz w:val="24"/>
          <w:szCs w:val="24"/>
        </w:rPr>
      </w:pPr>
    </w:p>
    <w:p w:rsidR="00587AA9" w:rsidRDefault="00587AA9" w:rsidP="00B66DA9">
      <w:pPr>
        <w:jc w:val="center"/>
        <w:rPr>
          <w:ins w:id="629" w:author="Razzaghi-Pour, Kavi" w:date="2013-10-31T08:13:00Z"/>
          <w:rFonts w:ascii="Calibri" w:hAnsi="Calibri"/>
          <w:b/>
          <w:sz w:val="24"/>
          <w:szCs w:val="24"/>
        </w:rPr>
      </w:pPr>
    </w:p>
    <w:p w:rsidR="00587AA9" w:rsidRDefault="00587AA9" w:rsidP="00B66DA9">
      <w:pPr>
        <w:jc w:val="center"/>
        <w:rPr>
          <w:ins w:id="630" w:author="Razzaghi-Pour, Kavi" w:date="2013-10-31T08:13:00Z"/>
          <w:rFonts w:ascii="Calibri" w:hAnsi="Calibri"/>
          <w:b/>
          <w:sz w:val="24"/>
          <w:szCs w:val="24"/>
        </w:rPr>
      </w:pPr>
    </w:p>
    <w:p w:rsidR="00587AA9" w:rsidRDefault="00587AA9" w:rsidP="00B66DA9">
      <w:pPr>
        <w:jc w:val="center"/>
        <w:rPr>
          <w:ins w:id="631" w:author="Razzaghi-Pour, Kavi" w:date="2013-10-31T08:13:00Z"/>
          <w:rFonts w:ascii="Calibri" w:hAnsi="Calibri"/>
          <w:b/>
          <w:sz w:val="24"/>
          <w:szCs w:val="24"/>
        </w:rPr>
      </w:pPr>
    </w:p>
    <w:p w:rsidR="00587AA9" w:rsidRDefault="00587AA9" w:rsidP="00B66DA9">
      <w:pPr>
        <w:jc w:val="center"/>
        <w:rPr>
          <w:ins w:id="632" w:author="Razzaghi-Pour, Kavi" w:date="2013-10-31T08:13:00Z"/>
          <w:rFonts w:ascii="Calibri" w:hAnsi="Calibri"/>
          <w:b/>
          <w:sz w:val="24"/>
          <w:szCs w:val="24"/>
        </w:rPr>
      </w:pPr>
    </w:p>
    <w:p w:rsidR="00587AA9" w:rsidRDefault="00587AA9" w:rsidP="00B66DA9">
      <w:pPr>
        <w:jc w:val="center"/>
        <w:rPr>
          <w:ins w:id="633" w:author="Razzaghi-Pour, Kavi" w:date="2013-10-31T08:13:00Z"/>
          <w:rFonts w:ascii="Calibri" w:hAnsi="Calibri"/>
          <w:b/>
          <w:sz w:val="24"/>
          <w:szCs w:val="24"/>
        </w:rPr>
      </w:pPr>
    </w:p>
    <w:p w:rsidR="00587AA9" w:rsidRDefault="00587AA9" w:rsidP="00B66DA9">
      <w:pPr>
        <w:jc w:val="center"/>
        <w:rPr>
          <w:ins w:id="634" w:author="Razzaghi-Pour, Kavi" w:date="2013-10-31T08:13:00Z"/>
          <w:rFonts w:ascii="Calibri" w:hAnsi="Calibri"/>
          <w:b/>
          <w:sz w:val="24"/>
          <w:szCs w:val="24"/>
        </w:rPr>
      </w:pPr>
    </w:p>
    <w:p w:rsidR="00587AA9" w:rsidRDefault="00587AA9" w:rsidP="00B66DA9">
      <w:pPr>
        <w:jc w:val="center"/>
        <w:rPr>
          <w:ins w:id="635" w:author="Razzaghi-Pour, Kavi" w:date="2013-10-31T08:13:00Z"/>
          <w:rFonts w:ascii="Calibri" w:hAnsi="Calibri"/>
          <w:b/>
          <w:sz w:val="24"/>
          <w:szCs w:val="24"/>
        </w:rPr>
      </w:pPr>
    </w:p>
    <w:p w:rsidR="00587AA9" w:rsidRDefault="00587AA9" w:rsidP="00B66DA9">
      <w:pPr>
        <w:jc w:val="center"/>
        <w:rPr>
          <w:ins w:id="636" w:author="Razzaghi-Pour, Kavi" w:date="2013-10-31T08:13:00Z"/>
          <w:rFonts w:ascii="Calibri" w:hAnsi="Calibri"/>
          <w:b/>
          <w:sz w:val="24"/>
          <w:szCs w:val="24"/>
        </w:rPr>
      </w:pPr>
    </w:p>
    <w:p w:rsidR="00587AA9" w:rsidRDefault="00587AA9" w:rsidP="00B66DA9">
      <w:pPr>
        <w:jc w:val="center"/>
        <w:rPr>
          <w:ins w:id="637" w:author="Razzaghi-Pour, Kavi" w:date="2013-10-31T08:13:00Z"/>
          <w:rFonts w:ascii="Calibri" w:hAnsi="Calibri"/>
          <w:b/>
          <w:sz w:val="24"/>
          <w:szCs w:val="24"/>
        </w:rPr>
      </w:pPr>
    </w:p>
    <w:p w:rsidR="00587AA9" w:rsidRDefault="00587AA9" w:rsidP="00B66DA9">
      <w:pPr>
        <w:jc w:val="center"/>
        <w:rPr>
          <w:ins w:id="638" w:author="Razzaghi-Pour, Kavi" w:date="2013-10-31T08:13:00Z"/>
          <w:rFonts w:ascii="Calibri" w:hAnsi="Calibri"/>
          <w:b/>
          <w:sz w:val="24"/>
          <w:szCs w:val="24"/>
        </w:rPr>
      </w:pPr>
    </w:p>
    <w:p w:rsidR="00587AA9" w:rsidRDefault="00587AA9" w:rsidP="00B66DA9">
      <w:pPr>
        <w:jc w:val="center"/>
        <w:rPr>
          <w:ins w:id="639" w:author="Razzaghi-Pour, Kavi" w:date="2013-10-31T08:13:00Z"/>
          <w:rFonts w:ascii="Calibri" w:hAnsi="Calibri"/>
          <w:b/>
          <w:sz w:val="24"/>
          <w:szCs w:val="24"/>
        </w:rPr>
      </w:pPr>
    </w:p>
    <w:p w:rsidR="00587AA9" w:rsidRDefault="000F4901" w:rsidP="00B66DA9">
      <w:pPr>
        <w:jc w:val="center"/>
        <w:rPr>
          <w:ins w:id="640" w:author="Razzaghi-Pour, Kavi" w:date="2013-10-30T14:39:00Z"/>
          <w:rFonts w:ascii="Calibri" w:hAnsi="Calibri"/>
          <w:b/>
          <w:sz w:val="24"/>
          <w:szCs w:val="24"/>
        </w:rPr>
      </w:pPr>
      <w:ins w:id="641" w:author="Razzaghi-Pour, Kavi" w:date="2013-10-31T08:31:00Z">
        <w:r>
          <w:rPr>
            <w:rFonts w:ascii="Calibri" w:hAnsi="Calibri"/>
            <w:b/>
            <w:noProof/>
            <w:sz w:val="24"/>
            <w:szCs w:val="24"/>
            <w:lang w:eastAsia="en-AU"/>
          </w:rPr>
          <w:lastRenderedPageBreak/>
          <w:pict>
            <v:group id="_x0000_s1070" style="position:absolute;left:0;text-align:left;margin-left:-41.6pt;margin-top:-24.65pt;width:576.75pt;height:59.15pt;z-index:251651072" coordorigin="192,2812" coordsize="11535,1183">
              <v:group id="_x0000_s1071" style="position:absolute;left:192;top:2812;width:11535;height:1183" coordorigin="192,2812" coordsize="11535,1183">
                <v:shape id="Picture 7" o:spid="_x0000_s1072" type="#_x0000_t75" style="position:absolute;left:8742;top:3007;width:680;height:771;visibility:visible">
                  <v:imagedata r:id="rId8" o:title=""/>
                </v:shape>
                <v:group id="_x0000_s1073" style="position:absolute;left:192;top:2812;width:11535;height:1183" coordorigin="192,2812" coordsize="11535,1183">
                  <v:shape id="Picture 7" o:spid="_x0000_s1074" type="#_x0000_t75" style="position:absolute;left:2450;top:3030;width:680;height:771;visibility:visible">
                    <v:imagedata r:id="rId8" o:title=""/>
                  </v:shape>
                  <v:shape id="_x0000_s1075"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75" inset="2.88pt,2.88pt,2.88pt,2.88pt">
                      <w:txbxContent>
                        <w:p w:rsidR="000F4901" w:rsidRDefault="000F4901" w:rsidP="000F4901">
                          <w:pPr>
                            <w:widowControl w:val="0"/>
                            <w:tabs>
                              <w:tab w:val="left" w:pos="0"/>
                            </w:tabs>
                            <w:jc w:val="center"/>
                            <w:rPr>
                              <w:rFonts w:ascii="Corbel" w:hAnsi="Corbel"/>
                              <w:b/>
                              <w:bCs/>
                              <w:i/>
                              <w:iCs/>
                              <w:sz w:val="10"/>
                              <w:szCs w:val="10"/>
                              <w:u w:val="single"/>
                            </w:rPr>
                          </w:pPr>
                          <w:del w:id="642" w:author="kavi.razzaghi" w:date="2013-10-31T04:09:00Z">
                            <w:r w:rsidDel="009766B2">
                              <w:rPr>
                                <w:rFonts w:ascii="Corbel" w:hAnsi="Corbel"/>
                                <w:b/>
                                <w:bCs/>
                                <w:i/>
                                <w:iCs/>
                                <w:sz w:val="10"/>
                                <w:szCs w:val="10"/>
                                <w:u w:val="single"/>
                              </w:rPr>
                              <w:delText> </w:delText>
                            </w:r>
                          </w:del>
                        </w:p>
                        <w:p w:rsidR="000F4901" w:rsidRDefault="000F4901" w:rsidP="000F4901">
                          <w:pPr>
                            <w:widowControl w:val="0"/>
                            <w:tabs>
                              <w:tab w:val="left" w:pos="0"/>
                            </w:tabs>
                            <w:jc w:val="center"/>
                            <w:rPr>
                              <w:rFonts w:ascii="Corbel" w:hAnsi="Corbel"/>
                              <w:b/>
                              <w:bCs/>
                              <w:i/>
                              <w:iCs/>
                              <w:sz w:val="28"/>
                              <w:szCs w:val="28"/>
                              <w:u w:val="single"/>
                            </w:rPr>
                          </w:pPr>
                          <w:del w:id="643"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644" w:author="Razzaghi-Pour, Kavi" w:date="2013-10-30T14:39:00Z">
                            <w:r>
                              <w:rPr>
                                <w:rFonts w:ascii="Corbel" w:hAnsi="Corbel"/>
                                <w:b/>
                                <w:bCs/>
                                <w:i/>
                                <w:iCs/>
                                <w:sz w:val="28"/>
                                <w:szCs w:val="28"/>
                                <w:u w:val="single"/>
                              </w:rPr>
                              <w:t>R</w:t>
                            </w:r>
                          </w:ins>
                          <w:ins w:id="645" w:author="Razzaghi-Pour, Kavi" w:date="2013-10-30T15:08:00Z">
                            <w:r>
                              <w:rPr>
                                <w:rFonts w:ascii="Corbel" w:hAnsi="Corbel"/>
                                <w:b/>
                                <w:bCs/>
                                <w:i/>
                                <w:iCs/>
                                <w:sz w:val="28"/>
                                <w:szCs w:val="28"/>
                                <w:u w:val="single"/>
                              </w:rPr>
                              <w:t>ED ZONE</w:t>
                            </w:r>
                          </w:ins>
                          <w:ins w:id="646" w:author="Razzaghi-Pour, Kavi" w:date="2013-10-30T15:09:00Z">
                            <w:r>
                              <w:rPr>
                                <w:rFonts w:ascii="Corbel" w:hAnsi="Corbel"/>
                                <w:b/>
                                <w:bCs/>
                                <w:i/>
                                <w:iCs/>
                                <w:sz w:val="28"/>
                                <w:szCs w:val="28"/>
                                <w:u w:val="single"/>
                              </w:rPr>
                              <w:t xml:space="preserve"> STRATEGIES</w:t>
                            </w:r>
                          </w:ins>
                        </w:p>
                        <w:p w:rsidR="000F4901" w:rsidRDefault="000F4901" w:rsidP="000F4901">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0F4901" w:rsidRDefault="000F4901" w:rsidP="000F4901">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76"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77"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78"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79"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ins>
    </w:p>
    <w:p w:rsidR="000F4901" w:rsidRDefault="000F4901" w:rsidP="00B66DA9">
      <w:pPr>
        <w:spacing w:after="0"/>
        <w:rPr>
          <w:ins w:id="647" w:author="Razzaghi-Pour, Kavi" w:date="2013-10-31T08:31:00Z"/>
          <w:rFonts w:ascii="Calibri" w:hAnsi="Calibri"/>
          <w:b/>
          <w:sz w:val="24"/>
          <w:szCs w:val="24"/>
        </w:rPr>
      </w:pPr>
      <w:ins w:id="648" w:author="Razzaghi-Pour, Kavi" w:date="2013-10-31T08:31:00Z">
        <w:r>
          <w:rPr>
            <w:rFonts w:ascii="Calibri" w:hAnsi="Calibri"/>
            <w:b/>
            <w:noProof/>
            <w:sz w:val="24"/>
            <w:szCs w:val="24"/>
            <w:lang w:eastAsia="en-AU"/>
          </w:rPr>
          <w:pict>
            <v:shape id="_x0000_s1080" type="#_x0000_t202" style="position:absolute;margin-left:-41.6pt;margin-top:11.9pt;width:576.85pt;height:747.7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0D0669" w:rsidRDefault="000D0669" w:rsidP="000D0669">
                    <w:pPr>
                      <w:spacing w:after="0" w:line="240" w:lineRule="auto"/>
                      <w:ind w:left="360"/>
                      <w:rPr>
                        <w:ins w:id="649" w:author="Razzaghi-Pour, Kavi" w:date="2013-10-31T11:39:00Z"/>
                        <w:rFonts w:ascii="Calibri" w:hAnsi="Calibri"/>
                        <w:sz w:val="24"/>
                        <w:szCs w:val="24"/>
                      </w:rPr>
                    </w:pPr>
                    <w:ins w:id="650" w:author="Razzaghi-Pour, Kavi" w:date="2013-10-31T11:39:00Z">
                      <w:r w:rsidRPr="000E71A2">
                        <w:rPr>
                          <w:rFonts w:ascii="Calibri" w:hAnsi="Calibri"/>
                          <w:sz w:val="24"/>
                          <w:szCs w:val="24"/>
                        </w:rPr>
                        <w:t xml:space="preserve">A student in this zone is sensitive to or avoids certain sensory input. </w:t>
                      </w:r>
                    </w:ins>
                  </w:p>
                  <w:p w:rsidR="000D0669" w:rsidRPr="000E71A2" w:rsidRDefault="000D0669" w:rsidP="000D0669">
                    <w:pPr>
                      <w:spacing w:line="240" w:lineRule="auto"/>
                      <w:ind w:left="360"/>
                      <w:rPr>
                        <w:ins w:id="651" w:author="Razzaghi-Pour, Kavi" w:date="2013-10-31T11:39:00Z"/>
                        <w:rFonts w:ascii="Calibri" w:hAnsi="Calibri"/>
                        <w:sz w:val="24"/>
                        <w:szCs w:val="24"/>
                      </w:rPr>
                    </w:pPr>
                    <w:ins w:id="652" w:author="Razzaghi-Pour, Kavi" w:date="2013-10-31T11:39:00Z">
                      <w:r w:rsidRPr="000E71A2">
                        <w:rPr>
                          <w:rFonts w:ascii="Calibri" w:hAnsi="Calibri"/>
                          <w:sz w:val="24"/>
                          <w:szCs w:val="24"/>
                        </w:rPr>
                        <w:t>They may benefit from:</w:t>
                      </w:r>
                    </w:ins>
                  </w:p>
                  <w:p w:rsidR="000F4901" w:rsidRPr="000E71A2" w:rsidRDefault="00B55182" w:rsidP="00E267CD">
                    <w:pPr>
                      <w:spacing w:after="0"/>
                      <w:ind w:left="426"/>
                      <w:rPr>
                        <w:ins w:id="653" w:author="Razzaghi-Pour, Kavi" w:date="2013-10-31T08:28:00Z"/>
                        <w:rFonts w:ascii="Calibri" w:hAnsi="Calibri"/>
                        <w:b/>
                        <w:i/>
                        <w:sz w:val="28"/>
                        <w:szCs w:val="28"/>
                      </w:rPr>
                      <w:pPrChange w:id="654" w:author="Razzaghi-Pour, Kavi" w:date="2013-10-31T11:32:00Z">
                        <w:pPr>
                          <w:spacing w:after="0"/>
                          <w:ind w:left="709"/>
                        </w:pPr>
                      </w:pPrChange>
                    </w:pPr>
                    <w:ins w:id="655" w:author="Razzaghi-Pour, Kavi" w:date="2013-10-31T08:34:00Z">
                      <w:r>
                        <w:rPr>
                          <w:rFonts w:ascii="Calibri" w:hAnsi="Calibri"/>
                          <w:b/>
                          <w:i/>
                          <w:sz w:val="28"/>
                          <w:szCs w:val="28"/>
                        </w:rPr>
                        <w:t xml:space="preserve">VESTIBULAR </w:t>
                      </w:r>
                    </w:ins>
                    <w:ins w:id="656" w:author="Razzaghi-Pour, Kavi" w:date="2013-10-31T11:38:00Z">
                      <w:r>
                        <w:rPr>
                          <w:rFonts w:ascii="Calibri" w:hAnsi="Calibri"/>
                          <w:b/>
                          <w:i/>
                          <w:sz w:val="28"/>
                          <w:szCs w:val="28"/>
                        </w:rPr>
                        <w:t>(</w:t>
                      </w:r>
                    </w:ins>
                    <w:ins w:id="657" w:author="Razzaghi-Pour, Kavi" w:date="2013-10-31T08:34:00Z">
                      <w:r>
                        <w:rPr>
                          <w:rFonts w:ascii="Calibri" w:hAnsi="Calibri"/>
                          <w:b/>
                          <w:i/>
                          <w:sz w:val="28"/>
                          <w:szCs w:val="28"/>
                        </w:rPr>
                        <w:t>MOVEMENT</w:t>
                      </w:r>
                    </w:ins>
                    <w:ins w:id="658" w:author="Razzaghi-Pour, Kavi" w:date="2013-10-31T11:38:00Z">
                      <w:r>
                        <w:rPr>
                          <w:rFonts w:ascii="Calibri" w:hAnsi="Calibri"/>
                          <w:b/>
                          <w:i/>
                          <w:sz w:val="28"/>
                          <w:szCs w:val="28"/>
                        </w:rPr>
                        <w:t>)</w:t>
                      </w:r>
                    </w:ins>
                  </w:p>
                  <w:p w:rsidR="000F4901" w:rsidRPr="000E71A2" w:rsidRDefault="000F4901" w:rsidP="000F4901">
                    <w:pPr>
                      <w:pStyle w:val="ColorfulList-Accent1"/>
                      <w:numPr>
                        <w:ilvl w:val="0"/>
                        <w:numId w:val="4"/>
                      </w:numPr>
                      <w:spacing w:after="0"/>
                      <w:rPr>
                        <w:ins w:id="659" w:author="Razzaghi-Pour, Kavi" w:date="2013-10-31T08:33:00Z"/>
                        <w:rFonts w:ascii="Calibri" w:hAnsi="Calibri"/>
                        <w:sz w:val="24"/>
                        <w:szCs w:val="24"/>
                      </w:rPr>
                    </w:pPr>
                    <w:ins w:id="660" w:author="Razzaghi-Pour, Kavi" w:date="2013-10-31T08:33:00Z">
                      <w:r w:rsidRPr="000E71A2">
                        <w:rPr>
                          <w:rFonts w:ascii="Calibri" w:hAnsi="Calibri"/>
                          <w:sz w:val="24"/>
                          <w:szCs w:val="24"/>
                        </w:rPr>
                        <w:t>Encourage linear (e.g. up and down or forward and back) predictable movements (which provides a steady rhythm and can be calming)</w:t>
                      </w:r>
                    </w:ins>
                    <w:ins w:id="661" w:author="Razzaghi-Pour, Kavi" w:date="2013-10-31T11:33:00Z">
                      <w:r w:rsidR="000D0669">
                        <w:rPr>
                          <w:rFonts w:ascii="Calibri" w:hAnsi="Calibri"/>
                          <w:sz w:val="24"/>
                          <w:szCs w:val="24"/>
                        </w:rPr>
                        <w:t>, e.g.:</w:t>
                      </w:r>
                    </w:ins>
                  </w:p>
                  <w:p w:rsidR="000F4901" w:rsidRPr="000E71A2" w:rsidRDefault="000F4901" w:rsidP="00E378F3">
                    <w:pPr>
                      <w:pStyle w:val="ColorfulList-Accent1"/>
                      <w:numPr>
                        <w:ilvl w:val="1"/>
                        <w:numId w:val="31"/>
                      </w:numPr>
                      <w:spacing w:after="0"/>
                      <w:ind w:left="1701" w:hanging="283"/>
                      <w:rPr>
                        <w:ins w:id="662" w:author="Razzaghi-Pour, Kavi" w:date="2013-10-31T08:33:00Z"/>
                        <w:rFonts w:ascii="Calibri" w:hAnsi="Calibri"/>
                        <w:sz w:val="24"/>
                        <w:szCs w:val="24"/>
                      </w:rPr>
                      <w:pPrChange w:id="663" w:author="Razzaghi-Pour, Kavi" w:date="2013-11-01T12:25:00Z">
                        <w:pPr>
                          <w:pStyle w:val="ColorfulList-Accent1"/>
                          <w:numPr>
                            <w:ilvl w:val="1"/>
                            <w:numId w:val="4"/>
                          </w:numPr>
                          <w:spacing w:after="0"/>
                          <w:ind w:left="1440" w:hanging="360"/>
                        </w:pPr>
                      </w:pPrChange>
                    </w:pPr>
                    <w:ins w:id="664" w:author="Razzaghi-Pour, Kavi" w:date="2013-10-31T08:33:00Z">
                      <w:r w:rsidRPr="000E71A2">
                        <w:rPr>
                          <w:rFonts w:ascii="Calibri" w:hAnsi="Calibri"/>
                          <w:sz w:val="24"/>
                          <w:szCs w:val="24"/>
                        </w:rPr>
                        <w:t>Swinging</w:t>
                      </w:r>
                    </w:ins>
                    <w:ins w:id="665" w:author="Razzaghi-Pour, Kavi" w:date="2013-10-31T11:35:00Z">
                      <w:r w:rsidR="000D0669">
                        <w:rPr>
                          <w:rFonts w:ascii="Calibri" w:hAnsi="Calibri"/>
                          <w:sz w:val="24"/>
                          <w:szCs w:val="24"/>
                        </w:rPr>
                        <w:t>,</w:t>
                      </w:r>
                    </w:ins>
                  </w:p>
                  <w:p w:rsidR="000F4901" w:rsidRPr="000E71A2" w:rsidRDefault="000F4901" w:rsidP="00E378F3">
                    <w:pPr>
                      <w:pStyle w:val="ColorfulList-Accent1"/>
                      <w:numPr>
                        <w:ilvl w:val="1"/>
                        <w:numId w:val="31"/>
                      </w:numPr>
                      <w:spacing w:after="0"/>
                      <w:ind w:left="1701" w:hanging="283"/>
                      <w:rPr>
                        <w:ins w:id="666" w:author="Razzaghi-Pour, Kavi" w:date="2013-10-31T08:33:00Z"/>
                        <w:rFonts w:ascii="Calibri" w:hAnsi="Calibri"/>
                        <w:sz w:val="24"/>
                        <w:szCs w:val="24"/>
                      </w:rPr>
                      <w:pPrChange w:id="667" w:author="Razzaghi-Pour, Kavi" w:date="2013-11-01T12:25:00Z">
                        <w:pPr>
                          <w:pStyle w:val="ColorfulList-Accent1"/>
                          <w:numPr>
                            <w:ilvl w:val="1"/>
                            <w:numId w:val="4"/>
                          </w:numPr>
                          <w:spacing w:after="0"/>
                          <w:ind w:left="1440" w:hanging="360"/>
                        </w:pPr>
                      </w:pPrChange>
                    </w:pPr>
                    <w:ins w:id="668" w:author="Razzaghi-Pour, Kavi" w:date="2013-10-31T08:33:00Z">
                      <w:r w:rsidRPr="000E71A2">
                        <w:rPr>
                          <w:rFonts w:ascii="Calibri" w:hAnsi="Calibri"/>
                          <w:sz w:val="24"/>
                          <w:szCs w:val="24"/>
                        </w:rPr>
                        <w:t>Jumping on a trampoline</w:t>
                      </w:r>
                    </w:ins>
                    <w:ins w:id="669" w:author="Razzaghi-Pour, Kavi" w:date="2013-10-31T11:35:00Z">
                      <w:r w:rsidR="000D0669">
                        <w:rPr>
                          <w:rFonts w:ascii="Calibri" w:hAnsi="Calibri"/>
                          <w:sz w:val="24"/>
                          <w:szCs w:val="24"/>
                        </w:rPr>
                        <w:t>,</w:t>
                      </w:r>
                    </w:ins>
                  </w:p>
                  <w:p w:rsidR="000F4901" w:rsidRPr="000E71A2" w:rsidRDefault="005E14AA" w:rsidP="00E378F3">
                    <w:pPr>
                      <w:pStyle w:val="ColorfulList-Accent1"/>
                      <w:numPr>
                        <w:ilvl w:val="1"/>
                        <w:numId w:val="31"/>
                      </w:numPr>
                      <w:spacing w:after="0"/>
                      <w:ind w:left="1701" w:hanging="283"/>
                      <w:rPr>
                        <w:ins w:id="670" w:author="Razzaghi-Pour, Kavi" w:date="2013-10-31T08:33:00Z"/>
                        <w:rFonts w:ascii="Calibri" w:hAnsi="Calibri"/>
                        <w:sz w:val="24"/>
                        <w:szCs w:val="24"/>
                      </w:rPr>
                      <w:pPrChange w:id="671" w:author="Razzaghi-Pour, Kavi" w:date="2013-11-01T12:25:00Z">
                        <w:pPr>
                          <w:pStyle w:val="ColorfulList-Accent1"/>
                          <w:numPr>
                            <w:ilvl w:val="1"/>
                            <w:numId w:val="4"/>
                          </w:numPr>
                          <w:spacing w:after="0"/>
                          <w:ind w:left="1440" w:hanging="360"/>
                        </w:pPr>
                      </w:pPrChange>
                    </w:pPr>
                    <w:ins w:id="672" w:author="Razzaghi-Pour, Kavi" w:date="2013-10-31T08:33:00Z">
                      <w:r>
                        <w:rPr>
                          <w:rFonts w:ascii="Calibri" w:hAnsi="Calibri"/>
                          <w:sz w:val="24"/>
                          <w:szCs w:val="24"/>
                        </w:rPr>
                        <w:t xml:space="preserve">Bouncing or rolling on a </w:t>
                      </w:r>
                    </w:ins>
                    <w:ins w:id="673" w:author="Razzaghi-Pour, Kavi" w:date="2013-10-31T15:33:00Z">
                      <w:r>
                        <w:rPr>
                          <w:rFonts w:ascii="Calibri" w:hAnsi="Calibri"/>
                          <w:sz w:val="24"/>
                          <w:szCs w:val="24"/>
                        </w:rPr>
                        <w:t>fitball.</w:t>
                      </w:r>
                    </w:ins>
                  </w:p>
                  <w:p w:rsidR="000F4901" w:rsidRPr="000E71A2" w:rsidRDefault="000F4901" w:rsidP="000F4901">
                    <w:pPr>
                      <w:pStyle w:val="ColorfulList-Accent1"/>
                      <w:numPr>
                        <w:ilvl w:val="0"/>
                        <w:numId w:val="4"/>
                      </w:numPr>
                      <w:spacing w:after="0"/>
                      <w:rPr>
                        <w:ins w:id="674" w:author="Razzaghi-Pour, Kavi" w:date="2013-10-31T08:33:00Z"/>
                        <w:rFonts w:ascii="Calibri" w:hAnsi="Calibri"/>
                        <w:sz w:val="24"/>
                        <w:szCs w:val="24"/>
                      </w:rPr>
                    </w:pPr>
                    <w:ins w:id="675" w:author="Razzaghi-Pour, Kavi" w:date="2013-10-31T08:33:00Z">
                      <w:r w:rsidRPr="000E71A2">
                        <w:rPr>
                          <w:rFonts w:ascii="Calibri" w:hAnsi="Calibri"/>
                          <w:sz w:val="24"/>
                          <w:szCs w:val="24"/>
                        </w:rPr>
                        <w:t>Regular movement breaks will help to release “happy/ feel good hormones” and maintain a regulated state (In the zone for learning).</w:t>
                      </w:r>
                    </w:ins>
                  </w:p>
                  <w:p w:rsidR="000F4901" w:rsidRPr="000E71A2" w:rsidRDefault="000F4901" w:rsidP="00E378F3">
                    <w:pPr>
                      <w:pStyle w:val="ColorfulList-Accent1"/>
                      <w:numPr>
                        <w:ilvl w:val="1"/>
                        <w:numId w:val="32"/>
                      </w:numPr>
                      <w:tabs>
                        <w:tab w:val="left" w:pos="1701"/>
                      </w:tabs>
                      <w:spacing w:after="0"/>
                      <w:ind w:left="1701" w:hanging="283"/>
                      <w:rPr>
                        <w:ins w:id="676" w:author="Razzaghi-Pour, Kavi" w:date="2013-10-31T08:33:00Z"/>
                        <w:rFonts w:ascii="Calibri" w:hAnsi="Calibri"/>
                        <w:sz w:val="24"/>
                        <w:szCs w:val="24"/>
                      </w:rPr>
                      <w:pPrChange w:id="677" w:author="Razzaghi-Pour, Kavi" w:date="2013-11-01T12:25:00Z">
                        <w:pPr>
                          <w:pStyle w:val="ColorfulList-Accent1"/>
                          <w:numPr>
                            <w:ilvl w:val="1"/>
                            <w:numId w:val="4"/>
                          </w:numPr>
                          <w:spacing w:after="0"/>
                          <w:ind w:left="1440" w:hanging="360"/>
                        </w:pPr>
                      </w:pPrChange>
                    </w:pPr>
                    <w:ins w:id="678" w:author="Razzaghi-Pour, Kavi" w:date="2013-10-31T08:33:00Z">
                      <w:r w:rsidRPr="000E71A2">
                        <w:rPr>
                          <w:rFonts w:ascii="Calibri" w:hAnsi="Calibri"/>
                          <w:sz w:val="24"/>
                          <w:szCs w:val="24"/>
                        </w:rPr>
                        <w:t>Plan for whole class movement breaks</w:t>
                      </w:r>
                    </w:ins>
                    <w:ins w:id="679" w:author="Razzaghi-Pour, Kavi" w:date="2013-10-31T08:38:00Z">
                      <w:r w:rsidR="00EA4519">
                        <w:rPr>
                          <w:rFonts w:ascii="Calibri" w:hAnsi="Calibri"/>
                          <w:sz w:val="24"/>
                          <w:szCs w:val="24"/>
                        </w:rPr>
                        <w:t>,</w:t>
                      </w:r>
                    </w:ins>
                    <w:ins w:id="680" w:author="Razzaghi-Pour, Kavi" w:date="2013-10-31T08:33:00Z">
                      <w:r w:rsidRPr="000E71A2">
                        <w:rPr>
                          <w:rFonts w:ascii="Calibri" w:hAnsi="Calibri"/>
                          <w:sz w:val="24"/>
                          <w:szCs w:val="24"/>
                        </w:rPr>
                        <w:t xml:space="preserve"> </w:t>
                      </w:r>
                    </w:ins>
                    <w:ins w:id="681" w:author="Razzaghi-Pour, Kavi" w:date="2013-10-31T08:38:00Z">
                      <w:r w:rsidR="00EA4519" w:rsidRPr="000E71A2">
                        <w:rPr>
                          <w:rFonts w:ascii="Calibri" w:hAnsi="Calibri"/>
                          <w:sz w:val="24"/>
                          <w:szCs w:val="24"/>
                        </w:rPr>
                        <w:t>e.g.</w:t>
                      </w:r>
                    </w:ins>
                    <w:ins w:id="682" w:author="Razzaghi-Pour, Kavi" w:date="2013-10-31T08:33:00Z">
                      <w:r w:rsidR="00EA4519">
                        <w:rPr>
                          <w:rFonts w:ascii="Calibri" w:hAnsi="Calibri"/>
                          <w:sz w:val="24"/>
                          <w:szCs w:val="24"/>
                        </w:rPr>
                        <w:t xml:space="preserve"> thera</w:t>
                      </w:r>
                    </w:ins>
                    <w:ins w:id="683" w:author="Razzaghi-Pour, Kavi" w:date="2013-10-31T08:38:00Z">
                      <w:r w:rsidR="00EA4519">
                        <w:rPr>
                          <w:rFonts w:ascii="Calibri" w:hAnsi="Calibri"/>
                          <w:sz w:val="24"/>
                          <w:szCs w:val="24"/>
                        </w:rPr>
                        <w:t>-</w:t>
                      </w:r>
                    </w:ins>
                    <w:ins w:id="684" w:author="Razzaghi-Pour, Kavi" w:date="2013-10-31T08:33:00Z">
                      <w:r w:rsidRPr="000E71A2">
                        <w:rPr>
                          <w:rFonts w:ascii="Calibri" w:hAnsi="Calibri"/>
                          <w:sz w:val="24"/>
                          <w:szCs w:val="24"/>
                        </w:rPr>
                        <w:t>band exercises, dancing, finger push ups.</w:t>
                      </w:r>
                    </w:ins>
                  </w:p>
                  <w:p w:rsidR="000F4901" w:rsidRPr="000E71A2" w:rsidRDefault="00677A15" w:rsidP="00E378F3">
                    <w:pPr>
                      <w:pStyle w:val="ColorfulList-Accent1"/>
                      <w:numPr>
                        <w:ilvl w:val="1"/>
                        <w:numId w:val="32"/>
                      </w:numPr>
                      <w:tabs>
                        <w:tab w:val="left" w:pos="1701"/>
                      </w:tabs>
                      <w:spacing w:after="0"/>
                      <w:ind w:left="1701" w:hanging="283"/>
                      <w:rPr>
                        <w:ins w:id="685" w:author="Razzaghi-Pour, Kavi" w:date="2013-10-31T08:33:00Z"/>
                        <w:rFonts w:ascii="Calibri" w:hAnsi="Calibri"/>
                        <w:sz w:val="24"/>
                        <w:szCs w:val="24"/>
                      </w:rPr>
                      <w:pPrChange w:id="686" w:author="Razzaghi-Pour, Kavi" w:date="2013-11-01T12:25:00Z">
                        <w:pPr>
                          <w:pStyle w:val="ColorfulList-Accent1"/>
                          <w:numPr>
                            <w:ilvl w:val="1"/>
                            <w:numId w:val="4"/>
                          </w:numPr>
                          <w:spacing w:after="0"/>
                          <w:ind w:left="1440" w:hanging="360"/>
                        </w:pPr>
                      </w:pPrChange>
                    </w:pPr>
                    <w:ins w:id="687" w:author="Razzaghi-Pour, Kavi" w:date="2013-10-31T11:32:00Z">
                      <w:r>
                        <w:rPr>
                          <w:rFonts w:ascii="Calibri" w:hAnsi="Calibri"/>
                          <w:sz w:val="24"/>
                          <w:szCs w:val="24"/>
                        </w:rPr>
                        <w:t>If possible, h</w:t>
                      </w:r>
                    </w:ins>
                    <w:ins w:id="688" w:author="Razzaghi-Pour, Kavi" w:date="2013-10-31T08:33:00Z">
                      <w:r w:rsidR="000F4901" w:rsidRPr="000E71A2">
                        <w:rPr>
                          <w:rFonts w:ascii="Calibri" w:hAnsi="Calibri"/>
                          <w:sz w:val="24"/>
                          <w:szCs w:val="24"/>
                        </w:rPr>
                        <w:t>ave a dedicated space for individual movement breaks for the student</w:t>
                      </w:r>
                    </w:ins>
                    <w:ins w:id="689" w:author="Razzaghi-Pour, Kavi" w:date="2013-10-31T08:38:00Z">
                      <w:r w:rsidR="00EA4519">
                        <w:rPr>
                          <w:rFonts w:ascii="Calibri" w:hAnsi="Calibri"/>
                          <w:sz w:val="24"/>
                          <w:szCs w:val="24"/>
                        </w:rPr>
                        <w:t>,</w:t>
                      </w:r>
                    </w:ins>
                    <w:ins w:id="690" w:author="Razzaghi-Pour, Kavi" w:date="2013-10-31T08:33:00Z">
                      <w:r w:rsidR="000F4901" w:rsidRPr="000E71A2">
                        <w:rPr>
                          <w:rFonts w:ascii="Calibri" w:hAnsi="Calibri"/>
                          <w:sz w:val="24"/>
                          <w:szCs w:val="24"/>
                        </w:rPr>
                        <w:t xml:space="preserve"> </w:t>
                      </w:r>
                    </w:ins>
                    <w:ins w:id="691" w:author="Razzaghi-Pour, Kavi" w:date="2013-10-31T08:38:00Z">
                      <w:r w:rsidR="00EA4519">
                        <w:rPr>
                          <w:rFonts w:ascii="Calibri" w:hAnsi="Calibri"/>
                          <w:sz w:val="24"/>
                          <w:szCs w:val="24"/>
                        </w:rPr>
                        <w:t>e.g.</w:t>
                      </w:r>
                    </w:ins>
                    <w:ins w:id="692" w:author="Razzaghi-Pour, Kavi" w:date="2013-10-31T08:37:00Z">
                      <w:r w:rsidR="00EA4519">
                        <w:rPr>
                          <w:rFonts w:ascii="Calibri" w:hAnsi="Calibri"/>
                          <w:sz w:val="24"/>
                          <w:szCs w:val="24"/>
                        </w:rPr>
                        <w:t xml:space="preserve"> </w:t>
                      </w:r>
                    </w:ins>
                    <w:ins w:id="693" w:author="Razzaghi-Pour, Kavi" w:date="2013-10-31T08:33:00Z">
                      <w:r w:rsidR="000F4901" w:rsidRPr="000E71A2">
                        <w:rPr>
                          <w:rFonts w:ascii="Calibri" w:hAnsi="Calibri"/>
                          <w:sz w:val="24"/>
                          <w:szCs w:val="24"/>
                        </w:rPr>
                        <w:t xml:space="preserve">If your classroom has a </w:t>
                      </w:r>
                    </w:ins>
                    <w:ins w:id="694" w:author="Razzaghi-Pour, Kavi" w:date="2013-10-31T11:33:00Z">
                      <w:r w:rsidR="000D0669" w:rsidRPr="000E71A2">
                        <w:rPr>
                          <w:rFonts w:ascii="Calibri" w:hAnsi="Calibri"/>
                          <w:sz w:val="24"/>
                          <w:szCs w:val="24"/>
                        </w:rPr>
                        <w:t>withdrawal</w:t>
                      </w:r>
                    </w:ins>
                    <w:ins w:id="695" w:author="Razzaghi-Pour, Kavi" w:date="2013-10-31T08:33:00Z">
                      <w:r w:rsidR="000F4901" w:rsidRPr="000E71A2">
                        <w:rPr>
                          <w:rFonts w:ascii="Calibri" w:hAnsi="Calibri"/>
                          <w:sz w:val="24"/>
                          <w:szCs w:val="24"/>
                        </w:rPr>
                        <w:t xml:space="preserve"> room it can be set up with</w:t>
                      </w:r>
                      <w:r w:rsidR="00EA4519">
                        <w:rPr>
                          <w:rFonts w:ascii="Calibri" w:hAnsi="Calibri"/>
                          <w:sz w:val="24"/>
                          <w:szCs w:val="24"/>
                        </w:rPr>
                        <w:t xml:space="preserve"> </w:t>
                      </w:r>
                      <w:r w:rsidR="000F4901" w:rsidRPr="000E71A2">
                        <w:rPr>
                          <w:rFonts w:ascii="Calibri" w:hAnsi="Calibri"/>
                          <w:sz w:val="24"/>
                          <w:szCs w:val="24"/>
                        </w:rPr>
                        <w:t>an exercise bike, min</w:t>
                      </w:r>
                      <w:r w:rsidR="00EA4519">
                        <w:rPr>
                          <w:rFonts w:ascii="Calibri" w:hAnsi="Calibri"/>
                          <w:sz w:val="24"/>
                          <w:szCs w:val="24"/>
                        </w:rPr>
                        <w:t>i tramp,</w:t>
                      </w:r>
                    </w:ins>
                    <w:ins w:id="696" w:author="Razzaghi-Pour, Kavi" w:date="2013-10-31T11:33:00Z">
                      <w:r>
                        <w:rPr>
                          <w:rFonts w:ascii="Calibri" w:hAnsi="Calibri"/>
                          <w:sz w:val="24"/>
                          <w:szCs w:val="24"/>
                        </w:rPr>
                        <w:t xml:space="preserve"> boxing bag </w:t>
                      </w:r>
                    </w:ins>
                    <w:ins w:id="697" w:author="Razzaghi-Pour, Kavi" w:date="2013-10-31T08:36:00Z">
                      <w:r w:rsidR="00EA4519">
                        <w:rPr>
                          <w:rFonts w:ascii="Calibri" w:hAnsi="Calibri"/>
                          <w:sz w:val="24"/>
                          <w:szCs w:val="24"/>
                        </w:rPr>
                        <w:t xml:space="preserve">, so they do </w:t>
                      </w:r>
                    </w:ins>
                    <w:ins w:id="698" w:author="Razzaghi-Pour, Kavi" w:date="2013-10-31T08:38:00Z">
                      <w:r w:rsidR="00EA4519">
                        <w:rPr>
                          <w:rFonts w:ascii="Calibri" w:hAnsi="Calibri"/>
                          <w:sz w:val="24"/>
                          <w:szCs w:val="24"/>
                        </w:rPr>
                        <w:t>not</w:t>
                      </w:r>
                    </w:ins>
                    <w:ins w:id="699" w:author="Razzaghi-Pour, Kavi" w:date="2013-10-31T08:36:00Z">
                      <w:r w:rsidR="00EA4519">
                        <w:rPr>
                          <w:rFonts w:ascii="Calibri" w:hAnsi="Calibri"/>
                          <w:sz w:val="24"/>
                          <w:szCs w:val="24"/>
                        </w:rPr>
                        <w:t xml:space="preserve"> distract other students</w:t>
                      </w:r>
                    </w:ins>
                    <w:ins w:id="700" w:author="Razzaghi-Pour, Kavi" w:date="2013-10-31T11:33:00Z">
                      <w:r w:rsidR="000D0669">
                        <w:rPr>
                          <w:rFonts w:ascii="Calibri" w:hAnsi="Calibri"/>
                          <w:sz w:val="24"/>
                          <w:szCs w:val="24"/>
                        </w:rPr>
                        <w:t>.</w:t>
                      </w:r>
                    </w:ins>
                    <w:ins w:id="701" w:author="Razzaghi-Pour, Kavi" w:date="2013-10-31T08:33:00Z">
                      <w:r w:rsidR="000F4901" w:rsidRPr="000E71A2">
                        <w:rPr>
                          <w:rFonts w:ascii="Calibri" w:hAnsi="Calibri"/>
                          <w:sz w:val="24"/>
                          <w:szCs w:val="24"/>
                        </w:rPr>
                        <w:t xml:space="preserve"> </w:t>
                      </w:r>
                    </w:ins>
                  </w:p>
                  <w:p w:rsidR="000F4901" w:rsidRPr="000E71A2" w:rsidRDefault="00A07C0C" w:rsidP="000F4901">
                    <w:pPr>
                      <w:pStyle w:val="ColorfulList-Accent1"/>
                      <w:numPr>
                        <w:ilvl w:val="0"/>
                        <w:numId w:val="4"/>
                      </w:numPr>
                      <w:spacing w:after="0"/>
                      <w:rPr>
                        <w:ins w:id="702" w:author="Razzaghi-Pour, Kavi" w:date="2013-10-31T08:33:00Z"/>
                        <w:rFonts w:ascii="Calibri" w:hAnsi="Calibri"/>
                        <w:sz w:val="24"/>
                        <w:szCs w:val="24"/>
                      </w:rPr>
                    </w:pPr>
                    <w:ins w:id="703" w:author="Razzaghi-Pour, Kavi" w:date="2013-10-31T08:33:00Z">
                      <w:r>
                        <w:rPr>
                          <w:rFonts w:ascii="Calibri" w:hAnsi="Calibri"/>
                          <w:sz w:val="24"/>
                          <w:szCs w:val="24"/>
                        </w:rPr>
                        <w:t xml:space="preserve">Involve the student in </w:t>
                      </w:r>
                    </w:ins>
                    <w:ins w:id="704" w:author="Razzaghi-Pour, Kavi" w:date="2013-10-31T08:39:00Z">
                      <w:r>
                        <w:rPr>
                          <w:rFonts w:ascii="Calibri" w:hAnsi="Calibri"/>
                          <w:sz w:val="24"/>
                          <w:szCs w:val="24"/>
                        </w:rPr>
                        <w:t>classroom jobs</w:t>
                      </w:r>
                    </w:ins>
                    <w:ins w:id="705" w:author="Razzaghi-Pour, Kavi" w:date="2013-10-31T08:33:00Z">
                      <w:r w:rsidR="000F4901" w:rsidRPr="000E71A2">
                        <w:rPr>
                          <w:rFonts w:ascii="Calibri" w:hAnsi="Calibri"/>
                          <w:sz w:val="24"/>
                          <w:szCs w:val="24"/>
                        </w:rPr>
                        <w:t xml:space="preserve"> that involve movement: </w:t>
                      </w:r>
                    </w:ins>
                  </w:p>
                  <w:p w:rsidR="000F4901" w:rsidRPr="000E71A2" w:rsidRDefault="000F4901" w:rsidP="00E378F3">
                    <w:pPr>
                      <w:pStyle w:val="ColorfulList-Accent1"/>
                      <w:numPr>
                        <w:ilvl w:val="1"/>
                        <w:numId w:val="33"/>
                      </w:numPr>
                      <w:tabs>
                        <w:tab w:val="left" w:pos="1701"/>
                      </w:tabs>
                      <w:spacing w:after="0"/>
                      <w:ind w:left="1701" w:hanging="283"/>
                      <w:rPr>
                        <w:ins w:id="706" w:author="Razzaghi-Pour, Kavi" w:date="2013-10-31T08:33:00Z"/>
                        <w:rFonts w:ascii="Calibri" w:hAnsi="Calibri"/>
                        <w:sz w:val="24"/>
                        <w:szCs w:val="24"/>
                      </w:rPr>
                      <w:pPrChange w:id="707" w:author="Razzaghi-Pour, Kavi" w:date="2013-11-01T12:24:00Z">
                        <w:pPr>
                          <w:pStyle w:val="ColorfulList-Accent1"/>
                          <w:numPr>
                            <w:ilvl w:val="1"/>
                            <w:numId w:val="4"/>
                          </w:numPr>
                          <w:spacing w:after="0"/>
                          <w:ind w:left="1440" w:hanging="360"/>
                        </w:pPr>
                      </w:pPrChange>
                    </w:pPr>
                    <w:ins w:id="708" w:author="Razzaghi-Pour, Kavi" w:date="2013-10-31T08:33:00Z">
                      <w:r w:rsidRPr="000E71A2">
                        <w:rPr>
                          <w:rFonts w:ascii="Calibri" w:hAnsi="Calibri"/>
                          <w:sz w:val="24"/>
                          <w:szCs w:val="24"/>
                        </w:rPr>
                        <w:t xml:space="preserve">Wipe the board or desk, </w:t>
                      </w:r>
                    </w:ins>
                  </w:p>
                  <w:p w:rsidR="000F4901" w:rsidRPr="000E71A2" w:rsidRDefault="000F4901" w:rsidP="00E378F3">
                    <w:pPr>
                      <w:pStyle w:val="ColorfulList-Accent1"/>
                      <w:numPr>
                        <w:ilvl w:val="1"/>
                        <w:numId w:val="33"/>
                      </w:numPr>
                      <w:tabs>
                        <w:tab w:val="left" w:pos="1701"/>
                      </w:tabs>
                      <w:spacing w:after="0"/>
                      <w:ind w:left="1701" w:hanging="283"/>
                      <w:rPr>
                        <w:ins w:id="709" w:author="Razzaghi-Pour, Kavi" w:date="2013-10-31T08:33:00Z"/>
                        <w:rFonts w:ascii="Calibri" w:hAnsi="Calibri"/>
                        <w:sz w:val="24"/>
                        <w:szCs w:val="24"/>
                      </w:rPr>
                      <w:pPrChange w:id="710" w:author="Razzaghi-Pour, Kavi" w:date="2013-11-01T12:24:00Z">
                        <w:pPr>
                          <w:pStyle w:val="ColorfulList-Accent1"/>
                          <w:numPr>
                            <w:ilvl w:val="1"/>
                            <w:numId w:val="4"/>
                          </w:numPr>
                          <w:spacing w:after="0"/>
                          <w:ind w:left="1440" w:hanging="360"/>
                        </w:pPr>
                      </w:pPrChange>
                    </w:pPr>
                    <w:ins w:id="711" w:author="Razzaghi-Pour, Kavi" w:date="2013-10-31T08:33:00Z">
                      <w:r w:rsidRPr="000E71A2">
                        <w:rPr>
                          <w:rFonts w:ascii="Calibri" w:hAnsi="Calibri"/>
                          <w:sz w:val="24"/>
                          <w:szCs w:val="24"/>
                        </w:rPr>
                        <w:t xml:space="preserve">Carry the drink bottles to the sports field, </w:t>
                      </w:r>
                    </w:ins>
                  </w:p>
                  <w:p w:rsidR="000F4901" w:rsidRPr="000E71A2" w:rsidRDefault="000F4901" w:rsidP="00E378F3">
                    <w:pPr>
                      <w:pStyle w:val="ColorfulList-Accent1"/>
                      <w:numPr>
                        <w:ilvl w:val="1"/>
                        <w:numId w:val="33"/>
                      </w:numPr>
                      <w:tabs>
                        <w:tab w:val="left" w:pos="1701"/>
                      </w:tabs>
                      <w:spacing w:after="0"/>
                      <w:ind w:left="1701" w:hanging="283"/>
                      <w:rPr>
                        <w:ins w:id="712" w:author="Razzaghi-Pour, Kavi" w:date="2013-10-31T08:33:00Z"/>
                        <w:rFonts w:ascii="Calibri" w:hAnsi="Calibri"/>
                        <w:sz w:val="24"/>
                        <w:szCs w:val="24"/>
                      </w:rPr>
                      <w:pPrChange w:id="713" w:author="Razzaghi-Pour, Kavi" w:date="2013-11-01T12:24:00Z">
                        <w:pPr>
                          <w:pStyle w:val="ColorfulList-Accent1"/>
                          <w:numPr>
                            <w:ilvl w:val="1"/>
                            <w:numId w:val="4"/>
                          </w:numPr>
                          <w:spacing w:after="0"/>
                          <w:ind w:left="1440" w:hanging="360"/>
                        </w:pPr>
                      </w:pPrChange>
                    </w:pPr>
                    <w:ins w:id="714" w:author="Razzaghi-Pour, Kavi" w:date="2013-10-31T08:33:00Z">
                      <w:r w:rsidRPr="000E71A2">
                        <w:rPr>
                          <w:rFonts w:ascii="Calibri" w:hAnsi="Calibri"/>
                          <w:sz w:val="24"/>
                          <w:szCs w:val="24"/>
                        </w:rPr>
                        <w:t>Take the lunch orders/messages to the office</w:t>
                      </w:r>
                    </w:ins>
                  </w:p>
                  <w:p w:rsidR="000F4901" w:rsidRPr="000E71A2" w:rsidRDefault="000F4901" w:rsidP="000F4901">
                    <w:pPr>
                      <w:pStyle w:val="ColorfulList-Accent1"/>
                      <w:numPr>
                        <w:ilvl w:val="0"/>
                        <w:numId w:val="4"/>
                      </w:numPr>
                      <w:spacing w:after="0"/>
                      <w:rPr>
                        <w:ins w:id="715" w:author="Razzaghi-Pour, Kavi" w:date="2013-10-31T08:33:00Z"/>
                        <w:rFonts w:ascii="Calibri" w:hAnsi="Calibri"/>
                        <w:sz w:val="24"/>
                        <w:szCs w:val="24"/>
                      </w:rPr>
                    </w:pPr>
                    <w:ins w:id="716" w:author="Razzaghi-Pour, Kavi" w:date="2013-10-31T08:33:00Z">
                      <w:r w:rsidRPr="000E71A2">
                        <w:rPr>
                          <w:rFonts w:ascii="Calibri" w:hAnsi="Calibri"/>
                          <w:sz w:val="24"/>
                          <w:szCs w:val="24"/>
                        </w:rPr>
                        <w:t>Allow</w:t>
                      </w:r>
                      <w:r>
                        <w:rPr>
                          <w:rFonts w:ascii="Calibri" w:hAnsi="Calibri"/>
                          <w:sz w:val="24"/>
                          <w:szCs w:val="24"/>
                        </w:rPr>
                        <w:t xml:space="preserve"> </w:t>
                      </w:r>
                      <w:r w:rsidRPr="000E71A2">
                        <w:rPr>
                          <w:rFonts w:ascii="Calibri" w:hAnsi="Calibri"/>
                          <w:sz w:val="24"/>
                          <w:szCs w:val="24"/>
                        </w:rPr>
                        <w:t>regulating and organising movement (some students require constant movement in order to tolerate other sensations such as sound):</w:t>
                      </w:r>
                    </w:ins>
                  </w:p>
                  <w:p w:rsidR="000F4901" w:rsidRPr="000E71A2" w:rsidRDefault="000F4901" w:rsidP="00E378F3">
                    <w:pPr>
                      <w:pStyle w:val="ColorfulList-Accent1"/>
                      <w:numPr>
                        <w:ilvl w:val="1"/>
                        <w:numId w:val="34"/>
                      </w:numPr>
                      <w:spacing w:after="0"/>
                      <w:ind w:left="1701" w:hanging="284"/>
                      <w:rPr>
                        <w:ins w:id="717" w:author="Razzaghi-Pour, Kavi" w:date="2013-10-31T08:33:00Z"/>
                        <w:rFonts w:ascii="Calibri" w:hAnsi="Calibri"/>
                        <w:sz w:val="24"/>
                        <w:szCs w:val="24"/>
                      </w:rPr>
                      <w:pPrChange w:id="718" w:author="Razzaghi-Pour, Kavi" w:date="2013-11-01T12:24:00Z">
                        <w:pPr>
                          <w:pStyle w:val="ColorfulList-Accent1"/>
                          <w:numPr>
                            <w:ilvl w:val="1"/>
                            <w:numId w:val="4"/>
                          </w:numPr>
                          <w:spacing w:after="0"/>
                          <w:ind w:left="1440" w:hanging="360"/>
                        </w:pPr>
                      </w:pPrChange>
                    </w:pPr>
                    <w:ins w:id="719" w:author="Razzaghi-Pour, Kavi" w:date="2013-10-31T08:33:00Z">
                      <w:r w:rsidRPr="000E71A2">
                        <w:rPr>
                          <w:rFonts w:ascii="Calibri" w:hAnsi="Calibri"/>
                          <w:sz w:val="24"/>
                          <w:szCs w:val="24"/>
                        </w:rPr>
                        <w:t xml:space="preserve">Allow the student to pace, </w:t>
                      </w:r>
                    </w:ins>
                  </w:p>
                  <w:p w:rsidR="000F4901" w:rsidRPr="000E71A2" w:rsidRDefault="000F4901" w:rsidP="00E378F3">
                    <w:pPr>
                      <w:pStyle w:val="ColorfulList-Accent1"/>
                      <w:numPr>
                        <w:ilvl w:val="1"/>
                        <w:numId w:val="34"/>
                      </w:numPr>
                      <w:spacing w:after="0"/>
                      <w:ind w:left="1701" w:hanging="284"/>
                      <w:rPr>
                        <w:ins w:id="720" w:author="Razzaghi-Pour, Kavi" w:date="2013-10-31T08:33:00Z"/>
                        <w:rFonts w:ascii="Calibri" w:hAnsi="Calibri"/>
                        <w:sz w:val="24"/>
                        <w:szCs w:val="24"/>
                      </w:rPr>
                      <w:pPrChange w:id="721" w:author="Razzaghi-Pour, Kavi" w:date="2013-11-01T12:24:00Z">
                        <w:pPr>
                          <w:pStyle w:val="ColorfulList-Accent1"/>
                          <w:numPr>
                            <w:ilvl w:val="1"/>
                            <w:numId w:val="4"/>
                          </w:numPr>
                          <w:spacing w:after="0"/>
                          <w:ind w:left="1440" w:hanging="360"/>
                        </w:pPr>
                      </w:pPrChange>
                    </w:pPr>
                    <w:ins w:id="722" w:author="Razzaghi-Pour, Kavi" w:date="2013-10-31T08:33:00Z">
                      <w:r w:rsidRPr="000E71A2">
                        <w:rPr>
                          <w:rFonts w:ascii="Calibri" w:hAnsi="Calibri"/>
                          <w:sz w:val="24"/>
                          <w:szCs w:val="24"/>
                        </w:rPr>
                        <w:t>Give them access to a move and sit cushion, a ball chair or a vibrating seat/cushion wh</w:t>
                      </w:r>
                      <w:r w:rsidR="00A07C0C">
                        <w:rPr>
                          <w:rFonts w:ascii="Calibri" w:hAnsi="Calibri"/>
                          <w:sz w:val="24"/>
                          <w:szCs w:val="24"/>
                        </w:rPr>
                        <w:t xml:space="preserve">ilst </w:t>
                      </w:r>
                    </w:ins>
                    <w:ins w:id="723" w:author="Razzaghi-Pour, Kavi" w:date="2013-10-31T11:34:00Z">
                      <w:r w:rsidR="000D0669">
                        <w:rPr>
                          <w:rFonts w:ascii="Calibri" w:hAnsi="Calibri"/>
                          <w:sz w:val="24"/>
                          <w:szCs w:val="24"/>
                        </w:rPr>
                        <w:t>seating</w:t>
                      </w:r>
                    </w:ins>
                    <w:ins w:id="724" w:author="Razzaghi-Pour, Kavi" w:date="2013-10-31T08:39:00Z">
                      <w:r w:rsidR="00A07C0C">
                        <w:rPr>
                          <w:rFonts w:ascii="Calibri" w:hAnsi="Calibri"/>
                          <w:sz w:val="24"/>
                          <w:szCs w:val="24"/>
                        </w:rPr>
                        <w:t>,</w:t>
                      </w:r>
                    </w:ins>
                  </w:p>
                  <w:p w:rsidR="000F4901" w:rsidRPr="000E71A2" w:rsidRDefault="000F4901" w:rsidP="00E378F3">
                    <w:pPr>
                      <w:pStyle w:val="ColorfulList-Accent1"/>
                      <w:numPr>
                        <w:ilvl w:val="1"/>
                        <w:numId w:val="34"/>
                      </w:numPr>
                      <w:spacing w:after="0"/>
                      <w:ind w:left="1701" w:hanging="284"/>
                      <w:rPr>
                        <w:ins w:id="725" w:author="Razzaghi-Pour, Kavi" w:date="2013-10-31T08:33:00Z"/>
                        <w:rFonts w:ascii="Calibri" w:hAnsi="Calibri"/>
                        <w:sz w:val="24"/>
                        <w:szCs w:val="24"/>
                      </w:rPr>
                      <w:pPrChange w:id="726" w:author="Razzaghi-Pour, Kavi" w:date="2013-11-01T12:24:00Z">
                        <w:pPr>
                          <w:pStyle w:val="ColorfulList-Accent1"/>
                          <w:numPr>
                            <w:ilvl w:val="1"/>
                            <w:numId w:val="4"/>
                          </w:numPr>
                          <w:spacing w:after="0"/>
                          <w:ind w:left="1440" w:hanging="360"/>
                        </w:pPr>
                      </w:pPrChange>
                    </w:pPr>
                    <w:ins w:id="727" w:author="Razzaghi-Pour, Kavi" w:date="2013-10-31T08:33:00Z">
                      <w:r w:rsidRPr="000E71A2">
                        <w:rPr>
                          <w:rFonts w:ascii="Calibri" w:hAnsi="Calibri"/>
                          <w:sz w:val="24"/>
                          <w:szCs w:val="24"/>
                        </w:rPr>
                        <w:t>Give them access to a swivel</w:t>
                      </w:r>
                    </w:ins>
                    <w:ins w:id="728" w:author="Razzaghi-Pour, Kavi" w:date="2013-10-31T08:34:00Z">
                      <w:r>
                        <w:rPr>
                          <w:rFonts w:ascii="Calibri" w:hAnsi="Calibri"/>
                          <w:sz w:val="24"/>
                          <w:szCs w:val="24"/>
                        </w:rPr>
                        <w:t xml:space="preserve"> chair, </w:t>
                      </w:r>
                    </w:ins>
                    <w:ins w:id="729" w:author="Razzaghi-Pour, Kavi" w:date="2013-10-31T08:33:00Z">
                      <w:r w:rsidRPr="000E71A2">
                        <w:rPr>
                          <w:rFonts w:ascii="Calibri" w:hAnsi="Calibri"/>
                          <w:sz w:val="24"/>
                          <w:szCs w:val="24"/>
                        </w:rPr>
                        <w:t xml:space="preserve">rocker chair – seating </w:t>
                      </w:r>
                      <w:r>
                        <w:rPr>
                          <w:rFonts w:ascii="Calibri" w:hAnsi="Calibri"/>
                          <w:sz w:val="24"/>
                          <w:szCs w:val="24"/>
                        </w:rPr>
                        <w:t>that provides non</w:t>
                      </w:r>
                    </w:ins>
                    <w:ins w:id="730" w:author="Razzaghi-Pour, Kavi" w:date="2013-10-31T08:34:00Z">
                      <w:r>
                        <w:rPr>
                          <w:rFonts w:ascii="Calibri" w:hAnsi="Calibri"/>
                          <w:sz w:val="24"/>
                          <w:szCs w:val="24"/>
                        </w:rPr>
                        <w:t>-</w:t>
                      </w:r>
                    </w:ins>
                    <w:ins w:id="731" w:author="Razzaghi-Pour, Kavi" w:date="2013-10-31T08:33:00Z">
                      <w:r w:rsidRPr="000E71A2">
                        <w:rPr>
                          <w:rFonts w:ascii="Calibri" w:hAnsi="Calibri"/>
                          <w:sz w:val="24"/>
                          <w:szCs w:val="24"/>
                        </w:rPr>
                        <w:t>d</w:t>
                      </w:r>
                      <w:r w:rsidR="00A07C0C">
                        <w:rPr>
                          <w:rFonts w:ascii="Calibri" w:hAnsi="Calibri"/>
                          <w:sz w:val="24"/>
                          <w:szCs w:val="24"/>
                        </w:rPr>
                        <w:t>isruptive movement in a safe wa</w:t>
                      </w:r>
                    </w:ins>
                    <w:ins w:id="732" w:author="Razzaghi-Pour, Kavi" w:date="2013-10-31T08:40:00Z">
                      <w:r w:rsidR="00A07C0C">
                        <w:rPr>
                          <w:rFonts w:ascii="Calibri" w:hAnsi="Calibri"/>
                          <w:sz w:val="24"/>
                          <w:szCs w:val="24"/>
                        </w:rPr>
                        <w:t>y</w:t>
                      </w:r>
                    </w:ins>
                    <w:ins w:id="733" w:author="Razzaghi-Pour, Kavi" w:date="2013-10-31T08:39:00Z">
                      <w:r w:rsidR="00A07C0C">
                        <w:rPr>
                          <w:rFonts w:ascii="Calibri" w:hAnsi="Calibri"/>
                          <w:sz w:val="24"/>
                          <w:szCs w:val="24"/>
                        </w:rPr>
                        <w:t>,</w:t>
                      </w:r>
                    </w:ins>
                  </w:p>
                  <w:p w:rsidR="000F4901" w:rsidRPr="000E71A2" w:rsidRDefault="000F4901" w:rsidP="00E378F3">
                    <w:pPr>
                      <w:pStyle w:val="ColorfulList-Accent1"/>
                      <w:numPr>
                        <w:ilvl w:val="1"/>
                        <w:numId w:val="34"/>
                      </w:numPr>
                      <w:spacing w:after="0"/>
                      <w:ind w:left="1701" w:hanging="284"/>
                      <w:rPr>
                        <w:ins w:id="734" w:author="Razzaghi-Pour, Kavi" w:date="2013-10-31T08:33:00Z"/>
                        <w:rFonts w:ascii="Calibri" w:hAnsi="Calibri"/>
                        <w:sz w:val="24"/>
                        <w:szCs w:val="24"/>
                      </w:rPr>
                      <w:pPrChange w:id="735" w:author="Razzaghi-Pour, Kavi" w:date="2013-11-01T12:24:00Z">
                        <w:pPr>
                          <w:pStyle w:val="ColorfulList-Accent1"/>
                          <w:numPr>
                            <w:ilvl w:val="1"/>
                            <w:numId w:val="4"/>
                          </w:numPr>
                          <w:spacing w:after="0"/>
                          <w:ind w:left="1440" w:hanging="360"/>
                        </w:pPr>
                      </w:pPrChange>
                    </w:pPr>
                    <w:ins w:id="736" w:author="Razzaghi-Pour, Kavi" w:date="2013-10-31T08:33:00Z">
                      <w:r w:rsidRPr="000E71A2">
                        <w:rPr>
                          <w:rFonts w:ascii="Calibri" w:hAnsi="Calibri"/>
                          <w:sz w:val="24"/>
                          <w:szCs w:val="24"/>
                        </w:rPr>
                        <w:t>Elastic around chair or table legs the student.</w:t>
                      </w:r>
                    </w:ins>
                  </w:p>
                  <w:p w:rsidR="000F4901" w:rsidRPr="000E71A2" w:rsidRDefault="000F4901" w:rsidP="000F4901">
                    <w:pPr>
                      <w:pStyle w:val="ColorfulList-Accent1"/>
                      <w:spacing w:after="0"/>
                      <w:rPr>
                        <w:ins w:id="737" w:author="Razzaghi-Pour, Kavi" w:date="2013-10-31T08:33:00Z"/>
                        <w:rFonts w:ascii="Calibri" w:hAnsi="Calibri"/>
                        <w:sz w:val="24"/>
                        <w:szCs w:val="24"/>
                      </w:rPr>
                    </w:pPr>
                  </w:p>
                  <w:p w:rsidR="000F4901" w:rsidRPr="000E71A2" w:rsidRDefault="000F4901" w:rsidP="000F4901">
                    <w:pPr>
                      <w:spacing w:after="0"/>
                      <w:ind w:left="720"/>
                      <w:rPr>
                        <w:ins w:id="738" w:author="Razzaghi-Pour, Kavi" w:date="2013-10-31T08:07:00Z"/>
                        <w:rFonts w:ascii="Calibri" w:hAnsi="Calibri"/>
                        <w:sz w:val="24"/>
                        <w:szCs w:val="24"/>
                      </w:rPr>
                      <w:pPrChange w:id="739" w:author="Razzaghi-Pour, Kavi" w:date="2013-10-31T08:12:00Z">
                        <w:pPr>
                          <w:numPr>
                            <w:numId w:val="3"/>
                          </w:numPr>
                          <w:spacing w:after="0"/>
                          <w:ind w:left="720" w:hanging="360"/>
                        </w:pPr>
                      </w:pPrChange>
                    </w:pPr>
                    <w:del w:id="740" w:author="Razzaghi-Pour, Kavi" w:date="2013-10-31T08:07:00Z">
                      <w:r w:rsidRPr="006A5C54" w:rsidDel="00587AA9">
                        <w:rPr>
                          <w:rFonts w:ascii="Corbel" w:hAnsi="Corbel"/>
                          <w:b/>
                          <w:i/>
                          <w:sz w:val="40"/>
                          <w:szCs w:val="40"/>
                          <w:u w:val="single"/>
                        </w:rPr>
                        <w:delText>General Strategies</w:delText>
                      </w:r>
                    </w:del>
                  </w:p>
                  <w:p w:rsidR="000F4901" w:rsidRPr="000E71A2" w:rsidRDefault="000F4901" w:rsidP="000F4901">
                    <w:pPr>
                      <w:spacing w:after="0"/>
                      <w:rPr>
                        <w:ins w:id="741" w:author="Razzaghi-Pour, Kavi" w:date="2013-10-31T08:07:00Z"/>
                        <w:rFonts w:ascii="Calibri" w:hAnsi="Calibri"/>
                        <w:sz w:val="24"/>
                        <w:szCs w:val="24"/>
                      </w:rPr>
                    </w:pPr>
                  </w:p>
                  <w:p w:rsidR="000F4901" w:rsidRPr="006A5C54" w:rsidRDefault="000F4901" w:rsidP="000F4901">
                    <w:pPr>
                      <w:spacing w:after="240"/>
                      <w:rPr>
                        <w:rFonts w:ascii="Corbel" w:hAnsi="Corbel"/>
                        <w:b/>
                        <w:i/>
                        <w:sz w:val="40"/>
                        <w:szCs w:val="40"/>
                        <w:u w:val="single"/>
                      </w:rPr>
                    </w:pPr>
                  </w:p>
                  <w:p w:rsidR="000F4901" w:rsidRPr="006A5C54" w:rsidDel="00587AA9" w:rsidRDefault="000F4901" w:rsidP="000F4901">
                    <w:pPr>
                      <w:spacing w:line="360" w:lineRule="auto"/>
                      <w:rPr>
                        <w:del w:id="742" w:author="Razzaghi-Pour, Kavi" w:date="2013-10-31T08:07:00Z"/>
                        <w:rFonts w:ascii="Corbel" w:hAnsi="Corbel"/>
                        <w:b/>
                        <w:i/>
                        <w:sz w:val="28"/>
                        <w:szCs w:val="28"/>
                        <w:u w:val="single"/>
                      </w:rPr>
                    </w:pPr>
                    <w:del w:id="743" w:author="Razzaghi-Pour, Kavi" w:date="2013-10-31T08:07:00Z">
                      <w:r w:rsidRPr="006A5C54" w:rsidDel="00587AA9">
                        <w:rPr>
                          <w:rFonts w:ascii="Corbel" w:hAnsi="Corbel"/>
                          <w:b/>
                          <w:i/>
                          <w:sz w:val="28"/>
                          <w:szCs w:val="28"/>
                          <w:u w:val="single"/>
                        </w:rPr>
                        <w:delText>Teacher/ co-educator attitude/behaviour</w:delText>
                      </w:r>
                    </w:del>
                  </w:p>
                  <w:p w:rsidR="000F4901" w:rsidDel="00587AA9" w:rsidRDefault="000F4901" w:rsidP="000F4901">
                    <w:pPr>
                      <w:pStyle w:val="ListParagraph"/>
                      <w:numPr>
                        <w:ilvl w:val="0"/>
                        <w:numId w:val="4"/>
                      </w:numPr>
                      <w:spacing w:line="360" w:lineRule="auto"/>
                      <w:contextualSpacing/>
                      <w:rPr>
                        <w:del w:id="744" w:author="Razzaghi-Pour, Kavi" w:date="2013-10-31T08:07:00Z"/>
                        <w:rFonts w:ascii="Corbel" w:hAnsi="Corbel"/>
                        <w:sz w:val="24"/>
                        <w:szCs w:val="24"/>
                      </w:rPr>
                    </w:pPr>
                    <w:del w:id="745" w:author="Razzaghi-Pour, Kavi" w:date="2013-10-31T08:07:00Z">
                      <w:r w:rsidDel="00587AA9">
                        <w:rPr>
                          <w:rFonts w:ascii="Corbel" w:hAnsi="Corbel"/>
                          <w:sz w:val="24"/>
                          <w:szCs w:val="24"/>
                        </w:rPr>
                        <w:delText>Having high expectations of students</w:delText>
                      </w:r>
                    </w:del>
                  </w:p>
                  <w:p w:rsidR="000F4901" w:rsidDel="00587AA9" w:rsidRDefault="000F4901" w:rsidP="000F4901">
                    <w:pPr>
                      <w:pStyle w:val="ListParagraph"/>
                      <w:numPr>
                        <w:ilvl w:val="0"/>
                        <w:numId w:val="4"/>
                      </w:numPr>
                      <w:spacing w:line="360" w:lineRule="auto"/>
                      <w:contextualSpacing/>
                      <w:rPr>
                        <w:del w:id="746" w:author="Razzaghi-Pour, Kavi" w:date="2013-10-31T08:07:00Z"/>
                        <w:rFonts w:ascii="Corbel" w:hAnsi="Corbel"/>
                        <w:sz w:val="24"/>
                        <w:szCs w:val="24"/>
                      </w:rPr>
                    </w:pPr>
                    <w:del w:id="747" w:author="Razzaghi-Pour, Kavi" w:date="2013-10-31T08:07:00Z">
                      <w:r w:rsidDel="00587AA9">
                        <w:rPr>
                          <w:rFonts w:ascii="Corbel" w:hAnsi="Corbel"/>
                          <w:sz w:val="24"/>
                          <w:szCs w:val="24"/>
                        </w:rPr>
                        <w:delText>Positive, respectful dialogue and interactions with students</w:delText>
                      </w:r>
                    </w:del>
                  </w:p>
                  <w:p w:rsidR="000F4901" w:rsidDel="00587AA9" w:rsidRDefault="000F4901" w:rsidP="000F4901">
                    <w:pPr>
                      <w:pStyle w:val="ListParagraph"/>
                      <w:numPr>
                        <w:ilvl w:val="0"/>
                        <w:numId w:val="4"/>
                      </w:numPr>
                      <w:spacing w:line="360" w:lineRule="auto"/>
                      <w:contextualSpacing/>
                      <w:rPr>
                        <w:del w:id="748" w:author="Razzaghi-Pour, Kavi" w:date="2013-10-31T08:07:00Z"/>
                        <w:rFonts w:ascii="Corbel" w:hAnsi="Corbel"/>
                        <w:sz w:val="24"/>
                        <w:szCs w:val="24"/>
                      </w:rPr>
                    </w:pPr>
                    <w:del w:id="749" w:author="Razzaghi-Pour, Kavi" w:date="2013-10-31T08:07:00Z">
                      <w:r w:rsidDel="00587AA9">
                        <w:rPr>
                          <w:rFonts w:ascii="Corbel" w:hAnsi="Corbel"/>
                          <w:sz w:val="24"/>
                          <w:szCs w:val="24"/>
                        </w:rPr>
                        <w:delText>Clear positive instructions incorporating keyword signs</w:delText>
                      </w:r>
                    </w:del>
                  </w:p>
                  <w:p w:rsidR="000F4901" w:rsidDel="00587AA9" w:rsidRDefault="000F4901" w:rsidP="000F4901">
                    <w:pPr>
                      <w:pStyle w:val="ListParagraph"/>
                      <w:numPr>
                        <w:ilvl w:val="0"/>
                        <w:numId w:val="4"/>
                      </w:numPr>
                      <w:spacing w:line="360" w:lineRule="auto"/>
                      <w:contextualSpacing/>
                      <w:rPr>
                        <w:del w:id="750" w:author="Razzaghi-Pour, Kavi" w:date="2013-10-31T08:07:00Z"/>
                        <w:rFonts w:ascii="Corbel" w:hAnsi="Corbel"/>
                        <w:sz w:val="24"/>
                        <w:szCs w:val="24"/>
                      </w:rPr>
                    </w:pPr>
                    <w:del w:id="751" w:author="Razzaghi-Pour, Kavi" w:date="2013-10-31T08:07:00Z">
                      <w:r w:rsidDel="00587AA9">
                        <w:rPr>
                          <w:rFonts w:ascii="Corbel" w:hAnsi="Corbel"/>
                          <w:sz w:val="24"/>
                          <w:szCs w:val="24"/>
                        </w:rPr>
                        <w:delText>Regular positive and constructive feedback to students</w:delText>
                      </w:r>
                    </w:del>
                  </w:p>
                  <w:p w:rsidR="000F4901" w:rsidRPr="006A5C54" w:rsidDel="00587AA9" w:rsidRDefault="000F4901" w:rsidP="000F4901">
                    <w:pPr>
                      <w:spacing w:line="360" w:lineRule="auto"/>
                      <w:rPr>
                        <w:del w:id="752" w:author="Razzaghi-Pour, Kavi" w:date="2013-10-31T08:07:00Z"/>
                        <w:rFonts w:ascii="Corbel" w:hAnsi="Corbel"/>
                        <w:b/>
                        <w:i/>
                        <w:sz w:val="28"/>
                        <w:szCs w:val="28"/>
                        <w:u w:val="single"/>
                      </w:rPr>
                    </w:pPr>
                    <w:del w:id="753" w:author="Razzaghi-Pour, Kavi" w:date="2013-10-31T08:07:00Z">
                      <w:r w:rsidRPr="006A5C54" w:rsidDel="00587AA9">
                        <w:rPr>
                          <w:rFonts w:ascii="Corbel" w:hAnsi="Corbel"/>
                          <w:b/>
                          <w:i/>
                          <w:sz w:val="28"/>
                          <w:szCs w:val="28"/>
                          <w:u w:val="single"/>
                        </w:rPr>
                        <w:delText>Relationship with students</w:delText>
                      </w:r>
                    </w:del>
                  </w:p>
                  <w:p w:rsidR="000F4901" w:rsidDel="00587AA9" w:rsidRDefault="000F4901" w:rsidP="000F4901">
                    <w:pPr>
                      <w:pStyle w:val="ListParagraph"/>
                      <w:numPr>
                        <w:ilvl w:val="0"/>
                        <w:numId w:val="4"/>
                      </w:numPr>
                      <w:spacing w:line="360" w:lineRule="auto"/>
                      <w:contextualSpacing/>
                      <w:rPr>
                        <w:del w:id="754" w:author="Razzaghi-Pour, Kavi" w:date="2013-10-31T08:07:00Z"/>
                        <w:rFonts w:ascii="Corbel" w:hAnsi="Corbel"/>
                        <w:sz w:val="24"/>
                        <w:szCs w:val="24"/>
                      </w:rPr>
                    </w:pPr>
                    <w:del w:id="755" w:author="Razzaghi-Pour, Kavi" w:date="2013-10-31T08:07:00Z">
                      <w:r w:rsidDel="00587AA9">
                        <w:rPr>
                          <w:rFonts w:ascii="Corbel" w:hAnsi="Corbel"/>
                          <w:sz w:val="24"/>
                          <w:szCs w:val="24"/>
                        </w:rPr>
                        <w:delText>Building up a positive rapport with students</w:delText>
                      </w:r>
                    </w:del>
                  </w:p>
                  <w:p w:rsidR="000F4901" w:rsidDel="00587AA9" w:rsidRDefault="000F4901" w:rsidP="000F4901">
                    <w:pPr>
                      <w:pStyle w:val="ListParagraph"/>
                      <w:numPr>
                        <w:ilvl w:val="0"/>
                        <w:numId w:val="4"/>
                      </w:numPr>
                      <w:spacing w:line="360" w:lineRule="auto"/>
                      <w:contextualSpacing/>
                      <w:rPr>
                        <w:del w:id="756" w:author="Razzaghi-Pour, Kavi" w:date="2013-10-31T08:07:00Z"/>
                        <w:rFonts w:ascii="Corbel" w:hAnsi="Corbel"/>
                        <w:sz w:val="24"/>
                        <w:szCs w:val="24"/>
                      </w:rPr>
                    </w:pPr>
                    <w:del w:id="757" w:author="Razzaghi-Pour, Kavi" w:date="2013-10-31T08:07:00Z">
                      <w:r w:rsidDel="00587AA9">
                        <w:rPr>
                          <w:rFonts w:ascii="Corbel" w:hAnsi="Corbel"/>
                          <w:sz w:val="24"/>
                          <w:szCs w:val="24"/>
                        </w:rPr>
                        <w:delText xml:space="preserve">Knowing your students’ favourite activities or special interests </w:delText>
                      </w:r>
                    </w:del>
                  </w:p>
                  <w:p w:rsidR="000F4901" w:rsidDel="00587AA9" w:rsidRDefault="000F4901" w:rsidP="000F4901">
                    <w:pPr>
                      <w:pStyle w:val="ListParagraph"/>
                      <w:numPr>
                        <w:ilvl w:val="0"/>
                        <w:numId w:val="5"/>
                      </w:numPr>
                      <w:spacing w:line="360" w:lineRule="auto"/>
                      <w:contextualSpacing/>
                      <w:rPr>
                        <w:del w:id="758" w:author="Razzaghi-Pour, Kavi" w:date="2013-10-31T08:07:00Z"/>
                        <w:rFonts w:ascii="Corbel" w:hAnsi="Corbel"/>
                        <w:sz w:val="24"/>
                        <w:szCs w:val="24"/>
                      </w:rPr>
                    </w:pPr>
                    <w:del w:id="759" w:author="Razzaghi-Pour, Kavi" w:date="2013-10-31T08:07:00Z">
                      <w:r w:rsidDel="00587AA9">
                        <w:rPr>
                          <w:rFonts w:ascii="Corbel" w:hAnsi="Corbel"/>
                          <w:sz w:val="24"/>
                          <w:szCs w:val="24"/>
                        </w:rPr>
                        <w:delText>So that these can be used as rewards or incorporated into the learning activity</w:delText>
                      </w:r>
                    </w:del>
                  </w:p>
                  <w:p w:rsidR="000F4901" w:rsidDel="00587AA9" w:rsidRDefault="000F4901" w:rsidP="000F4901">
                    <w:pPr>
                      <w:pStyle w:val="ListParagraph"/>
                      <w:numPr>
                        <w:ilvl w:val="0"/>
                        <w:numId w:val="4"/>
                      </w:numPr>
                      <w:spacing w:line="360" w:lineRule="auto"/>
                      <w:contextualSpacing/>
                      <w:rPr>
                        <w:del w:id="760" w:author="Razzaghi-Pour, Kavi" w:date="2013-10-31T08:07:00Z"/>
                        <w:rFonts w:ascii="Corbel" w:hAnsi="Corbel"/>
                        <w:sz w:val="24"/>
                        <w:szCs w:val="24"/>
                      </w:rPr>
                    </w:pPr>
                    <w:del w:id="761" w:author="Razzaghi-Pour, Kavi" w:date="2013-10-31T08:07:00Z">
                      <w:r w:rsidDel="00587AA9">
                        <w:rPr>
                          <w:rFonts w:ascii="Corbel" w:hAnsi="Corbel"/>
                          <w:sz w:val="24"/>
                          <w:szCs w:val="24"/>
                        </w:rPr>
                        <w:delText>Knowing a student’s response time</w:delText>
                      </w:r>
                    </w:del>
                  </w:p>
                  <w:p w:rsidR="000F4901" w:rsidDel="00587AA9" w:rsidRDefault="000F4901" w:rsidP="000F4901">
                    <w:pPr>
                      <w:pStyle w:val="ListParagraph"/>
                      <w:numPr>
                        <w:ilvl w:val="0"/>
                        <w:numId w:val="4"/>
                      </w:numPr>
                      <w:spacing w:line="360" w:lineRule="auto"/>
                      <w:contextualSpacing/>
                      <w:rPr>
                        <w:del w:id="762" w:author="Razzaghi-Pour, Kavi" w:date="2013-10-31T08:07:00Z"/>
                        <w:rFonts w:ascii="Corbel" w:hAnsi="Corbel"/>
                        <w:sz w:val="24"/>
                        <w:szCs w:val="24"/>
                      </w:rPr>
                    </w:pPr>
                    <w:del w:id="763" w:author="Razzaghi-Pour, Kavi" w:date="2013-10-31T08:07:00Z">
                      <w:r w:rsidDel="00587AA9">
                        <w:rPr>
                          <w:rFonts w:ascii="Corbel" w:hAnsi="Corbel"/>
                          <w:sz w:val="24"/>
                          <w:szCs w:val="24"/>
                        </w:rPr>
                        <w:delText>Knowing a student’s early warning signs</w:delText>
                      </w:r>
                    </w:del>
                  </w:p>
                  <w:p w:rsidR="000F4901" w:rsidDel="00587AA9" w:rsidRDefault="000F4901" w:rsidP="000F4901">
                    <w:pPr>
                      <w:pStyle w:val="ListParagraph"/>
                      <w:numPr>
                        <w:ilvl w:val="0"/>
                        <w:numId w:val="4"/>
                      </w:numPr>
                      <w:spacing w:line="360" w:lineRule="auto"/>
                      <w:contextualSpacing/>
                      <w:rPr>
                        <w:del w:id="764" w:author="Razzaghi-Pour, Kavi" w:date="2013-10-31T08:07:00Z"/>
                        <w:rFonts w:ascii="Corbel" w:hAnsi="Corbel"/>
                        <w:sz w:val="24"/>
                        <w:szCs w:val="24"/>
                      </w:rPr>
                    </w:pPr>
                    <w:del w:id="765" w:author="Razzaghi-Pour, Kavi" w:date="2013-10-31T08:07:00Z">
                      <w:r w:rsidDel="00587AA9">
                        <w:rPr>
                          <w:rFonts w:ascii="Corbel" w:hAnsi="Corbel"/>
                          <w:sz w:val="24"/>
                          <w:szCs w:val="24"/>
                        </w:rPr>
                        <w:delText>Knowing a student’s triggers- use of ‘Antecedent Behaviour Consequence’ charts to help gain this information.</w:delText>
                      </w:r>
                    </w:del>
                  </w:p>
                  <w:p w:rsidR="000F4901" w:rsidDel="00587AA9" w:rsidRDefault="000F4901" w:rsidP="000F4901">
                    <w:pPr>
                      <w:pStyle w:val="ListParagraph"/>
                      <w:numPr>
                        <w:ilvl w:val="0"/>
                        <w:numId w:val="4"/>
                      </w:numPr>
                      <w:spacing w:line="360" w:lineRule="auto"/>
                      <w:contextualSpacing/>
                      <w:rPr>
                        <w:del w:id="766" w:author="Razzaghi-Pour, Kavi" w:date="2013-10-31T08:07:00Z"/>
                        <w:rFonts w:ascii="Corbel" w:hAnsi="Corbel"/>
                        <w:sz w:val="24"/>
                        <w:szCs w:val="24"/>
                      </w:rPr>
                    </w:pPr>
                    <w:del w:id="767" w:author="Razzaghi-Pour, Kavi" w:date="2013-10-31T08:07:00Z">
                      <w:r w:rsidDel="00587AA9">
                        <w:rPr>
                          <w:rFonts w:ascii="Corbel" w:hAnsi="Corbel"/>
                          <w:sz w:val="24"/>
                          <w:szCs w:val="24"/>
                        </w:rPr>
                        <w:delText>Knowing your student’s sensory needs and supporting them to get in the zone for learning</w:delText>
                      </w:r>
                    </w:del>
                  </w:p>
                  <w:p w:rsidR="000F4901" w:rsidDel="00587AA9" w:rsidRDefault="000F4901" w:rsidP="000F4901">
                    <w:pPr>
                      <w:pStyle w:val="ListParagraph"/>
                      <w:numPr>
                        <w:ilvl w:val="0"/>
                        <w:numId w:val="4"/>
                      </w:numPr>
                      <w:spacing w:line="360" w:lineRule="auto"/>
                      <w:contextualSpacing/>
                      <w:rPr>
                        <w:del w:id="768" w:author="Razzaghi-Pour, Kavi" w:date="2013-10-31T08:07:00Z"/>
                        <w:rFonts w:ascii="Corbel" w:hAnsi="Corbel"/>
                        <w:sz w:val="24"/>
                        <w:szCs w:val="24"/>
                      </w:rPr>
                    </w:pPr>
                    <w:del w:id="769" w:author="Razzaghi-Pour, Kavi" w:date="2013-10-31T08:07:00Z">
                      <w:r w:rsidDel="00587AA9">
                        <w:rPr>
                          <w:rFonts w:ascii="Corbel" w:hAnsi="Corbel"/>
                          <w:sz w:val="24"/>
                          <w:szCs w:val="24"/>
                        </w:rPr>
                        <w:delText>Observe and identify activities/ actions that organise a student (i.e. keep a student calm/alert)</w:delText>
                      </w:r>
                    </w:del>
                  </w:p>
                  <w:p w:rsidR="000F4901" w:rsidRPr="00EB479B" w:rsidDel="00587AA9" w:rsidRDefault="000F4901" w:rsidP="000F4901">
                    <w:pPr>
                      <w:pStyle w:val="ListParagraph"/>
                      <w:numPr>
                        <w:ilvl w:val="0"/>
                        <w:numId w:val="4"/>
                      </w:numPr>
                      <w:spacing w:line="360" w:lineRule="auto"/>
                      <w:contextualSpacing/>
                      <w:rPr>
                        <w:del w:id="770" w:author="Razzaghi-Pour, Kavi" w:date="2013-10-31T08:07:00Z"/>
                        <w:rFonts w:ascii="Corbel" w:hAnsi="Corbel"/>
                        <w:sz w:val="24"/>
                        <w:szCs w:val="24"/>
                      </w:rPr>
                    </w:pPr>
                    <w:del w:id="771" w:author="Razzaghi-Pour, Kavi" w:date="2013-10-31T08:07:00Z">
                      <w:r w:rsidDel="00587AA9">
                        <w:rPr>
                          <w:rFonts w:ascii="Corbel" w:hAnsi="Corbel"/>
                          <w:sz w:val="24"/>
                          <w:szCs w:val="24"/>
                        </w:rPr>
                        <w:delText>Observe and identify activities/ actions that disorganise a student</w:delText>
                      </w:r>
                    </w:del>
                  </w:p>
                  <w:p w:rsidR="000F4901" w:rsidDel="00587AA9" w:rsidRDefault="000F4901" w:rsidP="000F4901">
                    <w:pPr>
                      <w:spacing w:line="360" w:lineRule="auto"/>
                      <w:rPr>
                        <w:del w:id="772" w:author="Razzaghi-Pour, Kavi" w:date="2013-10-31T08:07:00Z"/>
                        <w:rFonts w:ascii="Corbel" w:hAnsi="Corbel"/>
                        <w:b/>
                        <w:i/>
                        <w:sz w:val="28"/>
                        <w:szCs w:val="28"/>
                        <w:u w:val="single"/>
                      </w:rPr>
                    </w:pPr>
                    <w:del w:id="773" w:author="Razzaghi-Pour, Kavi" w:date="2013-10-31T08:07:00Z">
                      <w:r w:rsidRPr="006A5C54" w:rsidDel="00587AA9">
                        <w:rPr>
                          <w:rFonts w:ascii="Corbel" w:hAnsi="Corbel"/>
                          <w:b/>
                          <w:i/>
                          <w:sz w:val="28"/>
                          <w:szCs w:val="28"/>
                          <w:u w:val="single"/>
                        </w:rPr>
                        <w:delText>Classroom practices</w:delText>
                      </w:r>
                    </w:del>
                  </w:p>
                  <w:p w:rsidR="000F4901" w:rsidRPr="006A5C54" w:rsidDel="00587AA9" w:rsidRDefault="000F4901" w:rsidP="000F4901">
                    <w:pPr>
                      <w:spacing w:line="360" w:lineRule="auto"/>
                      <w:rPr>
                        <w:del w:id="774" w:author="Razzaghi-Pour, Kavi" w:date="2013-10-31T08:07:00Z"/>
                        <w:rFonts w:ascii="Corbel" w:hAnsi="Corbel"/>
                        <w:b/>
                        <w:i/>
                        <w:sz w:val="28"/>
                        <w:szCs w:val="28"/>
                        <w:u w:val="single"/>
                      </w:rPr>
                    </w:pPr>
                    <w:del w:id="775" w:author="Razzaghi-Pour, Kavi" w:date="2013-10-31T08:07:00Z">
                      <w:r w:rsidDel="00587AA9">
                        <w:rPr>
                          <w:rFonts w:ascii="Corbel" w:hAnsi="Corbel"/>
                          <w:b/>
                          <w:i/>
                          <w:sz w:val="28"/>
                          <w:szCs w:val="28"/>
                          <w:u w:val="single"/>
                        </w:rPr>
                        <w:delText>Communication strategies (Consult a speech pathologistdev. Of invidual)</w:delText>
                      </w:r>
                    </w:del>
                  </w:p>
                  <w:p w:rsidR="000F4901" w:rsidDel="00587AA9" w:rsidRDefault="000F4901" w:rsidP="000F4901">
                    <w:pPr>
                      <w:pStyle w:val="ListParagraph"/>
                      <w:numPr>
                        <w:ilvl w:val="0"/>
                        <w:numId w:val="4"/>
                      </w:numPr>
                      <w:spacing w:line="360" w:lineRule="auto"/>
                      <w:contextualSpacing/>
                      <w:rPr>
                        <w:del w:id="776" w:author="Razzaghi-Pour, Kavi" w:date="2013-10-31T08:07:00Z"/>
                        <w:rFonts w:ascii="Corbel" w:hAnsi="Corbel"/>
                        <w:sz w:val="24"/>
                        <w:szCs w:val="24"/>
                      </w:rPr>
                    </w:pPr>
                    <w:del w:id="777" w:author="Razzaghi-Pour, Kavi" w:date="2013-10-31T08:07:00Z">
                      <w:r w:rsidDel="00587AA9">
                        <w:rPr>
                          <w:rFonts w:ascii="Corbel" w:hAnsi="Corbel"/>
                          <w:sz w:val="24"/>
                          <w:szCs w:val="24"/>
                        </w:rPr>
                        <w:delText xml:space="preserve">Clear and consistent classroom routines </w:delText>
                      </w:r>
                    </w:del>
                  </w:p>
                  <w:p w:rsidR="000F4901" w:rsidDel="00587AA9" w:rsidRDefault="000F4901" w:rsidP="000F4901">
                    <w:pPr>
                      <w:pStyle w:val="ListParagraph"/>
                      <w:numPr>
                        <w:ilvl w:val="0"/>
                        <w:numId w:val="4"/>
                      </w:numPr>
                      <w:spacing w:line="360" w:lineRule="auto"/>
                      <w:contextualSpacing/>
                      <w:rPr>
                        <w:del w:id="778" w:author="Razzaghi-Pour, Kavi" w:date="2013-10-31T08:07:00Z"/>
                        <w:rFonts w:ascii="Corbel" w:hAnsi="Corbel"/>
                        <w:sz w:val="24"/>
                        <w:szCs w:val="24"/>
                      </w:rPr>
                    </w:pPr>
                    <w:del w:id="779" w:author="Razzaghi-Pour, Kavi" w:date="2013-10-31T08:07:00Z">
                      <w:r w:rsidDel="00587AA9">
                        <w:rPr>
                          <w:rFonts w:ascii="Corbel" w:hAnsi="Corbel"/>
                          <w:sz w:val="24"/>
                          <w:szCs w:val="24"/>
                        </w:rPr>
                        <w:delText>Whole class timetable</w:delText>
                      </w:r>
                    </w:del>
                  </w:p>
                  <w:p w:rsidR="000F4901" w:rsidDel="00587AA9" w:rsidRDefault="000F4901" w:rsidP="000F4901">
                    <w:pPr>
                      <w:pStyle w:val="ListParagraph"/>
                      <w:numPr>
                        <w:ilvl w:val="0"/>
                        <w:numId w:val="4"/>
                      </w:numPr>
                      <w:spacing w:line="360" w:lineRule="auto"/>
                      <w:contextualSpacing/>
                      <w:rPr>
                        <w:del w:id="780" w:author="Razzaghi-Pour, Kavi" w:date="2013-10-31T08:07:00Z"/>
                        <w:rFonts w:ascii="Corbel" w:hAnsi="Corbel"/>
                        <w:sz w:val="24"/>
                        <w:szCs w:val="24"/>
                      </w:rPr>
                    </w:pPr>
                    <w:del w:id="781" w:author="Razzaghi-Pour, Kavi" w:date="2013-10-31T08:07:00Z">
                      <w:r w:rsidDel="00587AA9">
                        <w:rPr>
                          <w:rFonts w:ascii="Corbel" w:hAnsi="Corbel"/>
                          <w:sz w:val="24"/>
                          <w:szCs w:val="24"/>
                        </w:rPr>
                        <w:delText>Individual student timetables to suit a child’s level of understanding and alertness levels</w:delText>
                      </w:r>
                    </w:del>
                  </w:p>
                  <w:p w:rsidR="000F4901" w:rsidRPr="0090282E" w:rsidDel="00587AA9" w:rsidRDefault="000F4901" w:rsidP="000F4901">
                    <w:pPr>
                      <w:pStyle w:val="ListParagraph"/>
                      <w:numPr>
                        <w:ilvl w:val="0"/>
                        <w:numId w:val="4"/>
                      </w:numPr>
                      <w:spacing w:line="360" w:lineRule="auto"/>
                      <w:contextualSpacing/>
                      <w:rPr>
                        <w:del w:id="782" w:author="Razzaghi-Pour, Kavi" w:date="2013-10-31T08:07:00Z"/>
                        <w:rFonts w:ascii="Corbel" w:hAnsi="Corbel"/>
                        <w:sz w:val="24"/>
                        <w:szCs w:val="24"/>
                      </w:rPr>
                    </w:pPr>
                    <w:del w:id="783"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0F4901" w:rsidRPr="0090282E" w:rsidDel="00587AA9" w:rsidRDefault="000F4901" w:rsidP="000F4901">
                    <w:pPr>
                      <w:pStyle w:val="ListParagraph"/>
                      <w:numPr>
                        <w:ilvl w:val="3"/>
                        <w:numId w:val="4"/>
                      </w:numPr>
                      <w:spacing w:line="360" w:lineRule="auto"/>
                      <w:contextualSpacing/>
                      <w:rPr>
                        <w:del w:id="784" w:author="Razzaghi-Pour, Kavi" w:date="2013-10-31T08:07:00Z"/>
                        <w:rFonts w:ascii="Corbel" w:hAnsi="Corbel"/>
                        <w:sz w:val="24"/>
                        <w:szCs w:val="24"/>
                      </w:rPr>
                    </w:pPr>
                    <w:del w:id="785" w:author="Razzaghi-Pour, Kavi" w:date="2013-10-31T08:07:00Z">
                      <w:r w:rsidRPr="0090282E" w:rsidDel="00587AA9">
                        <w:rPr>
                          <w:rFonts w:ascii="Corbel" w:hAnsi="Corbel"/>
                          <w:sz w:val="24"/>
                          <w:szCs w:val="24"/>
                        </w:rPr>
                        <w:delText>For some students Social Stories (Carol Gray) are relevant</w:delText>
                      </w:r>
                    </w:del>
                  </w:p>
                  <w:p w:rsidR="000F4901" w:rsidDel="00587AA9" w:rsidRDefault="000F4901" w:rsidP="000F4901">
                    <w:pPr>
                      <w:pStyle w:val="ListParagraph"/>
                      <w:numPr>
                        <w:ilvl w:val="0"/>
                        <w:numId w:val="4"/>
                      </w:numPr>
                      <w:spacing w:line="360" w:lineRule="auto"/>
                      <w:contextualSpacing/>
                      <w:rPr>
                        <w:del w:id="786" w:author="Razzaghi-Pour, Kavi" w:date="2013-10-31T08:07:00Z"/>
                        <w:rFonts w:ascii="Corbel" w:hAnsi="Corbel"/>
                        <w:sz w:val="24"/>
                        <w:szCs w:val="24"/>
                      </w:rPr>
                    </w:pPr>
                    <w:del w:id="787" w:author="Razzaghi-Pour, Kavi" w:date="2013-10-31T08:07:00Z">
                      <w:r w:rsidDel="00587AA9">
                        <w:rPr>
                          <w:rFonts w:ascii="Corbel" w:hAnsi="Corbel"/>
                          <w:sz w:val="24"/>
                          <w:szCs w:val="24"/>
                        </w:rPr>
                        <w:delText>Clear, positively stated rules and language</w:delText>
                      </w:r>
                    </w:del>
                  </w:p>
                  <w:p w:rsidR="000F4901" w:rsidDel="00587AA9" w:rsidRDefault="000F4901" w:rsidP="000F4901">
                    <w:pPr>
                      <w:pStyle w:val="ListParagraph"/>
                      <w:numPr>
                        <w:ilvl w:val="0"/>
                        <w:numId w:val="4"/>
                      </w:numPr>
                      <w:spacing w:line="360" w:lineRule="auto"/>
                      <w:contextualSpacing/>
                      <w:rPr>
                        <w:del w:id="788" w:author="Razzaghi-Pour, Kavi" w:date="2013-10-31T08:07:00Z"/>
                        <w:rFonts w:ascii="Corbel" w:hAnsi="Corbel"/>
                        <w:sz w:val="24"/>
                        <w:szCs w:val="24"/>
                      </w:rPr>
                    </w:pPr>
                    <w:del w:id="789" w:author="Razzaghi-Pour, Kavi" w:date="2013-10-31T08:07:00Z">
                      <w:r w:rsidDel="00587AA9">
                        <w:rPr>
                          <w:rFonts w:ascii="Corbel" w:hAnsi="Corbel"/>
                          <w:sz w:val="24"/>
                          <w:szCs w:val="24"/>
                        </w:rPr>
                        <w:delText xml:space="preserve">Telling, showing and practicing positive behaviours daily </w:delText>
                      </w:r>
                    </w:del>
                  </w:p>
                  <w:p w:rsidR="000F4901" w:rsidDel="00587AA9" w:rsidRDefault="000F4901" w:rsidP="000F4901">
                    <w:pPr>
                      <w:pStyle w:val="ListParagraph"/>
                      <w:numPr>
                        <w:ilvl w:val="0"/>
                        <w:numId w:val="4"/>
                      </w:numPr>
                      <w:spacing w:line="360" w:lineRule="auto"/>
                      <w:contextualSpacing/>
                      <w:rPr>
                        <w:del w:id="790" w:author="Razzaghi-Pour, Kavi" w:date="2013-10-31T08:07:00Z"/>
                        <w:rFonts w:ascii="Corbel" w:hAnsi="Corbel"/>
                        <w:sz w:val="24"/>
                        <w:szCs w:val="24"/>
                      </w:rPr>
                    </w:pPr>
                    <w:del w:id="791"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0F4901" w:rsidRPr="00A137AA" w:rsidDel="00587AA9" w:rsidRDefault="000F4901" w:rsidP="000F4901">
                    <w:pPr>
                      <w:pStyle w:val="ListParagraph"/>
                      <w:numPr>
                        <w:ilvl w:val="3"/>
                        <w:numId w:val="4"/>
                      </w:numPr>
                      <w:spacing w:line="360" w:lineRule="auto"/>
                      <w:ind w:left="1985" w:hanging="567"/>
                      <w:contextualSpacing/>
                      <w:rPr>
                        <w:del w:id="792" w:author="Razzaghi-Pour, Kavi" w:date="2013-10-31T08:07:00Z"/>
                        <w:rFonts w:ascii="Corbel" w:hAnsi="Corbel"/>
                        <w:sz w:val="24"/>
                        <w:szCs w:val="24"/>
                      </w:rPr>
                    </w:pPr>
                    <w:del w:id="793"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0F4901" w:rsidRPr="00A137AA" w:rsidDel="00587AA9" w:rsidRDefault="000F4901" w:rsidP="000F4901">
                    <w:pPr>
                      <w:pStyle w:val="ListParagraph"/>
                      <w:spacing w:line="360" w:lineRule="auto"/>
                      <w:ind w:left="1985" w:hanging="567"/>
                      <w:rPr>
                        <w:del w:id="794" w:author="Razzaghi-Pour, Kavi" w:date="2013-10-31T08:07:00Z"/>
                        <w:rFonts w:ascii="Corbel" w:hAnsi="Corbel"/>
                        <w:sz w:val="24"/>
                        <w:szCs w:val="24"/>
                      </w:rPr>
                    </w:pPr>
                    <w:del w:id="795" w:author="Razzaghi-Pour, Kavi" w:date="2013-10-31T08:07:00Z">
                      <w:r w:rsidRPr="00A137AA" w:rsidDel="00587AA9">
                        <w:rPr>
                          <w:rFonts w:ascii="Corbel" w:hAnsi="Corbel"/>
                          <w:sz w:val="24"/>
                          <w:szCs w:val="24"/>
                        </w:rPr>
                        <w:delText xml:space="preserve">Go to </w:delText>
                      </w:r>
                    </w:del>
                  </w:p>
                  <w:p w:rsidR="000F4901" w:rsidDel="00587AA9" w:rsidRDefault="000F4901" w:rsidP="000F4901">
                    <w:pPr>
                      <w:pStyle w:val="ListParagraph"/>
                      <w:spacing w:line="360" w:lineRule="auto"/>
                      <w:ind w:left="1985" w:hanging="567"/>
                      <w:rPr>
                        <w:del w:id="796" w:author="Razzaghi-Pour, Kavi" w:date="2013-10-31T08:07:00Z"/>
                        <w:rFonts w:ascii="Corbel" w:hAnsi="Corbel"/>
                        <w:sz w:val="24"/>
                        <w:szCs w:val="24"/>
                      </w:rPr>
                    </w:pPr>
                    <w:del w:id="797"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0F4901" w:rsidRDefault="000F4901" w:rsidP="000F4901">
                    <w:pPr>
                      <w:pStyle w:val="ListParagraph"/>
                      <w:spacing w:line="360" w:lineRule="auto"/>
                      <w:rPr>
                        <w:rFonts w:ascii="Corbel" w:hAnsi="Corbel"/>
                        <w:sz w:val="24"/>
                        <w:szCs w:val="24"/>
                      </w:rPr>
                    </w:pPr>
                  </w:p>
                  <w:p w:rsidR="000F4901" w:rsidRPr="00D10D7F" w:rsidRDefault="000F4901" w:rsidP="000F4901">
                    <w:pPr>
                      <w:rPr>
                        <w:rFonts w:ascii="Corbel" w:hAnsi="Corbel"/>
                        <w:b/>
                        <w:i/>
                        <w:sz w:val="28"/>
                        <w:szCs w:val="28"/>
                        <w:u w:val="single"/>
                      </w:rPr>
                    </w:pPr>
                  </w:p>
                </w:txbxContent>
              </v:textbox>
            </v:shape>
          </w:pict>
        </w:r>
      </w:ins>
    </w:p>
    <w:p w:rsidR="000F4901" w:rsidRDefault="000F4901" w:rsidP="00B66DA9">
      <w:pPr>
        <w:spacing w:after="0"/>
        <w:rPr>
          <w:ins w:id="798" w:author="Razzaghi-Pour, Kavi" w:date="2013-10-31T08:31:00Z"/>
          <w:rFonts w:ascii="Calibri" w:hAnsi="Calibri"/>
          <w:b/>
          <w:sz w:val="24"/>
          <w:szCs w:val="24"/>
        </w:rPr>
      </w:pPr>
    </w:p>
    <w:p w:rsidR="000F4901" w:rsidRDefault="000F4901" w:rsidP="00B66DA9">
      <w:pPr>
        <w:spacing w:after="0"/>
        <w:rPr>
          <w:ins w:id="799" w:author="Razzaghi-Pour, Kavi" w:date="2013-10-31T08:31:00Z"/>
          <w:rFonts w:ascii="Calibri" w:hAnsi="Calibri"/>
          <w:b/>
          <w:sz w:val="24"/>
          <w:szCs w:val="24"/>
        </w:rPr>
      </w:pPr>
    </w:p>
    <w:p w:rsidR="000F4901" w:rsidRDefault="000F4901" w:rsidP="00B66DA9">
      <w:pPr>
        <w:spacing w:after="0"/>
        <w:rPr>
          <w:ins w:id="800" w:author="Razzaghi-Pour, Kavi" w:date="2013-10-31T08:31:00Z"/>
          <w:rFonts w:ascii="Calibri" w:hAnsi="Calibri"/>
          <w:b/>
          <w:sz w:val="24"/>
          <w:szCs w:val="24"/>
        </w:rPr>
      </w:pPr>
    </w:p>
    <w:p w:rsidR="000F4901" w:rsidRDefault="000F4901" w:rsidP="00B66DA9">
      <w:pPr>
        <w:spacing w:after="0"/>
        <w:rPr>
          <w:ins w:id="801" w:author="Razzaghi-Pour, Kavi" w:date="2013-10-31T08:31:00Z"/>
          <w:rFonts w:ascii="Calibri" w:hAnsi="Calibri"/>
          <w:b/>
          <w:sz w:val="24"/>
          <w:szCs w:val="24"/>
        </w:rPr>
      </w:pPr>
    </w:p>
    <w:p w:rsidR="000F4901" w:rsidRDefault="000F4901" w:rsidP="00B66DA9">
      <w:pPr>
        <w:spacing w:after="0"/>
        <w:rPr>
          <w:ins w:id="802" w:author="Razzaghi-Pour, Kavi" w:date="2013-10-31T08:31:00Z"/>
          <w:rFonts w:ascii="Calibri" w:hAnsi="Calibri"/>
          <w:b/>
          <w:sz w:val="24"/>
          <w:szCs w:val="24"/>
        </w:rPr>
      </w:pPr>
    </w:p>
    <w:p w:rsidR="000F4901" w:rsidRDefault="000F4901" w:rsidP="00B66DA9">
      <w:pPr>
        <w:spacing w:after="0"/>
        <w:rPr>
          <w:ins w:id="803" w:author="Razzaghi-Pour, Kavi" w:date="2013-10-31T08:31:00Z"/>
          <w:rFonts w:ascii="Calibri" w:hAnsi="Calibri"/>
          <w:b/>
          <w:sz w:val="24"/>
          <w:szCs w:val="24"/>
        </w:rPr>
      </w:pPr>
    </w:p>
    <w:p w:rsidR="000F4901" w:rsidRDefault="000F4901" w:rsidP="00B66DA9">
      <w:pPr>
        <w:spacing w:after="0"/>
        <w:rPr>
          <w:ins w:id="804" w:author="Razzaghi-Pour, Kavi" w:date="2013-10-31T08:31:00Z"/>
          <w:rFonts w:ascii="Calibri" w:hAnsi="Calibri"/>
          <w:b/>
          <w:sz w:val="24"/>
          <w:szCs w:val="24"/>
        </w:rPr>
      </w:pPr>
    </w:p>
    <w:p w:rsidR="000F4901" w:rsidRDefault="000F4901" w:rsidP="00B66DA9">
      <w:pPr>
        <w:spacing w:after="0"/>
        <w:rPr>
          <w:ins w:id="805" w:author="Razzaghi-Pour, Kavi" w:date="2013-10-31T08:31:00Z"/>
          <w:rFonts w:ascii="Calibri" w:hAnsi="Calibri"/>
          <w:b/>
          <w:sz w:val="24"/>
          <w:szCs w:val="24"/>
        </w:rPr>
      </w:pPr>
    </w:p>
    <w:p w:rsidR="000F4901" w:rsidRDefault="000F4901" w:rsidP="00B66DA9">
      <w:pPr>
        <w:spacing w:after="0"/>
        <w:rPr>
          <w:ins w:id="806" w:author="Razzaghi-Pour, Kavi" w:date="2013-10-31T08:31:00Z"/>
          <w:rFonts w:ascii="Calibri" w:hAnsi="Calibri"/>
          <w:b/>
          <w:sz w:val="24"/>
          <w:szCs w:val="24"/>
        </w:rPr>
      </w:pPr>
    </w:p>
    <w:p w:rsidR="000F4901" w:rsidRDefault="000F4901" w:rsidP="00B66DA9">
      <w:pPr>
        <w:spacing w:after="0"/>
        <w:rPr>
          <w:ins w:id="807" w:author="Razzaghi-Pour, Kavi" w:date="2013-10-31T08:31:00Z"/>
          <w:rFonts w:ascii="Calibri" w:hAnsi="Calibri"/>
          <w:b/>
          <w:sz w:val="24"/>
          <w:szCs w:val="24"/>
        </w:rPr>
      </w:pPr>
    </w:p>
    <w:p w:rsidR="000F4901" w:rsidRDefault="000F4901" w:rsidP="00B66DA9">
      <w:pPr>
        <w:spacing w:after="0"/>
        <w:rPr>
          <w:ins w:id="808" w:author="Razzaghi-Pour, Kavi" w:date="2013-10-31T08:31:00Z"/>
          <w:rFonts w:ascii="Calibri" w:hAnsi="Calibri"/>
          <w:b/>
          <w:sz w:val="24"/>
          <w:szCs w:val="24"/>
        </w:rPr>
      </w:pPr>
    </w:p>
    <w:p w:rsidR="000F4901" w:rsidRDefault="000F4901" w:rsidP="00B66DA9">
      <w:pPr>
        <w:spacing w:after="0"/>
        <w:rPr>
          <w:ins w:id="809" w:author="Razzaghi-Pour, Kavi" w:date="2013-10-31T08:31:00Z"/>
          <w:rFonts w:ascii="Calibri" w:hAnsi="Calibri"/>
          <w:b/>
          <w:sz w:val="24"/>
          <w:szCs w:val="24"/>
        </w:rPr>
      </w:pPr>
    </w:p>
    <w:p w:rsidR="000F4901" w:rsidRDefault="000F4901" w:rsidP="00B66DA9">
      <w:pPr>
        <w:spacing w:after="0"/>
        <w:rPr>
          <w:ins w:id="810" w:author="Razzaghi-Pour, Kavi" w:date="2013-10-31T08:31:00Z"/>
          <w:rFonts w:ascii="Calibri" w:hAnsi="Calibri"/>
          <w:b/>
          <w:sz w:val="24"/>
          <w:szCs w:val="24"/>
        </w:rPr>
      </w:pPr>
    </w:p>
    <w:p w:rsidR="000F4901" w:rsidRDefault="000F4901" w:rsidP="00B66DA9">
      <w:pPr>
        <w:spacing w:after="0"/>
        <w:rPr>
          <w:ins w:id="811" w:author="Razzaghi-Pour, Kavi" w:date="2013-10-31T08:31:00Z"/>
          <w:rFonts w:ascii="Calibri" w:hAnsi="Calibri"/>
          <w:b/>
          <w:sz w:val="24"/>
          <w:szCs w:val="24"/>
        </w:rPr>
      </w:pPr>
    </w:p>
    <w:p w:rsidR="000F4901" w:rsidRDefault="000F4901" w:rsidP="00B66DA9">
      <w:pPr>
        <w:spacing w:after="0"/>
        <w:rPr>
          <w:ins w:id="812" w:author="Razzaghi-Pour, Kavi" w:date="2013-10-31T08:31:00Z"/>
          <w:rFonts w:ascii="Calibri" w:hAnsi="Calibri"/>
          <w:b/>
          <w:sz w:val="24"/>
          <w:szCs w:val="24"/>
        </w:rPr>
      </w:pPr>
    </w:p>
    <w:p w:rsidR="000F4901" w:rsidRDefault="000F4901" w:rsidP="00B66DA9">
      <w:pPr>
        <w:spacing w:after="0"/>
        <w:rPr>
          <w:ins w:id="813" w:author="Razzaghi-Pour, Kavi" w:date="2013-10-31T08:31:00Z"/>
          <w:rFonts w:ascii="Calibri" w:hAnsi="Calibri"/>
          <w:b/>
          <w:sz w:val="24"/>
          <w:szCs w:val="24"/>
        </w:rPr>
      </w:pPr>
    </w:p>
    <w:p w:rsidR="000F4901" w:rsidRDefault="000F4901" w:rsidP="00B66DA9">
      <w:pPr>
        <w:spacing w:after="0"/>
        <w:rPr>
          <w:ins w:id="814" w:author="Razzaghi-Pour, Kavi" w:date="2013-10-31T08:31:00Z"/>
          <w:rFonts w:ascii="Calibri" w:hAnsi="Calibri"/>
          <w:b/>
          <w:sz w:val="24"/>
          <w:szCs w:val="24"/>
        </w:rPr>
      </w:pPr>
    </w:p>
    <w:p w:rsidR="000F4901" w:rsidRDefault="000F4901" w:rsidP="00B66DA9">
      <w:pPr>
        <w:spacing w:after="0"/>
        <w:rPr>
          <w:ins w:id="815" w:author="Razzaghi-Pour, Kavi" w:date="2013-10-31T08:31:00Z"/>
          <w:rFonts w:ascii="Calibri" w:hAnsi="Calibri"/>
          <w:b/>
          <w:sz w:val="24"/>
          <w:szCs w:val="24"/>
        </w:rPr>
      </w:pPr>
    </w:p>
    <w:p w:rsidR="000F4901" w:rsidRDefault="000F4901" w:rsidP="00B66DA9">
      <w:pPr>
        <w:spacing w:after="0"/>
        <w:rPr>
          <w:ins w:id="816" w:author="Razzaghi-Pour, Kavi" w:date="2013-10-31T08:31:00Z"/>
          <w:rFonts w:ascii="Calibri" w:hAnsi="Calibri"/>
          <w:b/>
          <w:sz w:val="24"/>
          <w:szCs w:val="24"/>
        </w:rPr>
      </w:pPr>
    </w:p>
    <w:p w:rsidR="000F4901" w:rsidRDefault="000F4901" w:rsidP="00B66DA9">
      <w:pPr>
        <w:spacing w:after="0"/>
        <w:rPr>
          <w:ins w:id="817" w:author="Razzaghi-Pour, Kavi" w:date="2013-10-31T08:31:00Z"/>
          <w:rFonts w:ascii="Calibri" w:hAnsi="Calibri"/>
          <w:b/>
          <w:sz w:val="24"/>
          <w:szCs w:val="24"/>
        </w:rPr>
      </w:pPr>
    </w:p>
    <w:p w:rsidR="000F4901" w:rsidRDefault="000F4901" w:rsidP="00B66DA9">
      <w:pPr>
        <w:spacing w:after="0"/>
        <w:rPr>
          <w:ins w:id="818" w:author="Razzaghi-Pour, Kavi" w:date="2013-10-31T08:31:00Z"/>
          <w:rFonts w:ascii="Calibri" w:hAnsi="Calibri"/>
          <w:b/>
          <w:sz w:val="24"/>
          <w:szCs w:val="24"/>
        </w:rPr>
      </w:pPr>
    </w:p>
    <w:p w:rsidR="000F4901" w:rsidRDefault="000F4901" w:rsidP="00B66DA9">
      <w:pPr>
        <w:spacing w:after="0"/>
        <w:rPr>
          <w:ins w:id="819" w:author="Razzaghi-Pour, Kavi" w:date="2013-10-31T08:31:00Z"/>
          <w:rFonts w:ascii="Calibri" w:hAnsi="Calibri"/>
          <w:b/>
          <w:sz w:val="24"/>
          <w:szCs w:val="24"/>
        </w:rPr>
      </w:pPr>
    </w:p>
    <w:p w:rsidR="000F4901" w:rsidRDefault="000F4901" w:rsidP="00B66DA9">
      <w:pPr>
        <w:spacing w:after="0"/>
        <w:rPr>
          <w:ins w:id="820" w:author="Razzaghi-Pour, Kavi" w:date="2013-10-31T08:31:00Z"/>
          <w:rFonts w:ascii="Calibri" w:hAnsi="Calibri"/>
          <w:b/>
          <w:sz w:val="24"/>
          <w:szCs w:val="24"/>
        </w:rPr>
      </w:pPr>
    </w:p>
    <w:p w:rsidR="000F4901" w:rsidRDefault="000F4901" w:rsidP="00B66DA9">
      <w:pPr>
        <w:spacing w:after="0"/>
        <w:rPr>
          <w:ins w:id="821" w:author="Razzaghi-Pour, Kavi" w:date="2013-10-31T08:31:00Z"/>
          <w:rFonts w:ascii="Calibri" w:hAnsi="Calibri"/>
          <w:b/>
          <w:sz w:val="24"/>
          <w:szCs w:val="24"/>
        </w:rPr>
      </w:pPr>
    </w:p>
    <w:p w:rsidR="000F4901" w:rsidRDefault="000F4901" w:rsidP="00B66DA9">
      <w:pPr>
        <w:spacing w:after="0"/>
        <w:rPr>
          <w:ins w:id="822" w:author="Razzaghi-Pour, Kavi" w:date="2013-10-31T08:31:00Z"/>
          <w:rFonts w:ascii="Calibri" w:hAnsi="Calibri"/>
          <w:b/>
          <w:sz w:val="24"/>
          <w:szCs w:val="24"/>
        </w:rPr>
      </w:pPr>
    </w:p>
    <w:p w:rsidR="000F4901" w:rsidRDefault="000F4901" w:rsidP="00B66DA9">
      <w:pPr>
        <w:spacing w:after="0"/>
        <w:rPr>
          <w:ins w:id="823" w:author="Razzaghi-Pour, Kavi" w:date="2013-10-31T08:31:00Z"/>
          <w:rFonts w:ascii="Calibri" w:hAnsi="Calibri"/>
          <w:b/>
          <w:sz w:val="24"/>
          <w:szCs w:val="24"/>
        </w:rPr>
      </w:pPr>
    </w:p>
    <w:p w:rsidR="000F4901" w:rsidRDefault="000F4901" w:rsidP="00B66DA9">
      <w:pPr>
        <w:spacing w:after="0"/>
        <w:rPr>
          <w:ins w:id="824" w:author="Razzaghi-Pour, Kavi" w:date="2013-10-31T08:31:00Z"/>
          <w:rFonts w:ascii="Calibri" w:hAnsi="Calibri"/>
          <w:b/>
          <w:sz w:val="24"/>
          <w:szCs w:val="24"/>
        </w:rPr>
      </w:pPr>
    </w:p>
    <w:p w:rsidR="000F4901" w:rsidRDefault="000F4901" w:rsidP="00B66DA9">
      <w:pPr>
        <w:spacing w:after="0"/>
        <w:rPr>
          <w:ins w:id="825" w:author="Razzaghi-Pour, Kavi" w:date="2013-10-31T08:31:00Z"/>
          <w:rFonts w:ascii="Calibri" w:hAnsi="Calibri"/>
          <w:b/>
          <w:sz w:val="24"/>
          <w:szCs w:val="24"/>
        </w:rPr>
      </w:pPr>
    </w:p>
    <w:p w:rsidR="000F4901" w:rsidRDefault="000F4901" w:rsidP="00B66DA9">
      <w:pPr>
        <w:spacing w:after="0"/>
        <w:rPr>
          <w:ins w:id="826" w:author="Razzaghi-Pour, Kavi" w:date="2013-10-31T08:31:00Z"/>
          <w:rFonts w:ascii="Calibri" w:hAnsi="Calibri"/>
          <w:b/>
          <w:sz w:val="24"/>
          <w:szCs w:val="24"/>
        </w:rPr>
      </w:pPr>
    </w:p>
    <w:p w:rsidR="000F4901" w:rsidRDefault="000F4901" w:rsidP="00B66DA9">
      <w:pPr>
        <w:spacing w:after="0"/>
        <w:rPr>
          <w:ins w:id="827" w:author="Razzaghi-Pour, Kavi" w:date="2013-10-31T08:31:00Z"/>
          <w:rFonts w:ascii="Calibri" w:hAnsi="Calibri"/>
          <w:b/>
          <w:sz w:val="24"/>
          <w:szCs w:val="24"/>
        </w:rPr>
      </w:pPr>
    </w:p>
    <w:p w:rsidR="000F4901" w:rsidRDefault="000F4901" w:rsidP="00B66DA9">
      <w:pPr>
        <w:spacing w:after="0"/>
        <w:rPr>
          <w:ins w:id="828" w:author="Razzaghi-Pour, Kavi" w:date="2013-10-31T08:31:00Z"/>
          <w:rFonts w:ascii="Calibri" w:hAnsi="Calibri"/>
          <w:b/>
          <w:sz w:val="24"/>
          <w:szCs w:val="24"/>
        </w:rPr>
      </w:pPr>
    </w:p>
    <w:p w:rsidR="000F4901" w:rsidRDefault="000F4901" w:rsidP="00B66DA9">
      <w:pPr>
        <w:spacing w:after="0"/>
        <w:rPr>
          <w:ins w:id="829" w:author="Razzaghi-Pour, Kavi" w:date="2013-10-31T08:31:00Z"/>
          <w:rFonts w:ascii="Calibri" w:hAnsi="Calibri"/>
          <w:b/>
          <w:sz w:val="24"/>
          <w:szCs w:val="24"/>
        </w:rPr>
      </w:pPr>
    </w:p>
    <w:p w:rsidR="000F4901" w:rsidRDefault="000F4901" w:rsidP="00B66DA9">
      <w:pPr>
        <w:spacing w:after="0"/>
        <w:rPr>
          <w:ins w:id="830" w:author="Razzaghi-Pour, Kavi" w:date="2013-10-31T08:31:00Z"/>
          <w:rFonts w:ascii="Calibri" w:hAnsi="Calibri"/>
          <w:b/>
          <w:sz w:val="24"/>
          <w:szCs w:val="24"/>
        </w:rPr>
      </w:pPr>
    </w:p>
    <w:p w:rsidR="000F4901" w:rsidRDefault="000F4901" w:rsidP="00B66DA9">
      <w:pPr>
        <w:spacing w:after="0"/>
        <w:rPr>
          <w:ins w:id="831" w:author="Razzaghi-Pour, Kavi" w:date="2013-10-31T08:31:00Z"/>
          <w:rFonts w:ascii="Calibri" w:hAnsi="Calibri"/>
          <w:b/>
          <w:sz w:val="24"/>
          <w:szCs w:val="24"/>
        </w:rPr>
      </w:pPr>
    </w:p>
    <w:p w:rsidR="000F4901" w:rsidRDefault="000F4901" w:rsidP="00B66DA9">
      <w:pPr>
        <w:spacing w:after="0"/>
        <w:rPr>
          <w:ins w:id="832" w:author="Razzaghi-Pour, Kavi" w:date="2013-10-31T08:31:00Z"/>
          <w:rFonts w:ascii="Calibri" w:hAnsi="Calibri"/>
          <w:b/>
          <w:sz w:val="24"/>
          <w:szCs w:val="24"/>
        </w:rPr>
      </w:pPr>
    </w:p>
    <w:p w:rsidR="000F4901" w:rsidRDefault="000F4901" w:rsidP="00B66DA9">
      <w:pPr>
        <w:spacing w:after="0"/>
        <w:rPr>
          <w:ins w:id="833" w:author="Razzaghi-Pour, Kavi" w:date="2013-10-31T08:31:00Z"/>
          <w:rFonts w:ascii="Calibri" w:hAnsi="Calibri"/>
          <w:b/>
          <w:sz w:val="24"/>
          <w:szCs w:val="24"/>
        </w:rPr>
      </w:pPr>
    </w:p>
    <w:p w:rsidR="000F4901" w:rsidRDefault="000F4901" w:rsidP="00B66DA9">
      <w:pPr>
        <w:spacing w:after="0"/>
        <w:rPr>
          <w:ins w:id="834" w:author="Razzaghi-Pour, Kavi" w:date="2013-10-31T08:31:00Z"/>
          <w:rFonts w:ascii="Calibri" w:hAnsi="Calibri"/>
          <w:b/>
          <w:sz w:val="24"/>
          <w:szCs w:val="24"/>
        </w:rPr>
      </w:pPr>
    </w:p>
    <w:p w:rsidR="000F4901" w:rsidRDefault="000F4901" w:rsidP="00B66DA9">
      <w:pPr>
        <w:spacing w:after="0"/>
        <w:rPr>
          <w:ins w:id="835" w:author="Razzaghi-Pour, Kavi" w:date="2013-10-31T08:31:00Z"/>
          <w:rFonts w:ascii="Calibri" w:hAnsi="Calibri"/>
          <w:b/>
          <w:sz w:val="24"/>
          <w:szCs w:val="24"/>
        </w:rPr>
      </w:pPr>
    </w:p>
    <w:p w:rsidR="000F4901" w:rsidRDefault="000F4901" w:rsidP="00B66DA9">
      <w:pPr>
        <w:spacing w:after="0"/>
        <w:rPr>
          <w:ins w:id="836" w:author="Razzaghi-Pour, Kavi" w:date="2013-10-31T08:31:00Z"/>
          <w:rFonts w:ascii="Calibri" w:hAnsi="Calibri"/>
          <w:b/>
          <w:sz w:val="24"/>
          <w:szCs w:val="24"/>
        </w:rPr>
      </w:pPr>
    </w:p>
    <w:p w:rsidR="000F4901" w:rsidRDefault="000F4901" w:rsidP="00B66DA9">
      <w:pPr>
        <w:spacing w:after="0"/>
        <w:rPr>
          <w:ins w:id="837" w:author="Razzaghi-Pour, Kavi" w:date="2013-10-31T08:31:00Z"/>
          <w:rFonts w:ascii="Calibri" w:hAnsi="Calibri"/>
          <w:b/>
          <w:sz w:val="24"/>
          <w:szCs w:val="24"/>
        </w:rPr>
      </w:pPr>
    </w:p>
    <w:p w:rsidR="000F4901" w:rsidRDefault="000F4901" w:rsidP="00B66DA9">
      <w:pPr>
        <w:spacing w:after="0"/>
        <w:rPr>
          <w:ins w:id="838" w:author="Razzaghi-Pour, Kavi" w:date="2013-10-31T08:31:00Z"/>
          <w:rFonts w:ascii="Calibri" w:hAnsi="Calibri"/>
          <w:b/>
          <w:sz w:val="24"/>
          <w:szCs w:val="24"/>
        </w:rPr>
      </w:pPr>
    </w:p>
    <w:p w:rsidR="000F4901" w:rsidRDefault="000F4901" w:rsidP="00B66DA9">
      <w:pPr>
        <w:spacing w:after="0"/>
        <w:rPr>
          <w:ins w:id="839" w:author="Razzaghi-Pour, Kavi" w:date="2013-10-31T08:31:00Z"/>
          <w:rFonts w:ascii="Calibri" w:hAnsi="Calibri"/>
          <w:b/>
          <w:sz w:val="24"/>
          <w:szCs w:val="24"/>
        </w:rPr>
      </w:pPr>
    </w:p>
    <w:p w:rsidR="000F4901" w:rsidRDefault="00316D35" w:rsidP="00B66DA9">
      <w:pPr>
        <w:spacing w:after="0"/>
        <w:rPr>
          <w:ins w:id="840" w:author="Razzaghi-Pour, Kavi" w:date="2013-10-31T08:41:00Z"/>
          <w:rFonts w:ascii="Calibri" w:hAnsi="Calibri"/>
          <w:b/>
          <w:sz w:val="24"/>
          <w:szCs w:val="24"/>
        </w:rPr>
      </w:pPr>
      <w:ins w:id="841" w:author="Razzaghi-Pour, Kavi" w:date="2013-10-31T08:41:00Z">
        <w:r>
          <w:rPr>
            <w:rFonts w:ascii="Calibri" w:hAnsi="Calibri"/>
            <w:b/>
            <w:noProof/>
            <w:sz w:val="24"/>
            <w:szCs w:val="24"/>
            <w:lang w:eastAsia="en-AU"/>
          </w:rPr>
          <w:lastRenderedPageBreak/>
          <w:pict>
            <v:group id="_x0000_s1081" style="position:absolute;margin-left:-37.85pt;margin-top:-30pt;width:576.75pt;height:59.15pt;z-index:251653120" coordorigin="192,2812" coordsize="11535,1183">
              <v:group id="_x0000_s1082" style="position:absolute;left:192;top:2812;width:11535;height:1183" coordorigin="192,2812" coordsize="11535,1183">
                <v:shape id="Picture 7" o:spid="_x0000_s1083" type="#_x0000_t75" style="position:absolute;left:8742;top:3007;width:680;height:771;visibility:visible">
                  <v:imagedata r:id="rId8" o:title=""/>
                </v:shape>
                <v:group id="_x0000_s1084" style="position:absolute;left:192;top:2812;width:11535;height:1183" coordorigin="192,2812" coordsize="11535,1183">
                  <v:shape id="Picture 7" o:spid="_x0000_s1085" type="#_x0000_t75" style="position:absolute;left:2450;top:3030;width:680;height:771;visibility:visible">
                    <v:imagedata r:id="rId8" o:title=""/>
                  </v:shape>
                  <v:shape id="_x0000_s1086"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86" inset="2.88pt,2.88pt,2.88pt,2.88pt">
                      <w:txbxContent>
                        <w:p w:rsidR="00316D35" w:rsidRDefault="00316D35" w:rsidP="00316D35">
                          <w:pPr>
                            <w:widowControl w:val="0"/>
                            <w:tabs>
                              <w:tab w:val="left" w:pos="0"/>
                            </w:tabs>
                            <w:jc w:val="center"/>
                            <w:rPr>
                              <w:rFonts w:ascii="Corbel" w:hAnsi="Corbel"/>
                              <w:b/>
                              <w:bCs/>
                              <w:i/>
                              <w:iCs/>
                              <w:sz w:val="10"/>
                              <w:szCs w:val="10"/>
                              <w:u w:val="single"/>
                            </w:rPr>
                          </w:pPr>
                          <w:del w:id="842" w:author="kavi.razzaghi" w:date="2013-10-31T04:09:00Z">
                            <w:r w:rsidDel="009766B2">
                              <w:rPr>
                                <w:rFonts w:ascii="Corbel" w:hAnsi="Corbel"/>
                                <w:b/>
                                <w:bCs/>
                                <w:i/>
                                <w:iCs/>
                                <w:sz w:val="10"/>
                                <w:szCs w:val="10"/>
                                <w:u w:val="single"/>
                              </w:rPr>
                              <w:delText> </w:delText>
                            </w:r>
                          </w:del>
                        </w:p>
                        <w:p w:rsidR="00316D35" w:rsidRDefault="00316D35" w:rsidP="00316D35">
                          <w:pPr>
                            <w:widowControl w:val="0"/>
                            <w:tabs>
                              <w:tab w:val="left" w:pos="0"/>
                            </w:tabs>
                            <w:jc w:val="center"/>
                            <w:rPr>
                              <w:rFonts w:ascii="Corbel" w:hAnsi="Corbel"/>
                              <w:b/>
                              <w:bCs/>
                              <w:i/>
                              <w:iCs/>
                              <w:sz w:val="28"/>
                              <w:szCs w:val="28"/>
                              <w:u w:val="single"/>
                            </w:rPr>
                          </w:pPr>
                          <w:del w:id="843"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844" w:author="Razzaghi-Pour, Kavi" w:date="2013-10-30T14:39:00Z">
                            <w:r>
                              <w:rPr>
                                <w:rFonts w:ascii="Corbel" w:hAnsi="Corbel"/>
                                <w:b/>
                                <w:bCs/>
                                <w:i/>
                                <w:iCs/>
                                <w:sz w:val="28"/>
                                <w:szCs w:val="28"/>
                                <w:u w:val="single"/>
                              </w:rPr>
                              <w:t>R</w:t>
                            </w:r>
                          </w:ins>
                          <w:ins w:id="845" w:author="Razzaghi-Pour, Kavi" w:date="2013-10-30T15:08:00Z">
                            <w:r>
                              <w:rPr>
                                <w:rFonts w:ascii="Corbel" w:hAnsi="Corbel"/>
                                <w:b/>
                                <w:bCs/>
                                <w:i/>
                                <w:iCs/>
                                <w:sz w:val="28"/>
                                <w:szCs w:val="28"/>
                                <w:u w:val="single"/>
                              </w:rPr>
                              <w:t>ED ZONE</w:t>
                            </w:r>
                          </w:ins>
                          <w:ins w:id="846" w:author="Razzaghi-Pour, Kavi" w:date="2013-10-30T15:09:00Z">
                            <w:r>
                              <w:rPr>
                                <w:rFonts w:ascii="Corbel" w:hAnsi="Corbel"/>
                                <w:b/>
                                <w:bCs/>
                                <w:i/>
                                <w:iCs/>
                                <w:sz w:val="28"/>
                                <w:szCs w:val="28"/>
                                <w:u w:val="single"/>
                              </w:rPr>
                              <w:t xml:space="preserve"> STRATEGIES</w:t>
                            </w:r>
                          </w:ins>
                        </w:p>
                        <w:p w:rsidR="00316D35" w:rsidRDefault="00316D35" w:rsidP="00316D35">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316D35" w:rsidRDefault="00316D35" w:rsidP="00316D35">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87"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88"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089"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90"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ins>
    </w:p>
    <w:p w:rsidR="00316D35" w:rsidRDefault="00316D35" w:rsidP="00B66DA9">
      <w:pPr>
        <w:spacing w:after="0"/>
        <w:rPr>
          <w:ins w:id="847" w:author="Razzaghi-Pour, Kavi" w:date="2013-10-31T08:41:00Z"/>
          <w:rFonts w:ascii="Calibri" w:hAnsi="Calibri"/>
          <w:b/>
          <w:sz w:val="24"/>
          <w:szCs w:val="24"/>
        </w:rPr>
      </w:pPr>
    </w:p>
    <w:p w:rsidR="00316D35" w:rsidRDefault="00316D35" w:rsidP="00B66DA9">
      <w:pPr>
        <w:spacing w:after="0"/>
        <w:rPr>
          <w:ins w:id="848" w:author="Razzaghi-Pour, Kavi" w:date="2013-10-31T08:41:00Z"/>
          <w:rFonts w:ascii="Calibri" w:hAnsi="Calibri"/>
          <w:b/>
          <w:sz w:val="24"/>
          <w:szCs w:val="24"/>
        </w:rPr>
      </w:pPr>
      <w:ins w:id="849" w:author="Razzaghi-Pour, Kavi" w:date="2013-10-31T08:41:00Z">
        <w:r>
          <w:rPr>
            <w:rFonts w:ascii="Calibri" w:hAnsi="Calibri"/>
            <w:b/>
            <w:noProof/>
            <w:sz w:val="24"/>
            <w:szCs w:val="24"/>
            <w:lang w:eastAsia="en-AU"/>
          </w:rPr>
          <w:pict>
            <v:shape id="_x0000_s1091" type="#_x0000_t202" style="position:absolute;margin-left:-37.95pt;margin-top:-.3pt;width:576.85pt;height:747.7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0D0669" w:rsidRDefault="000D0669" w:rsidP="000D0669">
                    <w:pPr>
                      <w:spacing w:after="0" w:line="240" w:lineRule="auto"/>
                      <w:ind w:left="360"/>
                      <w:rPr>
                        <w:ins w:id="850" w:author="Razzaghi-Pour, Kavi" w:date="2013-10-31T11:39:00Z"/>
                        <w:rFonts w:ascii="Calibri" w:hAnsi="Calibri"/>
                        <w:sz w:val="24"/>
                        <w:szCs w:val="24"/>
                      </w:rPr>
                    </w:pPr>
                    <w:ins w:id="851" w:author="Razzaghi-Pour, Kavi" w:date="2013-10-31T11:39:00Z">
                      <w:r w:rsidRPr="000E71A2">
                        <w:rPr>
                          <w:rFonts w:ascii="Calibri" w:hAnsi="Calibri"/>
                          <w:sz w:val="24"/>
                          <w:szCs w:val="24"/>
                        </w:rPr>
                        <w:t xml:space="preserve">A student in this zone is sensitive to or avoids certain sensory input. </w:t>
                      </w:r>
                    </w:ins>
                  </w:p>
                  <w:p w:rsidR="000D0669" w:rsidRPr="000E71A2" w:rsidRDefault="000D0669" w:rsidP="000D0669">
                    <w:pPr>
                      <w:spacing w:line="240" w:lineRule="auto"/>
                      <w:ind w:left="360"/>
                      <w:rPr>
                        <w:ins w:id="852" w:author="Razzaghi-Pour, Kavi" w:date="2013-10-31T11:39:00Z"/>
                        <w:rFonts w:ascii="Calibri" w:hAnsi="Calibri"/>
                        <w:sz w:val="24"/>
                        <w:szCs w:val="24"/>
                      </w:rPr>
                    </w:pPr>
                    <w:ins w:id="853" w:author="Razzaghi-Pour, Kavi" w:date="2013-10-31T11:39:00Z">
                      <w:r w:rsidRPr="000E71A2">
                        <w:rPr>
                          <w:rFonts w:ascii="Calibri" w:hAnsi="Calibri"/>
                          <w:sz w:val="24"/>
                          <w:szCs w:val="24"/>
                        </w:rPr>
                        <w:t>They may benefit from:</w:t>
                      </w:r>
                    </w:ins>
                  </w:p>
                  <w:p w:rsidR="00316D35" w:rsidRPr="00750753" w:rsidRDefault="00316D35" w:rsidP="00B157EE">
                    <w:pPr>
                      <w:spacing w:after="0"/>
                      <w:ind w:left="426"/>
                      <w:rPr>
                        <w:ins w:id="854" w:author="Razzaghi-Pour, Kavi" w:date="2013-10-31T08:07:00Z"/>
                        <w:rFonts w:ascii="Calibri" w:hAnsi="Calibri"/>
                        <w:b/>
                        <w:i/>
                        <w:sz w:val="28"/>
                        <w:szCs w:val="28"/>
                        <w:rPrChange w:id="855" w:author="Razzaghi-Pour, Kavi" w:date="2013-10-31T08:16:00Z">
                          <w:rPr>
                            <w:ins w:id="856" w:author="Razzaghi-Pour, Kavi" w:date="2013-10-31T08:07:00Z"/>
                            <w:rFonts w:ascii="Calibri" w:hAnsi="Calibri"/>
                            <w:sz w:val="24"/>
                            <w:szCs w:val="24"/>
                          </w:rPr>
                        </w:rPrChange>
                      </w:rPr>
                      <w:pPrChange w:id="857" w:author="Razzaghi-Pour, Kavi" w:date="2013-11-01T12:38:00Z">
                        <w:pPr/>
                      </w:pPrChange>
                    </w:pPr>
                    <w:del w:id="858" w:author="Razzaghi-Pour, Kavi" w:date="2013-10-31T08:07:00Z">
                      <w:r w:rsidRPr="006A5C54" w:rsidDel="00587AA9">
                        <w:rPr>
                          <w:rFonts w:ascii="Corbel" w:hAnsi="Corbel"/>
                          <w:b/>
                          <w:i/>
                          <w:sz w:val="40"/>
                          <w:szCs w:val="40"/>
                          <w:u w:val="single"/>
                        </w:rPr>
                        <w:delText>General Strategies</w:delText>
                      </w:r>
                    </w:del>
                    <w:ins w:id="859" w:author="Razzaghi-Pour, Kavi" w:date="2013-10-31T11:37:00Z">
                      <w:r w:rsidR="00FB4BD7">
                        <w:rPr>
                          <w:rFonts w:ascii="Calibri" w:hAnsi="Calibri"/>
                          <w:b/>
                          <w:i/>
                          <w:sz w:val="28"/>
                          <w:szCs w:val="28"/>
                        </w:rPr>
                        <w:t xml:space="preserve">AUDITORY (SOUND) </w:t>
                      </w:r>
                    </w:ins>
                  </w:p>
                  <w:p w:rsidR="000D0669" w:rsidRPr="000E71A2" w:rsidRDefault="000D0669" w:rsidP="000D0669">
                    <w:pPr>
                      <w:pStyle w:val="ColorfulList-Accent1"/>
                      <w:numPr>
                        <w:ilvl w:val="0"/>
                        <w:numId w:val="4"/>
                      </w:numPr>
                      <w:spacing w:after="0"/>
                      <w:rPr>
                        <w:ins w:id="860" w:author="Razzaghi-Pour, Kavi" w:date="2013-10-31T11:36:00Z"/>
                        <w:rFonts w:ascii="Calibri" w:hAnsi="Calibri"/>
                        <w:sz w:val="24"/>
                        <w:szCs w:val="24"/>
                      </w:rPr>
                    </w:pPr>
                    <w:ins w:id="861" w:author="Razzaghi-Pour, Kavi" w:date="2013-10-31T11:36:00Z">
                      <w:r w:rsidRPr="000E71A2">
                        <w:rPr>
                          <w:rFonts w:ascii="Calibri" w:hAnsi="Calibri"/>
                          <w:sz w:val="24"/>
                          <w:szCs w:val="24"/>
                        </w:rPr>
                        <w:t>Provide earmuffs or a beanie to block out sounds and to control the volume of sounds.</w:t>
                      </w:r>
                    </w:ins>
                  </w:p>
                  <w:p w:rsidR="000D0669" w:rsidRPr="000E71A2" w:rsidRDefault="000D0669" w:rsidP="000D0669">
                    <w:pPr>
                      <w:pStyle w:val="ColorfulList-Accent1"/>
                      <w:numPr>
                        <w:ilvl w:val="0"/>
                        <w:numId w:val="4"/>
                      </w:numPr>
                      <w:spacing w:after="0"/>
                      <w:rPr>
                        <w:ins w:id="862" w:author="Razzaghi-Pour, Kavi" w:date="2013-10-31T11:36:00Z"/>
                        <w:rFonts w:ascii="Calibri" w:hAnsi="Calibri"/>
                        <w:sz w:val="24"/>
                        <w:szCs w:val="24"/>
                      </w:rPr>
                    </w:pPr>
                    <w:ins w:id="863" w:author="Razzaghi-Pour, Kavi" w:date="2013-10-31T11:36:00Z">
                      <w:r w:rsidRPr="000E71A2">
                        <w:rPr>
                          <w:rFonts w:ascii="Calibri" w:hAnsi="Calibri"/>
                          <w:sz w:val="24"/>
                          <w:szCs w:val="24"/>
                        </w:rPr>
                        <w:t>Offer the student access to their own music using headphones and their own music device.</w:t>
                      </w:r>
                    </w:ins>
                  </w:p>
                  <w:p w:rsidR="000D0669" w:rsidRPr="000E71A2" w:rsidRDefault="000D0669" w:rsidP="000D0669">
                    <w:pPr>
                      <w:pStyle w:val="ColorfulList-Accent1"/>
                      <w:numPr>
                        <w:ilvl w:val="0"/>
                        <w:numId w:val="4"/>
                      </w:numPr>
                      <w:spacing w:after="0"/>
                      <w:rPr>
                        <w:ins w:id="864" w:author="Razzaghi-Pour, Kavi" w:date="2013-10-31T11:36:00Z"/>
                        <w:rFonts w:ascii="Calibri" w:hAnsi="Calibri"/>
                        <w:sz w:val="24"/>
                        <w:szCs w:val="24"/>
                      </w:rPr>
                    </w:pPr>
                    <w:ins w:id="865" w:author="Razzaghi-Pour, Kavi" w:date="2013-10-31T11:36:00Z">
                      <w:r w:rsidRPr="000E71A2">
                        <w:rPr>
                          <w:rFonts w:ascii="Calibri" w:hAnsi="Calibri"/>
                          <w:sz w:val="24"/>
                          <w:szCs w:val="24"/>
                        </w:rPr>
                        <w:t>Reduce background noise or find a quiet time or space to teach this student.</w:t>
                      </w:r>
                    </w:ins>
                  </w:p>
                  <w:p w:rsidR="000D0669" w:rsidRPr="000E71A2" w:rsidRDefault="000D0669" w:rsidP="000D0669">
                    <w:pPr>
                      <w:pStyle w:val="ColorfulList-Accent1"/>
                      <w:numPr>
                        <w:ilvl w:val="0"/>
                        <w:numId w:val="4"/>
                      </w:numPr>
                      <w:spacing w:after="0"/>
                      <w:rPr>
                        <w:ins w:id="866" w:author="Razzaghi-Pour, Kavi" w:date="2013-10-31T11:36:00Z"/>
                        <w:rFonts w:ascii="Calibri" w:hAnsi="Calibri"/>
                        <w:sz w:val="24"/>
                        <w:szCs w:val="24"/>
                      </w:rPr>
                    </w:pPr>
                    <w:ins w:id="867" w:author="Razzaghi-Pour, Kavi" w:date="2013-10-31T11:36:00Z">
                      <w:r w:rsidRPr="000E71A2">
                        <w:rPr>
                          <w:rFonts w:ascii="Calibri" w:hAnsi="Calibri"/>
                          <w:sz w:val="24"/>
                          <w:szCs w:val="24"/>
                        </w:rPr>
                        <w:t>When a student is noticing sounds and getting distracted it sometimes helps to name the sound and then move them back onto the task at hand.</w:t>
                      </w:r>
                    </w:ins>
                  </w:p>
                  <w:p w:rsidR="000D0669" w:rsidRPr="000E71A2" w:rsidRDefault="000D0669" w:rsidP="000D0669">
                    <w:pPr>
                      <w:pStyle w:val="ColorfulList-Accent1"/>
                      <w:numPr>
                        <w:ilvl w:val="0"/>
                        <w:numId w:val="4"/>
                      </w:numPr>
                      <w:spacing w:after="0"/>
                      <w:rPr>
                        <w:ins w:id="868" w:author="Razzaghi-Pour, Kavi" w:date="2013-10-31T11:36:00Z"/>
                        <w:rFonts w:ascii="Calibri" w:hAnsi="Calibri"/>
                        <w:sz w:val="24"/>
                        <w:szCs w:val="24"/>
                      </w:rPr>
                    </w:pPr>
                    <w:ins w:id="869" w:author="Razzaghi-Pour, Kavi" w:date="2013-10-31T11:36:00Z">
                      <w:r w:rsidRPr="000E71A2">
                        <w:rPr>
                          <w:rFonts w:ascii="Calibri" w:hAnsi="Calibri"/>
                          <w:sz w:val="24"/>
                          <w:szCs w:val="24"/>
                        </w:rPr>
                        <w:t>Dampen sound in the classroom:</w:t>
                      </w:r>
                    </w:ins>
                  </w:p>
                  <w:p w:rsidR="000D0669" w:rsidRPr="000E71A2" w:rsidRDefault="000D0669" w:rsidP="005E14AA">
                    <w:pPr>
                      <w:pStyle w:val="ColorfulList-Accent1"/>
                      <w:numPr>
                        <w:ilvl w:val="0"/>
                        <w:numId w:val="35"/>
                      </w:numPr>
                      <w:spacing w:after="0"/>
                      <w:rPr>
                        <w:ins w:id="870" w:author="Razzaghi-Pour, Kavi" w:date="2013-10-31T11:36:00Z"/>
                        <w:rFonts w:ascii="Calibri" w:hAnsi="Calibri"/>
                        <w:sz w:val="24"/>
                        <w:szCs w:val="24"/>
                      </w:rPr>
                      <w:pPrChange w:id="871" w:author="Razzaghi-Pour, Kavi" w:date="2013-10-31T15:28:00Z">
                        <w:pPr>
                          <w:pStyle w:val="ColorfulList-Accent1"/>
                          <w:numPr>
                            <w:ilvl w:val="1"/>
                            <w:numId w:val="4"/>
                          </w:numPr>
                          <w:spacing w:after="0"/>
                          <w:ind w:left="1440" w:hanging="360"/>
                        </w:pPr>
                      </w:pPrChange>
                    </w:pPr>
                    <w:ins w:id="872" w:author="Razzaghi-Pour, Kavi" w:date="2013-10-31T11:36:00Z">
                      <w:r w:rsidRPr="000E71A2">
                        <w:rPr>
                          <w:rFonts w:ascii="Calibri" w:hAnsi="Calibri"/>
                          <w:sz w:val="24"/>
                          <w:szCs w:val="24"/>
                        </w:rPr>
                        <w:t>Carpeting</w:t>
                      </w:r>
                      <w:r w:rsidR="005E14AA">
                        <w:rPr>
                          <w:rFonts w:ascii="Calibri" w:hAnsi="Calibri"/>
                          <w:sz w:val="24"/>
                          <w:szCs w:val="24"/>
                        </w:rPr>
                        <w:t>/rug on hard flooring</w:t>
                      </w:r>
                    </w:ins>
                    <w:ins w:id="873" w:author="Razzaghi-Pour, Kavi" w:date="2013-10-31T15:33:00Z">
                      <w:r w:rsidR="005E14AA">
                        <w:rPr>
                          <w:rFonts w:ascii="Calibri" w:hAnsi="Calibri"/>
                          <w:sz w:val="24"/>
                          <w:szCs w:val="24"/>
                        </w:rPr>
                        <w:t>,</w:t>
                      </w:r>
                    </w:ins>
                  </w:p>
                  <w:p w:rsidR="000D0669" w:rsidRPr="000E71A2" w:rsidRDefault="000D0669" w:rsidP="005E14AA">
                    <w:pPr>
                      <w:pStyle w:val="ColorfulList-Accent1"/>
                      <w:numPr>
                        <w:ilvl w:val="0"/>
                        <w:numId w:val="35"/>
                      </w:numPr>
                      <w:spacing w:after="0"/>
                      <w:rPr>
                        <w:ins w:id="874" w:author="Razzaghi-Pour, Kavi" w:date="2013-10-31T11:36:00Z"/>
                        <w:rFonts w:ascii="Calibri" w:hAnsi="Calibri"/>
                        <w:sz w:val="24"/>
                        <w:szCs w:val="24"/>
                      </w:rPr>
                      <w:pPrChange w:id="875" w:author="Razzaghi-Pour, Kavi" w:date="2013-10-31T15:28:00Z">
                        <w:pPr>
                          <w:pStyle w:val="ColorfulList-Accent1"/>
                          <w:numPr>
                            <w:ilvl w:val="1"/>
                            <w:numId w:val="4"/>
                          </w:numPr>
                          <w:spacing w:after="0"/>
                          <w:ind w:left="1440" w:hanging="360"/>
                        </w:pPr>
                      </w:pPrChange>
                    </w:pPr>
                    <w:ins w:id="876" w:author="Razzaghi-Pour, Kavi" w:date="2013-10-31T11:36:00Z">
                      <w:r w:rsidRPr="000E71A2">
                        <w:rPr>
                          <w:rFonts w:ascii="Calibri" w:hAnsi="Calibri"/>
                          <w:sz w:val="24"/>
                          <w:szCs w:val="24"/>
                        </w:rPr>
                        <w:t>Room dividers</w:t>
                      </w:r>
                    </w:ins>
                    <w:ins w:id="877" w:author="Razzaghi-Pour, Kavi" w:date="2013-10-31T15:33:00Z">
                      <w:r w:rsidR="005E14AA">
                        <w:rPr>
                          <w:rFonts w:ascii="Calibri" w:hAnsi="Calibri"/>
                          <w:sz w:val="24"/>
                          <w:szCs w:val="24"/>
                        </w:rPr>
                        <w:t>,</w:t>
                      </w:r>
                    </w:ins>
                    <w:ins w:id="878" w:author="Razzaghi-Pour, Kavi" w:date="2013-10-31T11:36:00Z">
                      <w:r w:rsidRPr="000E71A2">
                        <w:rPr>
                          <w:rFonts w:ascii="Calibri" w:hAnsi="Calibri"/>
                          <w:sz w:val="24"/>
                          <w:szCs w:val="24"/>
                        </w:rPr>
                        <w:t xml:space="preserve"> </w:t>
                      </w:r>
                    </w:ins>
                  </w:p>
                  <w:p w:rsidR="000D0669" w:rsidRPr="000E71A2" w:rsidRDefault="000D0669" w:rsidP="005E14AA">
                    <w:pPr>
                      <w:pStyle w:val="ColorfulList-Accent1"/>
                      <w:numPr>
                        <w:ilvl w:val="0"/>
                        <w:numId w:val="35"/>
                      </w:numPr>
                      <w:spacing w:after="0"/>
                      <w:rPr>
                        <w:ins w:id="879" w:author="Razzaghi-Pour, Kavi" w:date="2013-10-31T11:36:00Z"/>
                        <w:rFonts w:ascii="Calibri" w:hAnsi="Calibri"/>
                        <w:sz w:val="24"/>
                        <w:szCs w:val="24"/>
                      </w:rPr>
                      <w:pPrChange w:id="880" w:author="Razzaghi-Pour, Kavi" w:date="2013-10-31T15:28:00Z">
                        <w:pPr>
                          <w:pStyle w:val="ColorfulList-Accent1"/>
                          <w:numPr>
                            <w:ilvl w:val="1"/>
                            <w:numId w:val="4"/>
                          </w:numPr>
                          <w:spacing w:after="0"/>
                          <w:ind w:left="1440" w:hanging="360"/>
                        </w:pPr>
                      </w:pPrChange>
                    </w:pPr>
                    <w:ins w:id="881" w:author="Razzaghi-Pour, Kavi" w:date="2013-10-31T11:36:00Z">
                      <w:r w:rsidRPr="000E71A2">
                        <w:rPr>
                          <w:rFonts w:ascii="Calibri" w:hAnsi="Calibri"/>
                          <w:sz w:val="24"/>
                          <w:szCs w:val="24"/>
                        </w:rPr>
                        <w:t>Closing windows that open onto busy roads.</w:t>
                      </w:r>
                    </w:ins>
                  </w:p>
                  <w:p w:rsidR="000D0669" w:rsidRPr="000E71A2" w:rsidRDefault="000D0669" w:rsidP="000D0669">
                    <w:pPr>
                      <w:pStyle w:val="ColorfulList-Accent1"/>
                      <w:numPr>
                        <w:ilvl w:val="0"/>
                        <w:numId w:val="4"/>
                      </w:numPr>
                      <w:spacing w:after="0"/>
                      <w:rPr>
                        <w:ins w:id="882" w:author="Razzaghi-Pour, Kavi" w:date="2013-10-31T11:36:00Z"/>
                        <w:rFonts w:ascii="Calibri" w:hAnsi="Calibri"/>
                        <w:sz w:val="24"/>
                        <w:szCs w:val="24"/>
                      </w:rPr>
                    </w:pPr>
                    <w:ins w:id="883" w:author="Razzaghi-Pour, Kavi" w:date="2013-10-31T11:36:00Z">
                      <w:r w:rsidRPr="000E71A2">
                        <w:rPr>
                          <w:rFonts w:ascii="Calibri" w:hAnsi="Calibri"/>
                          <w:sz w:val="24"/>
                          <w:szCs w:val="24"/>
                        </w:rPr>
                        <w:t>Use visual cues and prompts and physically model actions to reinforce auditory instructions.</w:t>
                      </w:r>
                    </w:ins>
                  </w:p>
                  <w:p w:rsidR="000D0669" w:rsidRPr="000E71A2" w:rsidRDefault="000D0669" w:rsidP="000D0669">
                    <w:pPr>
                      <w:pStyle w:val="ColorfulList-Accent1"/>
                      <w:numPr>
                        <w:ilvl w:val="0"/>
                        <w:numId w:val="4"/>
                      </w:numPr>
                      <w:spacing w:after="0"/>
                      <w:rPr>
                        <w:ins w:id="884" w:author="Razzaghi-Pour, Kavi" w:date="2013-10-31T11:36:00Z"/>
                        <w:rFonts w:ascii="Calibri" w:hAnsi="Calibri"/>
                        <w:sz w:val="24"/>
                        <w:szCs w:val="24"/>
                      </w:rPr>
                    </w:pPr>
                    <w:ins w:id="885" w:author="Razzaghi-Pour, Kavi" w:date="2013-10-31T11:36:00Z">
                      <w:r w:rsidRPr="000E71A2">
                        <w:rPr>
                          <w:rFonts w:ascii="Calibri" w:hAnsi="Calibri"/>
                          <w:sz w:val="24"/>
                          <w:szCs w:val="24"/>
                        </w:rPr>
                        <w:t>Allow extra time to process instructions and information rather than repeating the verbal input several times and potentially overwhelming the student who is trying to process the information.</w:t>
                      </w:r>
                    </w:ins>
                  </w:p>
                  <w:p w:rsidR="000D0669" w:rsidRPr="000E71A2" w:rsidRDefault="000D0669" w:rsidP="000D0669">
                    <w:pPr>
                      <w:pStyle w:val="ColorfulList-Accent1"/>
                      <w:numPr>
                        <w:ilvl w:val="0"/>
                        <w:numId w:val="4"/>
                      </w:numPr>
                      <w:spacing w:after="0"/>
                      <w:rPr>
                        <w:ins w:id="886" w:author="Razzaghi-Pour, Kavi" w:date="2013-10-31T11:36:00Z"/>
                        <w:rFonts w:ascii="Calibri" w:hAnsi="Calibri"/>
                        <w:sz w:val="24"/>
                        <w:szCs w:val="24"/>
                      </w:rPr>
                    </w:pPr>
                    <w:ins w:id="887" w:author="Razzaghi-Pour, Kavi" w:date="2013-10-31T11:36:00Z">
                      <w:r w:rsidRPr="000E71A2">
                        <w:rPr>
                          <w:rFonts w:ascii="Calibri" w:hAnsi="Calibri"/>
                          <w:sz w:val="24"/>
                          <w:szCs w:val="24"/>
                        </w:rPr>
                        <w:t>Background music with a steady beat of 50 to 70 beats per minute can help to create a calming and organising atmosphere.</w:t>
                      </w:r>
                    </w:ins>
                  </w:p>
                  <w:p w:rsidR="000D0669" w:rsidRPr="000E71A2" w:rsidRDefault="000D0669" w:rsidP="003E003C">
                    <w:pPr>
                      <w:pStyle w:val="ColorfulList-Accent1"/>
                      <w:widowControl w:val="0"/>
                      <w:numPr>
                        <w:ilvl w:val="0"/>
                        <w:numId w:val="18"/>
                      </w:numPr>
                      <w:tabs>
                        <w:tab w:val="left" w:pos="1843"/>
                      </w:tabs>
                      <w:autoSpaceDE w:val="0"/>
                      <w:autoSpaceDN w:val="0"/>
                      <w:adjustRightInd w:val="0"/>
                      <w:spacing w:after="0" w:line="240" w:lineRule="auto"/>
                      <w:ind w:left="1843" w:hanging="425"/>
                      <w:rPr>
                        <w:ins w:id="888" w:author="Razzaghi-Pour, Kavi" w:date="2013-10-31T11:36:00Z"/>
                        <w:rFonts w:ascii="Calibri" w:hAnsi="Calibri"/>
                        <w:sz w:val="24"/>
                        <w:szCs w:val="24"/>
                      </w:rPr>
                      <w:pPrChange w:id="889" w:author="Razzaghi-Pour, Kavi" w:date="2013-10-31T15:36:00Z">
                        <w:pPr>
                          <w:pStyle w:val="ColorfulList-Accent1"/>
                          <w:widowControl w:val="0"/>
                          <w:numPr>
                            <w:numId w:val="18"/>
                          </w:numPr>
                          <w:autoSpaceDE w:val="0"/>
                          <w:autoSpaceDN w:val="0"/>
                          <w:adjustRightInd w:val="0"/>
                          <w:spacing w:after="0" w:line="240" w:lineRule="auto"/>
                          <w:ind w:hanging="360"/>
                        </w:pPr>
                      </w:pPrChange>
                    </w:pPr>
                    <w:ins w:id="890" w:author="Razzaghi-Pour, Kavi" w:date="2013-10-31T11:36:00Z">
                      <w:r w:rsidRPr="000E71A2">
                        <w:rPr>
                          <w:rFonts w:ascii="Calibri" w:hAnsi="Calibri"/>
                          <w:sz w:val="24"/>
                          <w:szCs w:val="24"/>
                        </w:rPr>
                        <w:t xml:space="preserve">Use </w:t>
                      </w:r>
                    </w:ins>
                    <w:ins w:id="891" w:author="Razzaghi-Pour, Kavi" w:date="2013-10-31T15:34:00Z">
                      <w:r w:rsidR="005E14AA">
                        <w:rPr>
                          <w:rFonts w:ascii="Calibri" w:hAnsi="Calibri"/>
                          <w:sz w:val="24"/>
                          <w:szCs w:val="24"/>
                        </w:rPr>
                        <w:t xml:space="preserve">appropriate </w:t>
                      </w:r>
                    </w:ins>
                    <w:ins w:id="892" w:author="Razzaghi-Pour, Kavi" w:date="2013-10-31T11:36:00Z">
                      <w:r w:rsidRPr="000E71A2">
                        <w:rPr>
                          <w:rFonts w:ascii="Calibri" w:hAnsi="Calibri"/>
                          <w:sz w:val="24"/>
                          <w:szCs w:val="24"/>
                        </w:rPr>
                        <w:t>v</w:t>
                      </w:r>
                      <w:r w:rsidR="005E14AA">
                        <w:rPr>
                          <w:rFonts w:ascii="Calibri" w:hAnsi="Calibri"/>
                          <w:sz w:val="24"/>
                          <w:szCs w:val="24"/>
                        </w:rPr>
                        <w:t>isual</w:t>
                      </w:r>
                    </w:ins>
                    <w:ins w:id="893" w:author="Razzaghi-Pour, Kavi" w:date="2013-10-31T15:34:00Z">
                      <w:r w:rsidR="003E003C">
                        <w:rPr>
                          <w:rFonts w:ascii="Calibri" w:hAnsi="Calibri"/>
                          <w:sz w:val="24"/>
                          <w:szCs w:val="24"/>
                        </w:rPr>
                        <w:t xml:space="preserve"> </w:t>
                      </w:r>
                      <w:r w:rsidR="005E14AA">
                        <w:rPr>
                          <w:rFonts w:ascii="Calibri" w:hAnsi="Calibri"/>
                          <w:sz w:val="24"/>
                          <w:szCs w:val="24"/>
                        </w:rPr>
                        <w:t>(</w:t>
                      </w:r>
                      <w:r w:rsidR="003E003C">
                        <w:rPr>
                          <w:rFonts w:ascii="Calibri" w:hAnsi="Calibri"/>
                          <w:sz w:val="24"/>
                          <w:szCs w:val="24"/>
                        </w:rPr>
                        <w:t xml:space="preserve">i.e. real object, </w:t>
                      </w:r>
                    </w:ins>
                    <w:ins w:id="894" w:author="Razzaghi-Pour, Kavi" w:date="2013-10-31T15:35:00Z">
                      <w:r w:rsidR="003E003C">
                        <w:rPr>
                          <w:rFonts w:ascii="Calibri" w:hAnsi="Calibri"/>
                          <w:sz w:val="24"/>
                          <w:szCs w:val="24"/>
                        </w:rPr>
                        <w:t>photograph</w:t>
                      </w:r>
                    </w:ins>
                    <w:ins w:id="895" w:author="Razzaghi-Pour, Kavi" w:date="2013-10-31T15:34:00Z">
                      <w:r w:rsidR="003E003C">
                        <w:rPr>
                          <w:rFonts w:ascii="Calibri" w:hAnsi="Calibri"/>
                          <w:sz w:val="24"/>
                          <w:szCs w:val="24"/>
                        </w:rPr>
                        <w:t xml:space="preserve"> </w:t>
                      </w:r>
                    </w:ins>
                    <w:ins w:id="896" w:author="Razzaghi-Pour, Kavi" w:date="2013-10-31T15:35:00Z">
                      <w:r w:rsidR="003E003C">
                        <w:rPr>
                          <w:rFonts w:ascii="Calibri" w:hAnsi="Calibri"/>
                          <w:sz w:val="24"/>
                          <w:szCs w:val="24"/>
                        </w:rPr>
                        <w:t>or pictograph)</w:t>
                      </w:r>
                    </w:ins>
                    <w:ins w:id="897" w:author="Razzaghi-Pour, Kavi" w:date="2013-10-31T15:34:00Z">
                      <w:r w:rsidR="005E14AA">
                        <w:rPr>
                          <w:rFonts w:ascii="Calibri" w:hAnsi="Calibri"/>
                          <w:sz w:val="24"/>
                          <w:szCs w:val="24"/>
                        </w:rPr>
                        <w:t xml:space="preserve"> </w:t>
                      </w:r>
                    </w:ins>
                    <w:ins w:id="898" w:author="Razzaghi-Pour, Kavi" w:date="2013-10-31T11:36:00Z">
                      <w:r w:rsidRPr="000E71A2">
                        <w:rPr>
                          <w:rFonts w:ascii="Calibri" w:hAnsi="Calibri"/>
                          <w:sz w:val="24"/>
                          <w:szCs w:val="24"/>
                        </w:rPr>
                        <w:t xml:space="preserve">to prepare/support student for certain sounds/noises. </w:t>
                      </w:r>
                    </w:ins>
                  </w:p>
                  <w:p w:rsidR="000D0669" w:rsidRDefault="003E003C" w:rsidP="003E003C">
                    <w:pPr>
                      <w:pStyle w:val="ColorfulList-Accent1"/>
                      <w:widowControl w:val="0"/>
                      <w:numPr>
                        <w:ilvl w:val="0"/>
                        <w:numId w:val="18"/>
                      </w:numPr>
                      <w:tabs>
                        <w:tab w:val="left" w:pos="1843"/>
                      </w:tabs>
                      <w:autoSpaceDE w:val="0"/>
                      <w:autoSpaceDN w:val="0"/>
                      <w:adjustRightInd w:val="0"/>
                      <w:spacing w:after="0" w:line="240" w:lineRule="auto"/>
                      <w:ind w:left="1843" w:hanging="425"/>
                      <w:rPr>
                        <w:ins w:id="899" w:author="Razzaghi-Pour, Kavi" w:date="2013-10-31T15:37:00Z"/>
                        <w:rFonts w:ascii="Calibri" w:hAnsi="Calibri"/>
                        <w:sz w:val="24"/>
                        <w:szCs w:val="24"/>
                      </w:rPr>
                      <w:pPrChange w:id="900" w:author="Razzaghi-Pour, Kavi" w:date="2013-10-31T15:36:00Z">
                        <w:pPr>
                          <w:pStyle w:val="ColorfulList-Accent1"/>
                          <w:widowControl w:val="0"/>
                          <w:numPr>
                            <w:numId w:val="18"/>
                          </w:numPr>
                          <w:autoSpaceDE w:val="0"/>
                          <w:autoSpaceDN w:val="0"/>
                          <w:adjustRightInd w:val="0"/>
                          <w:spacing w:after="0" w:line="240" w:lineRule="auto"/>
                          <w:ind w:hanging="360"/>
                        </w:pPr>
                      </w:pPrChange>
                    </w:pPr>
                    <w:ins w:id="901" w:author="Razzaghi-Pour, Kavi" w:date="2013-10-31T15:35:00Z">
                      <w:r>
                        <w:rPr>
                          <w:rFonts w:ascii="Calibri" w:hAnsi="Calibri"/>
                          <w:sz w:val="24"/>
                          <w:szCs w:val="24"/>
                        </w:rPr>
                        <w:t>Use r</w:t>
                      </w:r>
                    </w:ins>
                    <w:ins w:id="902" w:author="Razzaghi-Pour, Kavi" w:date="2013-10-31T11:36:00Z">
                      <w:r w:rsidR="000D0669" w:rsidRPr="000E71A2">
                        <w:rPr>
                          <w:rFonts w:ascii="Calibri" w:hAnsi="Calibri"/>
                          <w:sz w:val="24"/>
                          <w:szCs w:val="24"/>
                        </w:rPr>
                        <w:t xml:space="preserve">espectful, graded exposure to the sounds/noises they are sensitive to. </w:t>
                      </w:r>
                    </w:ins>
                  </w:p>
                  <w:p w:rsidR="00C4693C" w:rsidRDefault="00C4693C" w:rsidP="00C4693C">
                    <w:pPr>
                      <w:pStyle w:val="ColorfulList-Accent1"/>
                      <w:widowControl w:val="0"/>
                      <w:tabs>
                        <w:tab w:val="left" w:pos="1843"/>
                      </w:tabs>
                      <w:autoSpaceDE w:val="0"/>
                      <w:autoSpaceDN w:val="0"/>
                      <w:adjustRightInd w:val="0"/>
                      <w:spacing w:after="0" w:line="240" w:lineRule="auto"/>
                      <w:ind w:left="0"/>
                      <w:rPr>
                        <w:ins w:id="903" w:author="Razzaghi-Pour, Kavi" w:date="2013-10-31T15:37:00Z"/>
                        <w:rFonts w:ascii="Calibri" w:hAnsi="Calibri"/>
                        <w:sz w:val="24"/>
                        <w:szCs w:val="24"/>
                      </w:rPr>
                      <w:pPrChange w:id="904" w:author="Razzaghi-Pour, Kavi" w:date="2013-10-31T15:37:00Z">
                        <w:pPr>
                          <w:pStyle w:val="ColorfulList-Accent1"/>
                          <w:widowControl w:val="0"/>
                          <w:numPr>
                            <w:numId w:val="18"/>
                          </w:numPr>
                          <w:autoSpaceDE w:val="0"/>
                          <w:autoSpaceDN w:val="0"/>
                          <w:adjustRightInd w:val="0"/>
                          <w:spacing w:after="0" w:line="240" w:lineRule="auto"/>
                          <w:ind w:hanging="360"/>
                        </w:pPr>
                      </w:pPrChange>
                    </w:pPr>
                  </w:p>
                  <w:p w:rsidR="00C4693C" w:rsidRPr="000E71A2" w:rsidRDefault="00C4693C" w:rsidP="00C4693C">
                    <w:pPr>
                      <w:pStyle w:val="ColorfulList-Accent1"/>
                      <w:widowControl w:val="0"/>
                      <w:tabs>
                        <w:tab w:val="left" w:pos="1843"/>
                      </w:tabs>
                      <w:autoSpaceDE w:val="0"/>
                      <w:autoSpaceDN w:val="0"/>
                      <w:adjustRightInd w:val="0"/>
                      <w:spacing w:after="0" w:line="240" w:lineRule="auto"/>
                      <w:ind w:left="0"/>
                      <w:rPr>
                        <w:ins w:id="905" w:author="Razzaghi-Pour, Kavi" w:date="2013-10-31T11:36:00Z"/>
                        <w:rFonts w:ascii="Calibri" w:hAnsi="Calibri"/>
                        <w:sz w:val="24"/>
                        <w:szCs w:val="24"/>
                      </w:rPr>
                      <w:pPrChange w:id="906" w:author="Razzaghi-Pour, Kavi" w:date="2013-10-31T15:37:00Z">
                        <w:pPr>
                          <w:pStyle w:val="ColorfulList-Accent1"/>
                          <w:widowControl w:val="0"/>
                          <w:numPr>
                            <w:numId w:val="18"/>
                          </w:numPr>
                          <w:autoSpaceDE w:val="0"/>
                          <w:autoSpaceDN w:val="0"/>
                          <w:adjustRightInd w:val="0"/>
                          <w:spacing w:after="0" w:line="240" w:lineRule="auto"/>
                          <w:ind w:hanging="360"/>
                        </w:pPr>
                      </w:pPrChange>
                    </w:pPr>
                  </w:p>
                  <w:p w:rsidR="00316D35" w:rsidRPr="000E71A2" w:rsidRDefault="00316D35" w:rsidP="00316D35">
                    <w:pPr>
                      <w:spacing w:after="0"/>
                      <w:rPr>
                        <w:ins w:id="907" w:author="Razzaghi-Pour, Kavi" w:date="2013-10-31T08:15:00Z"/>
                        <w:rFonts w:ascii="Calibri" w:hAnsi="Calibri"/>
                        <w:b/>
                        <w:color w:val="FF0000"/>
                        <w:sz w:val="24"/>
                        <w:szCs w:val="24"/>
                        <w:u w:val="single"/>
                      </w:rPr>
                    </w:pPr>
                  </w:p>
                  <w:p w:rsidR="00316D35" w:rsidRDefault="00316D35" w:rsidP="00316D35">
                    <w:pPr>
                      <w:spacing w:after="0"/>
                      <w:ind w:left="720"/>
                      <w:rPr>
                        <w:ins w:id="908" w:author="Razzaghi-Pour, Kavi" w:date="2013-10-31T08:13:00Z"/>
                        <w:rFonts w:ascii="Calibri" w:hAnsi="Calibri"/>
                        <w:sz w:val="24"/>
                        <w:szCs w:val="24"/>
                      </w:rPr>
                      <w:pPrChange w:id="909" w:author="Razzaghi-Pour, Kavi" w:date="2013-10-31T08:13:00Z">
                        <w:pPr>
                          <w:numPr>
                            <w:numId w:val="3"/>
                          </w:numPr>
                          <w:spacing w:after="0"/>
                          <w:ind w:left="720" w:hanging="360"/>
                        </w:pPr>
                      </w:pPrChange>
                    </w:pPr>
                  </w:p>
                  <w:p w:rsidR="00316D35" w:rsidRPr="000E71A2" w:rsidRDefault="00316D35" w:rsidP="00316D35">
                    <w:pPr>
                      <w:spacing w:after="0"/>
                      <w:ind w:left="720"/>
                      <w:rPr>
                        <w:ins w:id="910" w:author="Razzaghi-Pour, Kavi" w:date="2013-10-31T08:07:00Z"/>
                        <w:rFonts w:ascii="Calibri" w:hAnsi="Calibri"/>
                        <w:sz w:val="24"/>
                        <w:szCs w:val="24"/>
                      </w:rPr>
                      <w:pPrChange w:id="911" w:author="Razzaghi-Pour, Kavi" w:date="2013-10-31T08:13:00Z">
                        <w:pPr>
                          <w:numPr>
                            <w:numId w:val="3"/>
                          </w:numPr>
                          <w:spacing w:after="0"/>
                          <w:ind w:left="720" w:hanging="360"/>
                        </w:pPr>
                      </w:pPrChange>
                    </w:pPr>
                  </w:p>
                  <w:p w:rsidR="00316D35" w:rsidRPr="000E71A2" w:rsidRDefault="00316D35" w:rsidP="00316D35">
                    <w:pPr>
                      <w:spacing w:after="0"/>
                      <w:ind w:left="720"/>
                      <w:rPr>
                        <w:ins w:id="912" w:author="Razzaghi-Pour, Kavi" w:date="2013-10-31T08:07:00Z"/>
                        <w:rFonts w:ascii="Calibri" w:hAnsi="Calibri"/>
                        <w:sz w:val="24"/>
                        <w:szCs w:val="24"/>
                      </w:rPr>
                      <w:pPrChange w:id="913" w:author="Razzaghi-Pour, Kavi" w:date="2013-10-31T08:12:00Z">
                        <w:pPr>
                          <w:numPr>
                            <w:numId w:val="3"/>
                          </w:numPr>
                          <w:spacing w:after="0"/>
                          <w:ind w:left="720" w:hanging="360"/>
                        </w:pPr>
                      </w:pPrChange>
                    </w:pPr>
                  </w:p>
                  <w:p w:rsidR="00316D35" w:rsidRPr="000E71A2" w:rsidRDefault="00316D35" w:rsidP="00316D35">
                    <w:pPr>
                      <w:spacing w:after="0"/>
                      <w:rPr>
                        <w:ins w:id="914" w:author="Razzaghi-Pour, Kavi" w:date="2013-10-31T08:07:00Z"/>
                        <w:rFonts w:ascii="Calibri" w:hAnsi="Calibri"/>
                        <w:sz w:val="24"/>
                        <w:szCs w:val="24"/>
                      </w:rPr>
                    </w:pPr>
                  </w:p>
                  <w:p w:rsidR="00316D35" w:rsidRPr="006A5C54" w:rsidRDefault="00316D35" w:rsidP="00316D35">
                    <w:pPr>
                      <w:spacing w:after="240"/>
                      <w:rPr>
                        <w:rFonts w:ascii="Corbel" w:hAnsi="Corbel"/>
                        <w:b/>
                        <w:i/>
                        <w:sz w:val="40"/>
                        <w:szCs w:val="40"/>
                        <w:u w:val="single"/>
                      </w:rPr>
                    </w:pPr>
                  </w:p>
                  <w:p w:rsidR="00316D35" w:rsidRPr="006A5C54" w:rsidDel="00587AA9" w:rsidRDefault="00316D35" w:rsidP="00316D35">
                    <w:pPr>
                      <w:spacing w:line="360" w:lineRule="auto"/>
                      <w:rPr>
                        <w:del w:id="915" w:author="Razzaghi-Pour, Kavi" w:date="2013-10-31T08:07:00Z"/>
                        <w:rFonts w:ascii="Corbel" w:hAnsi="Corbel"/>
                        <w:b/>
                        <w:i/>
                        <w:sz w:val="28"/>
                        <w:szCs w:val="28"/>
                        <w:u w:val="single"/>
                      </w:rPr>
                    </w:pPr>
                    <w:del w:id="916" w:author="Razzaghi-Pour, Kavi" w:date="2013-10-31T08:07:00Z">
                      <w:r w:rsidRPr="006A5C54" w:rsidDel="00587AA9">
                        <w:rPr>
                          <w:rFonts w:ascii="Corbel" w:hAnsi="Corbel"/>
                          <w:b/>
                          <w:i/>
                          <w:sz w:val="28"/>
                          <w:szCs w:val="28"/>
                          <w:u w:val="single"/>
                        </w:rPr>
                        <w:delText>Teacher/ co-educator attitude/behaviour</w:delText>
                      </w:r>
                    </w:del>
                  </w:p>
                  <w:p w:rsidR="00316D35" w:rsidDel="00587AA9" w:rsidRDefault="00316D35" w:rsidP="00316D35">
                    <w:pPr>
                      <w:pStyle w:val="ListParagraph"/>
                      <w:numPr>
                        <w:ilvl w:val="0"/>
                        <w:numId w:val="1"/>
                      </w:numPr>
                      <w:spacing w:line="360" w:lineRule="auto"/>
                      <w:contextualSpacing/>
                      <w:rPr>
                        <w:del w:id="917" w:author="Razzaghi-Pour, Kavi" w:date="2013-10-31T08:07:00Z"/>
                        <w:rFonts w:ascii="Corbel" w:hAnsi="Corbel"/>
                        <w:sz w:val="24"/>
                        <w:szCs w:val="24"/>
                      </w:rPr>
                    </w:pPr>
                    <w:del w:id="918" w:author="Razzaghi-Pour, Kavi" w:date="2013-10-31T08:07:00Z">
                      <w:r w:rsidDel="00587AA9">
                        <w:rPr>
                          <w:rFonts w:ascii="Corbel" w:hAnsi="Corbel"/>
                          <w:sz w:val="24"/>
                          <w:szCs w:val="24"/>
                        </w:rPr>
                        <w:delText>Having high expectations of students</w:delText>
                      </w:r>
                    </w:del>
                  </w:p>
                  <w:p w:rsidR="00316D35" w:rsidDel="00587AA9" w:rsidRDefault="00316D35" w:rsidP="00316D35">
                    <w:pPr>
                      <w:pStyle w:val="ListParagraph"/>
                      <w:numPr>
                        <w:ilvl w:val="0"/>
                        <w:numId w:val="1"/>
                      </w:numPr>
                      <w:spacing w:line="360" w:lineRule="auto"/>
                      <w:contextualSpacing/>
                      <w:rPr>
                        <w:del w:id="919" w:author="Razzaghi-Pour, Kavi" w:date="2013-10-31T08:07:00Z"/>
                        <w:rFonts w:ascii="Corbel" w:hAnsi="Corbel"/>
                        <w:sz w:val="24"/>
                        <w:szCs w:val="24"/>
                      </w:rPr>
                    </w:pPr>
                    <w:del w:id="920" w:author="Razzaghi-Pour, Kavi" w:date="2013-10-31T08:07:00Z">
                      <w:r w:rsidDel="00587AA9">
                        <w:rPr>
                          <w:rFonts w:ascii="Corbel" w:hAnsi="Corbel"/>
                          <w:sz w:val="24"/>
                          <w:szCs w:val="24"/>
                        </w:rPr>
                        <w:delText>Positive, respectful dialogue and interactions with students</w:delText>
                      </w:r>
                    </w:del>
                  </w:p>
                  <w:p w:rsidR="00316D35" w:rsidDel="00587AA9" w:rsidRDefault="00316D35" w:rsidP="00316D35">
                    <w:pPr>
                      <w:pStyle w:val="ListParagraph"/>
                      <w:numPr>
                        <w:ilvl w:val="0"/>
                        <w:numId w:val="1"/>
                      </w:numPr>
                      <w:spacing w:line="360" w:lineRule="auto"/>
                      <w:contextualSpacing/>
                      <w:rPr>
                        <w:del w:id="921" w:author="Razzaghi-Pour, Kavi" w:date="2013-10-31T08:07:00Z"/>
                        <w:rFonts w:ascii="Corbel" w:hAnsi="Corbel"/>
                        <w:sz w:val="24"/>
                        <w:szCs w:val="24"/>
                      </w:rPr>
                    </w:pPr>
                    <w:del w:id="922" w:author="Razzaghi-Pour, Kavi" w:date="2013-10-31T08:07:00Z">
                      <w:r w:rsidDel="00587AA9">
                        <w:rPr>
                          <w:rFonts w:ascii="Corbel" w:hAnsi="Corbel"/>
                          <w:sz w:val="24"/>
                          <w:szCs w:val="24"/>
                        </w:rPr>
                        <w:delText>Clear positive instructions incorporating keyword signs</w:delText>
                      </w:r>
                    </w:del>
                  </w:p>
                  <w:p w:rsidR="00316D35" w:rsidDel="00587AA9" w:rsidRDefault="00316D35" w:rsidP="00316D35">
                    <w:pPr>
                      <w:pStyle w:val="ListParagraph"/>
                      <w:numPr>
                        <w:ilvl w:val="0"/>
                        <w:numId w:val="1"/>
                      </w:numPr>
                      <w:spacing w:line="360" w:lineRule="auto"/>
                      <w:contextualSpacing/>
                      <w:rPr>
                        <w:del w:id="923" w:author="Razzaghi-Pour, Kavi" w:date="2013-10-31T08:07:00Z"/>
                        <w:rFonts w:ascii="Corbel" w:hAnsi="Corbel"/>
                        <w:sz w:val="24"/>
                        <w:szCs w:val="24"/>
                      </w:rPr>
                    </w:pPr>
                    <w:del w:id="924" w:author="Razzaghi-Pour, Kavi" w:date="2013-10-31T08:07:00Z">
                      <w:r w:rsidDel="00587AA9">
                        <w:rPr>
                          <w:rFonts w:ascii="Corbel" w:hAnsi="Corbel"/>
                          <w:sz w:val="24"/>
                          <w:szCs w:val="24"/>
                        </w:rPr>
                        <w:delText>Regular positive and constructive feedback to students</w:delText>
                      </w:r>
                    </w:del>
                  </w:p>
                  <w:p w:rsidR="00316D35" w:rsidRPr="006A5C54" w:rsidDel="00587AA9" w:rsidRDefault="00316D35" w:rsidP="00316D35">
                    <w:pPr>
                      <w:spacing w:line="360" w:lineRule="auto"/>
                      <w:rPr>
                        <w:del w:id="925" w:author="Razzaghi-Pour, Kavi" w:date="2013-10-31T08:07:00Z"/>
                        <w:rFonts w:ascii="Corbel" w:hAnsi="Corbel"/>
                        <w:b/>
                        <w:i/>
                        <w:sz w:val="28"/>
                        <w:szCs w:val="28"/>
                        <w:u w:val="single"/>
                      </w:rPr>
                    </w:pPr>
                    <w:del w:id="926" w:author="Razzaghi-Pour, Kavi" w:date="2013-10-31T08:07:00Z">
                      <w:r w:rsidRPr="006A5C54" w:rsidDel="00587AA9">
                        <w:rPr>
                          <w:rFonts w:ascii="Corbel" w:hAnsi="Corbel"/>
                          <w:b/>
                          <w:i/>
                          <w:sz w:val="28"/>
                          <w:szCs w:val="28"/>
                          <w:u w:val="single"/>
                        </w:rPr>
                        <w:delText>Relationship with students</w:delText>
                      </w:r>
                    </w:del>
                  </w:p>
                  <w:p w:rsidR="00316D35" w:rsidDel="00587AA9" w:rsidRDefault="00316D35" w:rsidP="00316D35">
                    <w:pPr>
                      <w:pStyle w:val="ListParagraph"/>
                      <w:numPr>
                        <w:ilvl w:val="0"/>
                        <w:numId w:val="1"/>
                      </w:numPr>
                      <w:spacing w:line="360" w:lineRule="auto"/>
                      <w:contextualSpacing/>
                      <w:rPr>
                        <w:del w:id="927" w:author="Razzaghi-Pour, Kavi" w:date="2013-10-31T08:07:00Z"/>
                        <w:rFonts w:ascii="Corbel" w:hAnsi="Corbel"/>
                        <w:sz w:val="24"/>
                        <w:szCs w:val="24"/>
                      </w:rPr>
                    </w:pPr>
                    <w:del w:id="928" w:author="Razzaghi-Pour, Kavi" w:date="2013-10-31T08:07:00Z">
                      <w:r w:rsidDel="00587AA9">
                        <w:rPr>
                          <w:rFonts w:ascii="Corbel" w:hAnsi="Corbel"/>
                          <w:sz w:val="24"/>
                          <w:szCs w:val="24"/>
                        </w:rPr>
                        <w:delText>Building up a positive rapport with students</w:delText>
                      </w:r>
                    </w:del>
                  </w:p>
                  <w:p w:rsidR="00316D35" w:rsidDel="00587AA9" w:rsidRDefault="00316D35" w:rsidP="00316D35">
                    <w:pPr>
                      <w:pStyle w:val="ListParagraph"/>
                      <w:numPr>
                        <w:ilvl w:val="0"/>
                        <w:numId w:val="1"/>
                      </w:numPr>
                      <w:spacing w:line="360" w:lineRule="auto"/>
                      <w:contextualSpacing/>
                      <w:rPr>
                        <w:del w:id="929" w:author="Razzaghi-Pour, Kavi" w:date="2013-10-31T08:07:00Z"/>
                        <w:rFonts w:ascii="Corbel" w:hAnsi="Corbel"/>
                        <w:sz w:val="24"/>
                        <w:szCs w:val="24"/>
                      </w:rPr>
                    </w:pPr>
                    <w:del w:id="930" w:author="Razzaghi-Pour, Kavi" w:date="2013-10-31T08:07:00Z">
                      <w:r w:rsidDel="00587AA9">
                        <w:rPr>
                          <w:rFonts w:ascii="Corbel" w:hAnsi="Corbel"/>
                          <w:sz w:val="24"/>
                          <w:szCs w:val="24"/>
                        </w:rPr>
                        <w:delText xml:space="preserve">Knowing your students’ favourite activities or special interests </w:delText>
                      </w:r>
                    </w:del>
                  </w:p>
                  <w:p w:rsidR="00316D35" w:rsidDel="00587AA9" w:rsidRDefault="00316D35" w:rsidP="00316D35">
                    <w:pPr>
                      <w:pStyle w:val="ListParagraph"/>
                      <w:numPr>
                        <w:ilvl w:val="0"/>
                        <w:numId w:val="2"/>
                      </w:numPr>
                      <w:spacing w:line="360" w:lineRule="auto"/>
                      <w:contextualSpacing/>
                      <w:rPr>
                        <w:del w:id="931" w:author="Razzaghi-Pour, Kavi" w:date="2013-10-31T08:07:00Z"/>
                        <w:rFonts w:ascii="Corbel" w:hAnsi="Corbel"/>
                        <w:sz w:val="24"/>
                        <w:szCs w:val="24"/>
                      </w:rPr>
                    </w:pPr>
                    <w:del w:id="932" w:author="Razzaghi-Pour, Kavi" w:date="2013-10-31T08:07:00Z">
                      <w:r w:rsidDel="00587AA9">
                        <w:rPr>
                          <w:rFonts w:ascii="Corbel" w:hAnsi="Corbel"/>
                          <w:sz w:val="24"/>
                          <w:szCs w:val="24"/>
                        </w:rPr>
                        <w:delText>So that these can be used as rewards or incorporated into the learning activity</w:delText>
                      </w:r>
                    </w:del>
                  </w:p>
                  <w:p w:rsidR="00316D35" w:rsidDel="00587AA9" w:rsidRDefault="00316D35" w:rsidP="00316D35">
                    <w:pPr>
                      <w:pStyle w:val="ListParagraph"/>
                      <w:numPr>
                        <w:ilvl w:val="0"/>
                        <w:numId w:val="1"/>
                      </w:numPr>
                      <w:spacing w:line="360" w:lineRule="auto"/>
                      <w:contextualSpacing/>
                      <w:rPr>
                        <w:del w:id="933" w:author="Razzaghi-Pour, Kavi" w:date="2013-10-31T08:07:00Z"/>
                        <w:rFonts w:ascii="Corbel" w:hAnsi="Corbel"/>
                        <w:sz w:val="24"/>
                        <w:szCs w:val="24"/>
                      </w:rPr>
                    </w:pPr>
                    <w:del w:id="934" w:author="Razzaghi-Pour, Kavi" w:date="2013-10-31T08:07:00Z">
                      <w:r w:rsidDel="00587AA9">
                        <w:rPr>
                          <w:rFonts w:ascii="Corbel" w:hAnsi="Corbel"/>
                          <w:sz w:val="24"/>
                          <w:szCs w:val="24"/>
                        </w:rPr>
                        <w:delText>Knowing a student’s response time</w:delText>
                      </w:r>
                    </w:del>
                  </w:p>
                  <w:p w:rsidR="00316D35" w:rsidDel="00587AA9" w:rsidRDefault="00316D35" w:rsidP="00316D35">
                    <w:pPr>
                      <w:pStyle w:val="ListParagraph"/>
                      <w:numPr>
                        <w:ilvl w:val="0"/>
                        <w:numId w:val="1"/>
                      </w:numPr>
                      <w:spacing w:line="360" w:lineRule="auto"/>
                      <w:contextualSpacing/>
                      <w:rPr>
                        <w:del w:id="935" w:author="Razzaghi-Pour, Kavi" w:date="2013-10-31T08:07:00Z"/>
                        <w:rFonts w:ascii="Corbel" w:hAnsi="Corbel"/>
                        <w:sz w:val="24"/>
                        <w:szCs w:val="24"/>
                      </w:rPr>
                    </w:pPr>
                    <w:del w:id="936" w:author="Razzaghi-Pour, Kavi" w:date="2013-10-31T08:07:00Z">
                      <w:r w:rsidDel="00587AA9">
                        <w:rPr>
                          <w:rFonts w:ascii="Corbel" w:hAnsi="Corbel"/>
                          <w:sz w:val="24"/>
                          <w:szCs w:val="24"/>
                        </w:rPr>
                        <w:delText>Knowing a student’s early warning signs</w:delText>
                      </w:r>
                    </w:del>
                  </w:p>
                  <w:p w:rsidR="00316D35" w:rsidDel="00587AA9" w:rsidRDefault="00316D35" w:rsidP="00316D35">
                    <w:pPr>
                      <w:pStyle w:val="ListParagraph"/>
                      <w:numPr>
                        <w:ilvl w:val="0"/>
                        <w:numId w:val="1"/>
                      </w:numPr>
                      <w:spacing w:line="360" w:lineRule="auto"/>
                      <w:contextualSpacing/>
                      <w:rPr>
                        <w:del w:id="937" w:author="Razzaghi-Pour, Kavi" w:date="2013-10-31T08:07:00Z"/>
                        <w:rFonts w:ascii="Corbel" w:hAnsi="Corbel"/>
                        <w:sz w:val="24"/>
                        <w:szCs w:val="24"/>
                      </w:rPr>
                    </w:pPr>
                    <w:del w:id="938" w:author="Razzaghi-Pour, Kavi" w:date="2013-10-31T08:07:00Z">
                      <w:r w:rsidDel="00587AA9">
                        <w:rPr>
                          <w:rFonts w:ascii="Corbel" w:hAnsi="Corbel"/>
                          <w:sz w:val="24"/>
                          <w:szCs w:val="24"/>
                        </w:rPr>
                        <w:delText>Knowing a student’s triggers- use of ‘Antecedent Behaviour Consequence’ charts to help gain this information.</w:delText>
                      </w:r>
                    </w:del>
                  </w:p>
                  <w:p w:rsidR="00316D35" w:rsidDel="00587AA9" w:rsidRDefault="00316D35" w:rsidP="00316D35">
                    <w:pPr>
                      <w:pStyle w:val="ListParagraph"/>
                      <w:numPr>
                        <w:ilvl w:val="0"/>
                        <w:numId w:val="1"/>
                      </w:numPr>
                      <w:spacing w:line="360" w:lineRule="auto"/>
                      <w:contextualSpacing/>
                      <w:rPr>
                        <w:del w:id="939" w:author="Razzaghi-Pour, Kavi" w:date="2013-10-31T08:07:00Z"/>
                        <w:rFonts w:ascii="Corbel" w:hAnsi="Corbel"/>
                        <w:sz w:val="24"/>
                        <w:szCs w:val="24"/>
                      </w:rPr>
                    </w:pPr>
                    <w:del w:id="940" w:author="Razzaghi-Pour, Kavi" w:date="2013-10-31T08:07:00Z">
                      <w:r w:rsidDel="00587AA9">
                        <w:rPr>
                          <w:rFonts w:ascii="Corbel" w:hAnsi="Corbel"/>
                          <w:sz w:val="24"/>
                          <w:szCs w:val="24"/>
                        </w:rPr>
                        <w:delText>Knowing your student’s sensory needs and supporting them to get in the zone for learning</w:delText>
                      </w:r>
                    </w:del>
                  </w:p>
                  <w:p w:rsidR="00316D35" w:rsidDel="00587AA9" w:rsidRDefault="00316D35" w:rsidP="00316D35">
                    <w:pPr>
                      <w:pStyle w:val="ListParagraph"/>
                      <w:numPr>
                        <w:ilvl w:val="0"/>
                        <w:numId w:val="1"/>
                      </w:numPr>
                      <w:spacing w:line="360" w:lineRule="auto"/>
                      <w:contextualSpacing/>
                      <w:rPr>
                        <w:del w:id="941" w:author="Razzaghi-Pour, Kavi" w:date="2013-10-31T08:07:00Z"/>
                        <w:rFonts w:ascii="Corbel" w:hAnsi="Corbel"/>
                        <w:sz w:val="24"/>
                        <w:szCs w:val="24"/>
                      </w:rPr>
                    </w:pPr>
                    <w:del w:id="942" w:author="Razzaghi-Pour, Kavi" w:date="2013-10-31T08:07:00Z">
                      <w:r w:rsidDel="00587AA9">
                        <w:rPr>
                          <w:rFonts w:ascii="Corbel" w:hAnsi="Corbel"/>
                          <w:sz w:val="24"/>
                          <w:szCs w:val="24"/>
                        </w:rPr>
                        <w:delText>Observe and identify activities/ actions that organise a student (i.e. keep a student calm/alert)</w:delText>
                      </w:r>
                    </w:del>
                  </w:p>
                  <w:p w:rsidR="00316D35" w:rsidRPr="00EB479B" w:rsidDel="00587AA9" w:rsidRDefault="00316D35" w:rsidP="00316D35">
                    <w:pPr>
                      <w:pStyle w:val="ListParagraph"/>
                      <w:numPr>
                        <w:ilvl w:val="0"/>
                        <w:numId w:val="1"/>
                      </w:numPr>
                      <w:spacing w:line="360" w:lineRule="auto"/>
                      <w:contextualSpacing/>
                      <w:rPr>
                        <w:del w:id="943" w:author="Razzaghi-Pour, Kavi" w:date="2013-10-31T08:07:00Z"/>
                        <w:rFonts w:ascii="Corbel" w:hAnsi="Corbel"/>
                        <w:sz w:val="24"/>
                        <w:szCs w:val="24"/>
                      </w:rPr>
                    </w:pPr>
                    <w:del w:id="944" w:author="Razzaghi-Pour, Kavi" w:date="2013-10-31T08:07:00Z">
                      <w:r w:rsidDel="00587AA9">
                        <w:rPr>
                          <w:rFonts w:ascii="Corbel" w:hAnsi="Corbel"/>
                          <w:sz w:val="24"/>
                          <w:szCs w:val="24"/>
                        </w:rPr>
                        <w:delText>Observe and identify activities/ actions that disorganise a student</w:delText>
                      </w:r>
                    </w:del>
                  </w:p>
                  <w:p w:rsidR="00316D35" w:rsidDel="00587AA9" w:rsidRDefault="00316D35" w:rsidP="00316D35">
                    <w:pPr>
                      <w:spacing w:line="360" w:lineRule="auto"/>
                      <w:rPr>
                        <w:del w:id="945" w:author="Razzaghi-Pour, Kavi" w:date="2013-10-31T08:07:00Z"/>
                        <w:rFonts w:ascii="Corbel" w:hAnsi="Corbel"/>
                        <w:b/>
                        <w:i/>
                        <w:sz w:val="28"/>
                        <w:szCs w:val="28"/>
                        <w:u w:val="single"/>
                      </w:rPr>
                    </w:pPr>
                    <w:del w:id="946" w:author="Razzaghi-Pour, Kavi" w:date="2013-10-31T08:07:00Z">
                      <w:r w:rsidRPr="006A5C54" w:rsidDel="00587AA9">
                        <w:rPr>
                          <w:rFonts w:ascii="Corbel" w:hAnsi="Corbel"/>
                          <w:b/>
                          <w:i/>
                          <w:sz w:val="28"/>
                          <w:szCs w:val="28"/>
                          <w:u w:val="single"/>
                        </w:rPr>
                        <w:delText>Classroom practices</w:delText>
                      </w:r>
                    </w:del>
                  </w:p>
                  <w:p w:rsidR="00316D35" w:rsidRPr="006A5C54" w:rsidDel="00587AA9" w:rsidRDefault="00316D35" w:rsidP="00316D35">
                    <w:pPr>
                      <w:spacing w:line="360" w:lineRule="auto"/>
                      <w:rPr>
                        <w:del w:id="947" w:author="Razzaghi-Pour, Kavi" w:date="2013-10-31T08:07:00Z"/>
                        <w:rFonts w:ascii="Corbel" w:hAnsi="Corbel"/>
                        <w:b/>
                        <w:i/>
                        <w:sz w:val="28"/>
                        <w:szCs w:val="28"/>
                        <w:u w:val="single"/>
                      </w:rPr>
                    </w:pPr>
                    <w:del w:id="948" w:author="Razzaghi-Pour, Kavi" w:date="2013-10-31T08:07:00Z">
                      <w:r w:rsidDel="00587AA9">
                        <w:rPr>
                          <w:rFonts w:ascii="Corbel" w:hAnsi="Corbel"/>
                          <w:b/>
                          <w:i/>
                          <w:sz w:val="28"/>
                          <w:szCs w:val="28"/>
                          <w:u w:val="single"/>
                        </w:rPr>
                        <w:delText>Communication strategies (Consult a speech pathologistdev. Of invidual)</w:delText>
                      </w:r>
                    </w:del>
                  </w:p>
                  <w:p w:rsidR="00316D35" w:rsidDel="00587AA9" w:rsidRDefault="00316D35" w:rsidP="00316D35">
                    <w:pPr>
                      <w:pStyle w:val="ListParagraph"/>
                      <w:numPr>
                        <w:ilvl w:val="0"/>
                        <w:numId w:val="1"/>
                      </w:numPr>
                      <w:spacing w:line="360" w:lineRule="auto"/>
                      <w:contextualSpacing/>
                      <w:rPr>
                        <w:del w:id="949" w:author="Razzaghi-Pour, Kavi" w:date="2013-10-31T08:07:00Z"/>
                        <w:rFonts w:ascii="Corbel" w:hAnsi="Corbel"/>
                        <w:sz w:val="24"/>
                        <w:szCs w:val="24"/>
                      </w:rPr>
                    </w:pPr>
                    <w:del w:id="950" w:author="Razzaghi-Pour, Kavi" w:date="2013-10-31T08:07:00Z">
                      <w:r w:rsidDel="00587AA9">
                        <w:rPr>
                          <w:rFonts w:ascii="Corbel" w:hAnsi="Corbel"/>
                          <w:sz w:val="24"/>
                          <w:szCs w:val="24"/>
                        </w:rPr>
                        <w:delText xml:space="preserve">Clear and consistent classroom routines </w:delText>
                      </w:r>
                    </w:del>
                  </w:p>
                  <w:p w:rsidR="00316D35" w:rsidDel="00587AA9" w:rsidRDefault="00316D35" w:rsidP="00316D35">
                    <w:pPr>
                      <w:pStyle w:val="ListParagraph"/>
                      <w:numPr>
                        <w:ilvl w:val="0"/>
                        <w:numId w:val="1"/>
                      </w:numPr>
                      <w:spacing w:line="360" w:lineRule="auto"/>
                      <w:contextualSpacing/>
                      <w:rPr>
                        <w:del w:id="951" w:author="Razzaghi-Pour, Kavi" w:date="2013-10-31T08:07:00Z"/>
                        <w:rFonts w:ascii="Corbel" w:hAnsi="Corbel"/>
                        <w:sz w:val="24"/>
                        <w:szCs w:val="24"/>
                      </w:rPr>
                    </w:pPr>
                    <w:del w:id="952" w:author="Razzaghi-Pour, Kavi" w:date="2013-10-31T08:07:00Z">
                      <w:r w:rsidDel="00587AA9">
                        <w:rPr>
                          <w:rFonts w:ascii="Corbel" w:hAnsi="Corbel"/>
                          <w:sz w:val="24"/>
                          <w:szCs w:val="24"/>
                        </w:rPr>
                        <w:delText>Whole class timetable</w:delText>
                      </w:r>
                    </w:del>
                  </w:p>
                  <w:p w:rsidR="00316D35" w:rsidDel="00587AA9" w:rsidRDefault="00316D35" w:rsidP="00316D35">
                    <w:pPr>
                      <w:pStyle w:val="ListParagraph"/>
                      <w:numPr>
                        <w:ilvl w:val="0"/>
                        <w:numId w:val="1"/>
                      </w:numPr>
                      <w:spacing w:line="360" w:lineRule="auto"/>
                      <w:contextualSpacing/>
                      <w:rPr>
                        <w:del w:id="953" w:author="Razzaghi-Pour, Kavi" w:date="2013-10-31T08:07:00Z"/>
                        <w:rFonts w:ascii="Corbel" w:hAnsi="Corbel"/>
                        <w:sz w:val="24"/>
                        <w:szCs w:val="24"/>
                      </w:rPr>
                    </w:pPr>
                    <w:del w:id="954" w:author="Razzaghi-Pour, Kavi" w:date="2013-10-31T08:07:00Z">
                      <w:r w:rsidDel="00587AA9">
                        <w:rPr>
                          <w:rFonts w:ascii="Corbel" w:hAnsi="Corbel"/>
                          <w:sz w:val="24"/>
                          <w:szCs w:val="24"/>
                        </w:rPr>
                        <w:delText>Individual student timetables to suit a child’s level of understanding and alertness levels</w:delText>
                      </w:r>
                    </w:del>
                  </w:p>
                  <w:p w:rsidR="00316D35" w:rsidRPr="0090282E" w:rsidDel="00587AA9" w:rsidRDefault="00316D35" w:rsidP="00316D35">
                    <w:pPr>
                      <w:pStyle w:val="ListParagraph"/>
                      <w:numPr>
                        <w:ilvl w:val="0"/>
                        <w:numId w:val="1"/>
                      </w:numPr>
                      <w:spacing w:line="360" w:lineRule="auto"/>
                      <w:contextualSpacing/>
                      <w:rPr>
                        <w:del w:id="955" w:author="Razzaghi-Pour, Kavi" w:date="2013-10-31T08:07:00Z"/>
                        <w:rFonts w:ascii="Corbel" w:hAnsi="Corbel"/>
                        <w:sz w:val="24"/>
                        <w:szCs w:val="24"/>
                      </w:rPr>
                    </w:pPr>
                    <w:del w:id="956"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316D35" w:rsidRPr="0090282E" w:rsidDel="00587AA9" w:rsidRDefault="00316D35" w:rsidP="00316D35">
                    <w:pPr>
                      <w:pStyle w:val="ListParagraph"/>
                      <w:numPr>
                        <w:ilvl w:val="3"/>
                        <w:numId w:val="1"/>
                      </w:numPr>
                      <w:spacing w:line="360" w:lineRule="auto"/>
                      <w:contextualSpacing/>
                      <w:rPr>
                        <w:del w:id="957" w:author="Razzaghi-Pour, Kavi" w:date="2013-10-31T08:07:00Z"/>
                        <w:rFonts w:ascii="Corbel" w:hAnsi="Corbel"/>
                        <w:sz w:val="24"/>
                        <w:szCs w:val="24"/>
                      </w:rPr>
                    </w:pPr>
                    <w:del w:id="958" w:author="Razzaghi-Pour, Kavi" w:date="2013-10-31T08:07:00Z">
                      <w:r w:rsidRPr="0090282E" w:rsidDel="00587AA9">
                        <w:rPr>
                          <w:rFonts w:ascii="Corbel" w:hAnsi="Corbel"/>
                          <w:sz w:val="24"/>
                          <w:szCs w:val="24"/>
                        </w:rPr>
                        <w:delText>For some students Social Stories (Carol Gray) are relevant</w:delText>
                      </w:r>
                    </w:del>
                  </w:p>
                  <w:p w:rsidR="00316D35" w:rsidDel="00587AA9" w:rsidRDefault="00316D35" w:rsidP="00316D35">
                    <w:pPr>
                      <w:pStyle w:val="ListParagraph"/>
                      <w:numPr>
                        <w:ilvl w:val="0"/>
                        <w:numId w:val="1"/>
                      </w:numPr>
                      <w:spacing w:line="360" w:lineRule="auto"/>
                      <w:contextualSpacing/>
                      <w:rPr>
                        <w:del w:id="959" w:author="Razzaghi-Pour, Kavi" w:date="2013-10-31T08:07:00Z"/>
                        <w:rFonts w:ascii="Corbel" w:hAnsi="Corbel"/>
                        <w:sz w:val="24"/>
                        <w:szCs w:val="24"/>
                      </w:rPr>
                    </w:pPr>
                    <w:del w:id="960" w:author="Razzaghi-Pour, Kavi" w:date="2013-10-31T08:07:00Z">
                      <w:r w:rsidDel="00587AA9">
                        <w:rPr>
                          <w:rFonts w:ascii="Corbel" w:hAnsi="Corbel"/>
                          <w:sz w:val="24"/>
                          <w:szCs w:val="24"/>
                        </w:rPr>
                        <w:delText>Clear, positively stated rules and language</w:delText>
                      </w:r>
                    </w:del>
                  </w:p>
                  <w:p w:rsidR="00316D35" w:rsidDel="00587AA9" w:rsidRDefault="00316D35" w:rsidP="00316D35">
                    <w:pPr>
                      <w:pStyle w:val="ListParagraph"/>
                      <w:numPr>
                        <w:ilvl w:val="0"/>
                        <w:numId w:val="1"/>
                      </w:numPr>
                      <w:spacing w:line="360" w:lineRule="auto"/>
                      <w:contextualSpacing/>
                      <w:rPr>
                        <w:del w:id="961" w:author="Razzaghi-Pour, Kavi" w:date="2013-10-31T08:07:00Z"/>
                        <w:rFonts w:ascii="Corbel" w:hAnsi="Corbel"/>
                        <w:sz w:val="24"/>
                        <w:szCs w:val="24"/>
                      </w:rPr>
                    </w:pPr>
                    <w:del w:id="962" w:author="Razzaghi-Pour, Kavi" w:date="2013-10-31T08:07:00Z">
                      <w:r w:rsidDel="00587AA9">
                        <w:rPr>
                          <w:rFonts w:ascii="Corbel" w:hAnsi="Corbel"/>
                          <w:sz w:val="24"/>
                          <w:szCs w:val="24"/>
                        </w:rPr>
                        <w:delText xml:space="preserve">Telling, showing and practicing positive behaviours daily </w:delText>
                      </w:r>
                    </w:del>
                  </w:p>
                  <w:p w:rsidR="00316D35" w:rsidDel="00587AA9" w:rsidRDefault="00316D35" w:rsidP="00316D35">
                    <w:pPr>
                      <w:pStyle w:val="ListParagraph"/>
                      <w:numPr>
                        <w:ilvl w:val="0"/>
                        <w:numId w:val="1"/>
                      </w:numPr>
                      <w:spacing w:line="360" w:lineRule="auto"/>
                      <w:contextualSpacing/>
                      <w:rPr>
                        <w:del w:id="963" w:author="Razzaghi-Pour, Kavi" w:date="2013-10-31T08:07:00Z"/>
                        <w:rFonts w:ascii="Corbel" w:hAnsi="Corbel"/>
                        <w:sz w:val="24"/>
                        <w:szCs w:val="24"/>
                      </w:rPr>
                    </w:pPr>
                    <w:del w:id="964"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316D35" w:rsidRPr="00A137AA" w:rsidDel="00587AA9" w:rsidRDefault="00316D35" w:rsidP="00316D35">
                    <w:pPr>
                      <w:pStyle w:val="ListParagraph"/>
                      <w:numPr>
                        <w:ilvl w:val="3"/>
                        <w:numId w:val="1"/>
                      </w:numPr>
                      <w:spacing w:line="360" w:lineRule="auto"/>
                      <w:ind w:left="1985" w:hanging="567"/>
                      <w:contextualSpacing/>
                      <w:rPr>
                        <w:del w:id="965" w:author="Razzaghi-Pour, Kavi" w:date="2013-10-31T08:07:00Z"/>
                        <w:rFonts w:ascii="Corbel" w:hAnsi="Corbel"/>
                        <w:sz w:val="24"/>
                        <w:szCs w:val="24"/>
                      </w:rPr>
                    </w:pPr>
                    <w:del w:id="966"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316D35" w:rsidRPr="00A137AA" w:rsidDel="00587AA9" w:rsidRDefault="00316D35" w:rsidP="00316D35">
                    <w:pPr>
                      <w:pStyle w:val="ListParagraph"/>
                      <w:spacing w:line="360" w:lineRule="auto"/>
                      <w:ind w:left="1985" w:hanging="567"/>
                      <w:rPr>
                        <w:del w:id="967" w:author="Razzaghi-Pour, Kavi" w:date="2013-10-31T08:07:00Z"/>
                        <w:rFonts w:ascii="Corbel" w:hAnsi="Corbel"/>
                        <w:sz w:val="24"/>
                        <w:szCs w:val="24"/>
                      </w:rPr>
                    </w:pPr>
                    <w:del w:id="968" w:author="Razzaghi-Pour, Kavi" w:date="2013-10-31T08:07:00Z">
                      <w:r w:rsidRPr="00A137AA" w:rsidDel="00587AA9">
                        <w:rPr>
                          <w:rFonts w:ascii="Corbel" w:hAnsi="Corbel"/>
                          <w:sz w:val="24"/>
                          <w:szCs w:val="24"/>
                        </w:rPr>
                        <w:delText xml:space="preserve">Go to </w:delText>
                      </w:r>
                    </w:del>
                  </w:p>
                  <w:p w:rsidR="00316D35" w:rsidDel="00587AA9" w:rsidRDefault="00316D35" w:rsidP="00316D35">
                    <w:pPr>
                      <w:pStyle w:val="ListParagraph"/>
                      <w:spacing w:line="360" w:lineRule="auto"/>
                      <w:ind w:left="1985" w:hanging="567"/>
                      <w:rPr>
                        <w:del w:id="969" w:author="Razzaghi-Pour, Kavi" w:date="2013-10-31T08:07:00Z"/>
                        <w:rFonts w:ascii="Corbel" w:hAnsi="Corbel"/>
                        <w:sz w:val="24"/>
                        <w:szCs w:val="24"/>
                      </w:rPr>
                    </w:pPr>
                    <w:del w:id="970"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316D35" w:rsidRDefault="00316D35" w:rsidP="00316D35">
                    <w:pPr>
                      <w:pStyle w:val="ListParagraph"/>
                      <w:spacing w:line="360" w:lineRule="auto"/>
                      <w:rPr>
                        <w:rFonts w:ascii="Corbel" w:hAnsi="Corbel"/>
                        <w:sz w:val="24"/>
                        <w:szCs w:val="24"/>
                      </w:rPr>
                    </w:pPr>
                  </w:p>
                  <w:p w:rsidR="00316D35" w:rsidRPr="00D10D7F" w:rsidRDefault="00316D35" w:rsidP="00316D35">
                    <w:pPr>
                      <w:rPr>
                        <w:rFonts w:ascii="Corbel" w:hAnsi="Corbel"/>
                        <w:b/>
                        <w:i/>
                        <w:sz w:val="28"/>
                        <w:szCs w:val="28"/>
                        <w:u w:val="single"/>
                      </w:rPr>
                    </w:pPr>
                  </w:p>
                </w:txbxContent>
              </v:textbox>
            </v:shape>
          </w:pict>
        </w:r>
      </w:ins>
    </w:p>
    <w:p w:rsidR="00316D35" w:rsidRDefault="00316D35" w:rsidP="00B66DA9">
      <w:pPr>
        <w:spacing w:after="0"/>
        <w:rPr>
          <w:ins w:id="971" w:author="Razzaghi-Pour, Kavi" w:date="2013-10-31T08:41:00Z"/>
          <w:rFonts w:ascii="Calibri" w:hAnsi="Calibri"/>
          <w:b/>
          <w:sz w:val="24"/>
          <w:szCs w:val="24"/>
        </w:rPr>
      </w:pPr>
    </w:p>
    <w:p w:rsidR="00316D35" w:rsidRDefault="00316D35" w:rsidP="00B66DA9">
      <w:pPr>
        <w:spacing w:after="0"/>
        <w:rPr>
          <w:ins w:id="972" w:author="Razzaghi-Pour, Kavi" w:date="2013-10-31T08:41:00Z"/>
          <w:rFonts w:ascii="Calibri" w:hAnsi="Calibri"/>
          <w:b/>
          <w:sz w:val="24"/>
          <w:szCs w:val="24"/>
        </w:rPr>
      </w:pPr>
    </w:p>
    <w:p w:rsidR="00316D35" w:rsidRDefault="00316D35" w:rsidP="00B66DA9">
      <w:pPr>
        <w:spacing w:after="0"/>
        <w:rPr>
          <w:ins w:id="973" w:author="Razzaghi-Pour, Kavi" w:date="2013-10-31T08:41:00Z"/>
          <w:rFonts w:ascii="Calibri" w:hAnsi="Calibri"/>
          <w:b/>
          <w:sz w:val="24"/>
          <w:szCs w:val="24"/>
        </w:rPr>
      </w:pPr>
    </w:p>
    <w:p w:rsidR="00316D35" w:rsidRDefault="00316D35" w:rsidP="00B66DA9">
      <w:pPr>
        <w:spacing w:after="0"/>
        <w:rPr>
          <w:ins w:id="974" w:author="Razzaghi-Pour, Kavi" w:date="2013-10-31T08:41:00Z"/>
          <w:rFonts w:ascii="Calibri" w:hAnsi="Calibri"/>
          <w:b/>
          <w:sz w:val="24"/>
          <w:szCs w:val="24"/>
        </w:rPr>
      </w:pPr>
    </w:p>
    <w:p w:rsidR="00316D35" w:rsidRDefault="00316D35" w:rsidP="00B66DA9">
      <w:pPr>
        <w:spacing w:after="0"/>
        <w:rPr>
          <w:ins w:id="975" w:author="Razzaghi-Pour, Kavi" w:date="2013-10-31T08:41:00Z"/>
          <w:rFonts w:ascii="Calibri" w:hAnsi="Calibri"/>
          <w:b/>
          <w:sz w:val="24"/>
          <w:szCs w:val="24"/>
        </w:rPr>
      </w:pPr>
    </w:p>
    <w:p w:rsidR="00316D35" w:rsidRDefault="00316D35" w:rsidP="00B66DA9">
      <w:pPr>
        <w:spacing w:after="0"/>
        <w:rPr>
          <w:ins w:id="976" w:author="Razzaghi-Pour, Kavi" w:date="2013-10-31T08:41:00Z"/>
          <w:rFonts w:ascii="Calibri" w:hAnsi="Calibri"/>
          <w:b/>
          <w:sz w:val="24"/>
          <w:szCs w:val="24"/>
        </w:rPr>
      </w:pPr>
    </w:p>
    <w:p w:rsidR="00316D35" w:rsidRDefault="00316D35" w:rsidP="00B66DA9">
      <w:pPr>
        <w:spacing w:after="0"/>
        <w:rPr>
          <w:ins w:id="977" w:author="Razzaghi-Pour, Kavi" w:date="2013-10-31T08:41:00Z"/>
          <w:rFonts w:ascii="Calibri" w:hAnsi="Calibri"/>
          <w:b/>
          <w:sz w:val="24"/>
          <w:szCs w:val="24"/>
        </w:rPr>
      </w:pPr>
    </w:p>
    <w:p w:rsidR="00316D35" w:rsidRDefault="00316D35" w:rsidP="00B66DA9">
      <w:pPr>
        <w:spacing w:after="0"/>
        <w:rPr>
          <w:ins w:id="978" w:author="Razzaghi-Pour, Kavi" w:date="2013-10-31T08:41:00Z"/>
          <w:rFonts w:ascii="Calibri" w:hAnsi="Calibri"/>
          <w:b/>
          <w:sz w:val="24"/>
          <w:szCs w:val="24"/>
        </w:rPr>
      </w:pPr>
    </w:p>
    <w:p w:rsidR="00316D35" w:rsidRDefault="00316D35" w:rsidP="00B66DA9">
      <w:pPr>
        <w:spacing w:after="0"/>
        <w:rPr>
          <w:ins w:id="979" w:author="Razzaghi-Pour, Kavi" w:date="2013-10-31T08:41:00Z"/>
          <w:rFonts w:ascii="Calibri" w:hAnsi="Calibri"/>
          <w:b/>
          <w:sz w:val="24"/>
          <w:szCs w:val="24"/>
        </w:rPr>
      </w:pPr>
    </w:p>
    <w:p w:rsidR="00316D35" w:rsidRDefault="00316D35" w:rsidP="00B66DA9">
      <w:pPr>
        <w:spacing w:after="0"/>
        <w:rPr>
          <w:ins w:id="980" w:author="Razzaghi-Pour, Kavi" w:date="2013-10-31T08:41:00Z"/>
          <w:rFonts w:ascii="Calibri" w:hAnsi="Calibri"/>
          <w:b/>
          <w:sz w:val="24"/>
          <w:szCs w:val="24"/>
        </w:rPr>
      </w:pPr>
    </w:p>
    <w:p w:rsidR="00316D35" w:rsidRDefault="00316D35" w:rsidP="00B66DA9">
      <w:pPr>
        <w:spacing w:after="0"/>
        <w:rPr>
          <w:ins w:id="981" w:author="Razzaghi-Pour, Kavi" w:date="2013-10-31T08:41:00Z"/>
          <w:rFonts w:ascii="Calibri" w:hAnsi="Calibri"/>
          <w:b/>
          <w:sz w:val="24"/>
          <w:szCs w:val="24"/>
        </w:rPr>
      </w:pPr>
    </w:p>
    <w:p w:rsidR="00316D35" w:rsidRDefault="00316D35" w:rsidP="00B66DA9">
      <w:pPr>
        <w:spacing w:after="0"/>
        <w:rPr>
          <w:ins w:id="982" w:author="Razzaghi-Pour, Kavi" w:date="2013-10-31T08:41:00Z"/>
          <w:rFonts w:ascii="Calibri" w:hAnsi="Calibri"/>
          <w:b/>
          <w:sz w:val="24"/>
          <w:szCs w:val="24"/>
        </w:rPr>
      </w:pPr>
    </w:p>
    <w:p w:rsidR="00316D35" w:rsidRDefault="00316D35" w:rsidP="00B66DA9">
      <w:pPr>
        <w:spacing w:after="0"/>
        <w:rPr>
          <w:ins w:id="983" w:author="Razzaghi-Pour, Kavi" w:date="2013-10-31T08:41:00Z"/>
          <w:rFonts w:ascii="Calibri" w:hAnsi="Calibri"/>
          <w:b/>
          <w:sz w:val="24"/>
          <w:szCs w:val="24"/>
        </w:rPr>
      </w:pPr>
    </w:p>
    <w:p w:rsidR="00316D35" w:rsidRDefault="00316D35" w:rsidP="00B66DA9">
      <w:pPr>
        <w:spacing w:after="0"/>
        <w:rPr>
          <w:ins w:id="984" w:author="Razzaghi-Pour, Kavi" w:date="2013-10-31T08:41:00Z"/>
          <w:rFonts w:ascii="Calibri" w:hAnsi="Calibri"/>
          <w:b/>
          <w:sz w:val="24"/>
          <w:szCs w:val="24"/>
        </w:rPr>
      </w:pPr>
    </w:p>
    <w:p w:rsidR="00316D35" w:rsidRDefault="00316D35" w:rsidP="00B66DA9">
      <w:pPr>
        <w:spacing w:after="0"/>
        <w:rPr>
          <w:ins w:id="985" w:author="Razzaghi-Pour, Kavi" w:date="2013-10-31T08:41:00Z"/>
          <w:rFonts w:ascii="Calibri" w:hAnsi="Calibri"/>
          <w:b/>
          <w:sz w:val="24"/>
          <w:szCs w:val="24"/>
        </w:rPr>
      </w:pPr>
    </w:p>
    <w:p w:rsidR="00316D35" w:rsidRDefault="00316D35" w:rsidP="00B66DA9">
      <w:pPr>
        <w:spacing w:after="0"/>
        <w:rPr>
          <w:ins w:id="986" w:author="Razzaghi-Pour, Kavi" w:date="2013-10-31T08:41:00Z"/>
          <w:rFonts w:ascii="Calibri" w:hAnsi="Calibri"/>
          <w:b/>
          <w:sz w:val="24"/>
          <w:szCs w:val="24"/>
        </w:rPr>
      </w:pPr>
    </w:p>
    <w:p w:rsidR="00316D35" w:rsidRDefault="00316D35" w:rsidP="00B66DA9">
      <w:pPr>
        <w:spacing w:after="0"/>
        <w:rPr>
          <w:ins w:id="987" w:author="Razzaghi-Pour, Kavi" w:date="2013-10-31T08:41:00Z"/>
          <w:rFonts w:ascii="Calibri" w:hAnsi="Calibri"/>
          <w:b/>
          <w:sz w:val="24"/>
          <w:szCs w:val="24"/>
        </w:rPr>
      </w:pPr>
    </w:p>
    <w:p w:rsidR="00316D35" w:rsidRDefault="00316D35" w:rsidP="00B66DA9">
      <w:pPr>
        <w:spacing w:after="0"/>
        <w:rPr>
          <w:ins w:id="988" w:author="Razzaghi-Pour, Kavi" w:date="2013-10-31T08:41:00Z"/>
          <w:rFonts w:ascii="Calibri" w:hAnsi="Calibri"/>
          <w:b/>
          <w:sz w:val="24"/>
          <w:szCs w:val="24"/>
        </w:rPr>
      </w:pPr>
    </w:p>
    <w:p w:rsidR="00316D35" w:rsidRDefault="00316D35" w:rsidP="00B66DA9">
      <w:pPr>
        <w:spacing w:after="0"/>
        <w:rPr>
          <w:ins w:id="989" w:author="Razzaghi-Pour, Kavi" w:date="2013-10-31T08:41:00Z"/>
          <w:rFonts w:ascii="Calibri" w:hAnsi="Calibri"/>
          <w:b/>
          <w:sz w:val="24"/>
          <w:szCs w:val="24"/>
        </w:rPr>
      </w:pPr>
    </w:p>
    <w:p w:rsidR="00316D35" w:rsidRDefault="00316D35" w:rsidP="00B66DA9">
      <w:pPr>
        <w:spacing w:after="0"/>
        <w:rPr>
          <w:ins w:id="990" w:author="Razzaghi-Pour, Kavi" w:date="2013-10-31T08:41:00Z"/>
          <w:rFonts w:ascii="Calibri" w:hAnsi="Calibri"/>
          <w:b/>
          <w:sz w:val="24"/>
          <w:szCs w:val="24"/>
        </w:rPr>
      </w:pPr>
    </w:p>
    <w:p w:rsidR="00316D35" w:rsidRDefault="00316D35" w:rsidP="00B66DA9">
      <w:pPr>
        <w:spacing w:after="0"/>
        <w:rPr>
          <w:ins w:id="991" w:author="Razzaghi-Pour, Kavi" w:date="2013-10-31T08:41:00Z"/>
          <w:rFonts w:ascii="Calibri" w:hAnsi="Calibri"/>
          <w:b/>
          <w:sz w:val="24"/>
          <w:szCs w:val="24"/>
        </w:rPr>
      </w:pPr>
    </w:p>
    <w:p w:rsidR="00316D35" w:rsidRDefault="00316D35" w:rsidP="00B66DA9">
      <w:pPr>
        <w:spacing w:after="0"/>
        <w:rPr>
          <w:ins w:id="992" w:author="Razzaghi-Pour, Kavi" w:date="2013-10-31T08:41:00Z"/>
          <w:rFonts w:ascii="Calibri" w:hAnsi="Calibri"/>
          <w:b/>
          <w:sz w:val="24"/>
          <w:szCs w:val="24"/>
        </w:rPr>
      </w:pPr>
    </w:p>
    <w:p w:rsidR="00316D35" w:rsidRDefault="00316D35" w:rsidP="00B66DA9">
      <w:pPr>
        <w:spacing w:after="0"/>
        <w:rPr>
          <w:ins w:id="993" w:author="Razzaghi-Pour, Kavi" w:date="2013-10-31T08:41:00Z"/>
          <w:rFonts w:ascii="Calibri" w:hAnsi="Calibri"/>
          <w:b/>
          <w:sz w:val="24"/>
          <w:szCs w:val="24"/>
        </w:rPr>
      </w:pPr>
    </w:p>
    <w:p w:rsidR="00316D35" w:rsidRDefault="00316D35" w:rsidP="00B66DA9">
      <w:pPr>
        <w:spacing w:after="0"/>
        <w:rPr>
          <w:ins w:id="994" w:author="Razzaghi-Pour, Kavi" w:date="2013-10-31T08:41:00Z"/>
          <w:rFonts w:ascii="Calibri" w:hAnsi="Calibri"/>
          <w:b/>
          <w:sz w:val="24"/>
          <w:szCs w:val="24"/>
        </w:rPr>
      </w:pPr>
    </w:p>
    <w:p w:rsidR="00316D35" w:rsidRDefault="00316D35" w:rsidP="00B66DA9">
      <w:pPr>
        <w:spacing w:after="0"/>
        <w:rPr>
          <w:ins w:id="995" w:author="Razzaghi-Pour, Kavi" w:date="2013-10-31T08:41:00Z"/>
          <w:rFonts w:ascii="Calibri" w:hAnsi="Calibri"/>
          <w:b/>
          <w:sz w:val="24"/>
          <w:szCs w:val="24"/>
        </w:rPr>
      </w:pPr>
    </w:p>
    <w:p w:rsidR="00316D35" w:rsidRDefault="00316D35" w:rsidP="00B66DA9">
      <w:pPr>
        <w:spacing w:after="0"/>
        <w:rPr>
          <w:ins w:id="996" w:author="Razzaghi-Pour, Kavi" w:date="2013-10-31T08:41:00Z"/>
          <w:rFonts w:ascii="Calibri" w:hAnsi="Calibri"/>
          <w:b/>
          <w:sz w:val="24"/>
          <w:szCs w:val="24"/>
        </w:rPr>
      </w:pPr>
    </w:p>
    <w:p w:rsidR="00316D35" w:rsidRDefault="00316D35" w:rsidP="00B66DA9">
      <w:pPr>
        <w:spacing w:after="0"/>
        <w:rPr>
          <w:ins w:id="997" w:author="Razzaghi-Pour, Kavi" w:date="2013-10-31T08:41:00Z"/>
          <w:rFonts w:ascii="Calibri" w:hAnsi="Calibri"/>
          <w:b/>
          <w:sz w:val="24"/>
          <w:szCs w:val="24"/>
        </w:rPr>
      </w:pPr>
    </w:p>
    <w:p w:rsidR="00316D35" w:rsidRDefault="00316D35" w:rsidP="00B66DA9">
      <w:pPr>
        <w:spacing w:after="0"/>
        <w:rPr>
          <w:ins w:id="998" w:author="Razzaghi-Pour, Kavi" w:date="2013-10-31T08:41:00Z"/>
          <w:rFonts w:ascii="Calibri" w:hAnsi="Calibri"/>
          <w:b/>
          <w:sz w:val="24"/>
          <w:szCs w:val="24"/>
        </w:rPr>
      </w:pPr>
    </w:p>
    <w:p w:rsidR="00316D35" w:rsidRDefault="00316D35" w:rsidP="00B66DA9">
      <w:pPr>
        <w:spacing w:after="0"/>
        <w:rPr>
          <w:ins w:id="999" w:author="Razzaghi-Pour, Kavi" w:date="2013-10-31T08:41:00Z"/>
          <w:rFonts w:ascii="Calibri" w:hAnsi="Calibri"/>
          <w:b/>
          <w:sz w:val="24"/>
          <w:szCs w:val="24"/>
        </w:rPr>
      </w:pPr>
    </w:p>
    <w:p w:rsidR="00316D35" w:rsidRDefault="00316D35" w:rsidP="00B66DA9">
      <w:pPr>
        <w:spacing w:after="0"/>
        <w:rPr>
          <w:ins w:id="1000" w:author="Razzaghi-Pour, Kavi" w:date="2013-10-31T08:41:00Z"/>
          <w:rFonts w:ascii="Calibri" w:hAnsi="Calibri"/>
          <w:b/>
          <w:sz w:val="24"/>
          <w:szCs w:val="24"/>
        </w:rPr>
      </w:pPr>
    </w:p>
    <w:p w:rsidR="00316D35" w:rsidRDefault="00316D35" w:rsidP="00B66DA9">
      <w:pPr>
        <w:spacing w:after="0"/>
        <w:rPr>
          <w:ins w:id="1001" w:author="Razzaghi-Pour, Kavi" w:date="2013-10-31T08:41:00Z"/>
          <w:rFonts w:ascii="Calibri" w:hAnsi="Calibri"/>
          <w:b/>
          <w:sz w:val="24"/>
          <w:szCs w:val="24"/>
        </w:rPr>
      </w:pPr>
    </w:p>
    <w:p w:rsidR="00316D35" w:rsidRDefault="00316D35" w:rsidP="00B66DA9">
      <w:pPr>
        <w:spacing w:after="0"/>
        <w:rPr>
          <w:ins w:id="1002" w:author="Razzaghi-Pour, Kavi" w:date="2013-10-31T08:41:00Z"/>
          <w:rFonts w:ascii="Calibri" w:hAnsi="Calibri"/>
          <w:b/>
          <w:sz w:val="24"/>
          <w:szCs w:val="24"/>
        </w:rPr>
      </w:pPr>
    </w:p>
    <w:p w:rsidR="00316D35" w:rsidRDefault="00316D35" w:rsidP="00B66DA9">
      <w:pPr>
        <w:spacing w:after="0"/>
        <w:rPr>
          <w:ins w:id="1003" w:author="Razzaghi-Pour, Kavi" w:date="2013-10-31T08:41:00Z"/>
          <w:rFonts w:ascii="Calibri" w:hAnsi="Calibri"/>
          <w:b/>
          <w:sz w:val="24"/>
          <w:szCs w:val="24"/>
        </w:rPr>
      </w:pPr>
    </w:p>
    <w:p w:rsidR="00316D35" w:rsidRDefault="00316D35" w:rsidP="00B66DA9">
      <w:pPr>
        <w:spacing w:after="0"/>
        <w:rPr>
          <w:ins w:id="1004" w:author="Razzaghi-Pour, Kavi" w:date="2013-10-31T08:41:00Z"/>
          <w:rFonts w:ascii="Calibri" w:hAnsi="Calibri"/>
          <w:b/>
          <w:sz w:val="24"/>
          <w:szCs w:val="24"/>
        </w:rPr>
      </w:pPr>
    </w:p>
    <w:p w:rsidR="00316D35" w:rsidRDefault="00316D35" w:rsidP="00B66DA9">
      <w:pPr>
        <w:spacing w:after="0"/>
        <w:rPr>
          <w:ins w:id="1005" w:author="Razzaghi-Pour, Kavi" w:date="2013-10-31T08:41:00Z"/>
          <w:rFonts w:ascii="Calibri" w:hAnsi="Calibri"/>
          <w:b/>
          <w:sz w:val="24"/>
          <w:szCs w:val="24"/>
        </w:rPr>
      </w:pPr>
    </w:p>
    <w:p w:rsidR="00316D35" w:rsidRDefault="00316D35" w:rsidP="00B66DA9">
      <w:pPr>
        <w:spacing w:after="0"/>
        <w:rPr>
          <w:ins w:id="1006" w:author="Razzaghi-Pour, Kavi" w:date="2013-10-31T08:41:00Z"/>
          <w:rFonts w:ascii="Calibri" w:hAnsi="Calibri"/>
          <w:b/>
          <w:sz w:val="24"/>
          <w:szCs w:val="24"/>
        </w:rPr>
      </w:pPr>
    </w:p>
    <w:p w:rsidR="00316D35" w:rsidRDefault="00316D35" w:rsidP="00B66DA9">
      <w:pPr>
        <w:spacing w:after="0"/>
        <w:rPr>
          <w:ins w:id="1007" w:author="Razzaghi-Pour, Kavi" w:date="2013-10-31T08:41:00Z"/>
          <w:rFonts w:ascii="Calibri" w:hAnsi="Calibri"/>
          <w:b/>
          <w:sz w:val="24"/>
          <w:szCs w:val="24"/>
        </w:rPr>
      </w:pPr>
    </w:p>
    <w:p w:rsidR="00316D35" w:rsidRDefault="00316D35" w:rsidP="00B66DA9">
      <w:pPr>
        <w:spacing w:after="0"/>
        <w:rPr>
          <w:ins w:id="1008" w:author="Razzaghi-Pour, Kavi" w:date="2013-10-31T08:41:00Z"/>
          <w:rFonts w:ascii="Calibri" w:hAnsi="Calibri"/>
          <w:b/>
          <w:sz w:val="24"/>
          <w:szCs w:val="24"/>
        </w:rPr>
      </w:pPr>
    </w:p>
    <w:p w:rsidR="00316D35" w:rsidRDefault="00316D35" w:rsidP="00B66DA9">
      <w:pPr>
        <w:spacing w:after="0"/>
        <w:rPr>
          <w:ins w:id="1009" w:author="Razzaghi-Pour, Kavi" w:date="2013-10-31T08:41:00Z"/>
          <w:rFonts w:ascii="Calibri" w:hAnsi="Calibri"/>
          <w:b/>
          <w:sz w:val="24"/>
          <w:szCs w:val="24"/>
        </w:rPr>
      </w:pPr>
    </w:p>
    <w:p w:rsidR="00316D35" w:rsidRDefault="00316D35" w:rsidP="00B66DA9">
      <w:pPr>
        <w:spacing w:after="0"/>
        <w:rPr>
          <w:ins w:id="1010" w:author="Razzaghi-Pour, Kavi" w:date="2013-10-31T08:41:00Z"/>
          <w:rFonts w:ascii="Calibri" w:hAnsi="Calibri"/>
          <w:b/>
          <w:sz w:val="24"/>
          <w:szCs w:val="24"/>
        </w:rPr>
      </w:pPr>
    </w:p>
    <w:p w:rsidR="00316D35" w:rsidRDefault="00316D35" w:rsidP="00B66DA9">
      <w:pPr>
        <w:spacing w:after="0"/>
        <w:rPr>
          <w:ins w:id="1011" w:author="Razzaghi-Pour, Kavi" w:date="2013-10-31T08:41:00Z"/>
          <w:rFonts w:ascii="Calibri" w:hAnsi="Calibri"/>
          <w:b/>
          <w:sz w:val="24"/>
          <w:szCs w:val="24"/>
        </w:rPr>
      </w:pPr>
    </w:p>
    <w:p w:rsidR="00316D35" w:rsidRDefault="00316D35" w:rsidP="00B66DA9">
      <w:pPr>
        <w:spacing w:after="0"/>
        <w:rPr>
          <w:ins w:id="1012" w:author="Razzaghi-Pour, Kavi" w:date="2013-10-31T08:41:00Z"/>
          <w:rFonts w:ascii="Calibri" w:hAnsi="Calibri"/>
          <w:b/>
          <w:sz w:val="24"/>
          <w:szCs w:val="24"/>
        </w:rPr>
      </w:pPr>
    </w:p>
    <w:p w:rsidR="00316D35" w:rsidRDefault="000D0669" w:rsidP="00B66DA9">
      <w:pPr>
        <w:spacing w:after="0"/>
        <w:rPr>
          <w:ins w:id="1013" w:author="Razzaghi-Pour, Kavi" w:date="2013-10-31T08:41:00Z"/>
          <w:rFonts w:ascii="Calibri" w:hAnsi="Calibri"/>
          <w:b/>
          <w:sz w:val="24"/>
          <w:szCs w:val="24"/>
        </w:rPr>
      </w:pPr>
      <w:ins w:id="1014" w:author="Razzaghi-Pour, Kavi" w:date="2013-10-31T11:35:00Z">
        <w:r>
          <w:rPr>
            <w:rFonts w:ascii="Calibri" w:hAnsi="Calibri"/>
            <w:b/>
            <w:noProof/>
            <w:sz w:val="24"/>
            <w:szCs w:val="24"/>
            <w:lang w:eastAsia="en-AU"/>
          </w:rPr>
          <w:lastRenderedPageBreak/>
          <w:pict>
            <v:group id="_x0000_s1092" style="position:absolute;margin-left:-42.4pt;margin-top:-30.85pt;width:576.75pt;height:59.15pt;z-index:251655168" coordorigin="192,2812" coordsize="11535,1183">
              <v:group id="_x0000_s1093" style="position:absolute;left:192;top:2812;width:11535;height:1183" coordorigin="192,2812" coordsize="11535,1183">
                <v:shape id="Picture 7" o:spid="_x0000_s1094" type="#_x0000_t75" style="position:absolute;left:8742;top:3007;width:680;height:771;visibility:visible">
                  <v:imagedata r:id="rId8" o:title=""/>
                </v:shape>
                <v:group id="_x0000_s1095" style="position:absolute;left:192;top:2812;width:11535;height:1183" coordorigin="192,2812" coordsize="11535,1183">
                  <v:shape id="Picture 7" o:spid="_x0000_s1096" type="#_x0000_t75" style="position:absolute;left:2450;top:3030;width:680;height:771;visibility:visible">
                    <v:imagedata r:id="rId8" o:title=""/>
                  </v:shape>
                  <v:shape id="_x0000_s1097" type="#_x0000_t202" style="position:absolute;left:192;top:2812;width:11535;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097" inset="2.88pt,2.88pt,2.88pt,2.88pt">
                      <w:txbxContent>
                        <w:p w:rsidR="000D0669" w:rsidRDefault="000D0669" w:rsidP="000D0669">
                          <w:pPr>
                            <w:widowControl w:val="0"/>
                            <w:tabs>
                              <w:tab w:val="left" w:pos="0"/>
                            </w:tabs>
                            <w:jc w:val="center"/>
                            <w:rPr>
                              <w:rFonts w:ascii="Corbel" w:hAnsi="Corbel"/>
                              <w:b/>
                              <w:bCs/>
                              <w:i/>
                              <w:iCs/>
                              <w:sz w:val="10"/>
                              <w:szCs w:val="10"/>
                              <w:u w:val="single"/>
                            </w:rPr>
                          </w:pPr>
                          <w:del w:id="1015" w:author="kavi.razzaghi" w:date="2013-10-31T04:09:00Z">
                            <w:r w:rsidDel="009766B2">
                              <w:rPr>
                                <w:rFonts w:ascii="Corbel" w:hAnsi="Corbel"/>
                                <w:b/>
                                <w:bCs/>
                                <w:i/>
                                <w:iCs/>
                                <w:sz w:val="10"/>
                                <w:szCs w:val="10"/>
                                <w:u w:val="single"/>
                              </w:rPr>
                              <w:delText> </w:delText>
                            </w:r>
                          </w:del>
                        </w:p>
                        <w:p w:rsidR="000D0669" w:rsidRDefault="000D0669" w:rsidP="000D0669">
                          <w:pPr>
                            <w:widowControl w:val="0"/>
                            <w:tabs>
                              <w:tab w:val="left" w:pos="0"/>
                            </w:tabs>
                            <w:jc w:val="center"/>
                            <w:rPr>
                              <w:rFonts w:ascii="Corbel" w:hAnsi="Corbel"/>
                              <w:b/>
                              <w:bCs/>
                              <w:i/>
                              <w:iCs/>
                              <w:sz w:val="28"/>
                              <w:szCs w:val="28"/>
                              <w:u w:val="single"/>
                            </w:rPr>
                          </w:pPr>
                          <w:del w:id="1016"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1017" w:author="Razzaghi-Pour, Kavi" w:date="2013-10-30T14:39:00Z">
                            <w:r>
                              <w:rPr>
                                <w:rFonts w:ascii="Corbel" w:hAnsi="Corbel"/>
                                <w:b/>
                                <w:bCs/>
                                <w:i/>
                                <w:iCs/>
                                <w:sz w:val="28"/>
                                <w:szCs w:val="28"/>
                                <w:u w:val="single"/>
                              </w:rPr>
                              <w:t>R</w:t>
                            </w:r>
                          </w:ins>
                          <w:ins w:id="1018" w:author="Razzaghi-Pour, Kavi" w:date="2013-10-30T15:08:00Z">
                            <w:r>
                              <w:rPr>
                                <w:rFonts w:ascii="Corbel" w:hAnsi="Corbel"/>
                                <w:b/>
                                <w:bCs/>
                                <w:i/>
                                <w:iCs/>
                                <w:sz w:val="28"/>
                                <w:szCs w:val="28"/>
                                <w:u w:val="single"/>
                              </w:rPr>
                              <w:t>ED ZONE</w:t>
                            </w:r>
                          </w:ins>
                          <w:ins w:id="1019" w:author="Razzaghi-Pour, Kavi" w:date="2013-10-30T15:09:00Z">
                            <w:r>
                              <w:rPr>
                                <w:rFonts w:ascii="Corbel" w:hAnsi="Corbel"/>
                                <w:b/>
                                <w:bCs/>
                                <w:i/>
                                <w:iCs/>
                                <w:sz w:val="28"/>
                                <w:szCs w:val="28"/>
                                <w:u w:val="single"/>
                              </w:rPr>
                              <w:t xml:space="preserve"> STRATEGIES</w:t>
                            </w:r>
                          </w:ins>
                        </w:p>
                        <w:p w:rsidR="000D0669" w:rsidRDefault="000D0669" w:rsidP="000D0669">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0D0669" w:rsidRDefault="000D0669" w:rsidP="000D0669">
                          <w:pPr>
                            <w:widowControl w:val="0"/>
                            <w:spacing w:line="300" w:lineRule="auto"/>
                            <w:ind w:left="360"/>
                            <w:rPr>
                              <w:rFonts w:ascii="Corbel" w:hAnsi="Corbel"/>
                              <w:sz w:val="24"/>
                              <w:szCs w:val="24"/>
                            </w:rPr>
                          </w:pPr>
                          <w:r>
                            <w:rPr>
                              <w:rFonts w:ascii="Corbel" w:hAnsi="Corbel"/>
                              <w:sz w:val="24"/>
                              <w:szCs w:val="24"/>
                            </w:rPr>
                            <w:t> </w:t>
                          </w:r>
                        </w:p>
                      </w:txbxContent>
                    </v:textbox>
                  </v:shape>
                </v:group>
              </v:group>
              <v:rect id="_x0000_s1098" style="position:absolute;left:341;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099" style="position:absolute;left:10602;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rect id="_x0000_s1100" style="position:absolute;left:1379;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v:rect id="_x0000_s1101" style="position:absolute;left:9566;top:3007;width:947;height: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v:group>
          </w:pict>
        </w:r>
        <w:r>
          <w:rPr>
            <w:rFonts w:ascii="Calibri" w:hAnsi="Calibri"/>
            <w:b/>
            <w:noProof/>
            <w:sz w:val="24"/>
            <w:szCs w:val="24"/>
            <w:lang w:eastAsia="en-AU"/>
          </w:rPr>
          <w:pict>
            <v:shape id="_x0000_s1102" type="#_x0000_t202" style="position:absolute;margin-left:-42.5pt;margin-top:32.55pt;width:576.85pt;height:747.75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0D0669" w:rsidRDefault="000D0669" w:rsidP="00C4693C">
                    <w:pPr>
                      <w:spacing w:after="0"/>
                      <w:ind w:left="360"/>
                      <w:rPr>
                        <w:ins w:id="1020" w:author="Razzaghi-Pour, Kavi" w:date="2013-10-31T08:08:00Z"/>
                        <w:rFonts w:ascii="Calibri" w:hAnsi="Calibri"/>
                        <w:sz w:val="24"/>
                        <w:szCs w:val="24"/>
                      </w:rPr>
                      <w:pPrChange w:id="1021" w:author="Razzaghi-Pour, Kavi" w:date="2013-10-31T15:37:00Z">
                        <w:pPr>
                          <w:numPr>
                            <w:numId w:val="3"/>
                          </w:numPr>
                          <w:ind w:left="720" w:hanging="360"/>
                        </w:pPr>
                      </w:pPrChange>
                    </w:pPr>
                    <w:del w:id="1022" w:author="Razzaghi-Pour, Kavi" w:date="2013-10-31T08:07:00Z">
                      <w:r w:rsidRPr="006A5C54" w:rsidDel="00587AA9">
                        <w:rPr>
                          <w:rFonts w:ascii="Corbel" w:hAnsi="Corbel"/>
                          <w:b/>
                          <w:i/>
                          <w:sz w:val="40"/>
                          <w:szCs w:val="40"/>
                          <w:u w:val="single"/>
                        </w:rPr>
                        <w:delText>General Strategies</w:delText>
                      </w:r>
                    </w:del>
                    <w:ins w:id="1023" w:author="Razzaghi-Pour, Kavi" w:date="2013-10-31T08:07:00Z">
                      <w:r w:rsidRPr="000E71A2">
                        <w:rPr>
                          <w:rFonts w:ascii="Calibri" w:hAnsi="Calibri"/>
                          <w:sz w:val="24"/>
                          <w:szCs w:val="24"/>
                        </w:rPr>
                        <w:t xml:space="preserve">A student in this zone is sensitive to or avoids certain sensory input. </w:t>
                      </w:r>
                    </w:ins>
                  </w:p>
                  <w:p w:rsidR="000D0669" w:rsidRDefault="000D0669" w:rsidP="00C4693C">
                    <w:pPr>
                      <w:spacing w:after="0"/>
                      <w:ind w:left="360"/>
                      <w:rPr>
                        <w:ins w:id="1024" w:author="Razzaghi-Pour, Kavi" w:date="2013-10-31T15:37:00Z"/>
                        <w:rFonts w:ascii="Calibri" w:hAnsi="Calibri"/>
                        <w:sz w:val="24"/>
                        <w:szCs w:val="24"/>
                      </w:rPr>
                      <w:pPrChange w:id="1025" w:author="Razzaghi-Pour, Kavi" w:date="2013-10-31T15:37:00Z">
                        <w:pPr>
                          <w:numPr>
                            <w:numId w:val="3"/>
                          </w:numPr>
                          <w:ind w:left="720" w:hanging="360"/>
                        </w:pPr>
                      </w:pPrChange>
                    </w:pPr>
                    <w:ins w:id="1026" w:author="Razzaghi-Pour, Kavi" w:date="2013-10-31T08:07:00Z">
                      <w:r w:rsidRPr="000E71A2">
                        <w:rPr>
                          <w:rFonts w:ascii="Calibri" w:hAnsi="Calibri"/>
                          <w:sz w:val="24"/>
                          <w:szCs w:val="24"/>
                        </w:rPr>
                        <w:t>They may benefit from:</w:t>
                      </w:r>
                    </w:ins>
                  </w:p>
                  <w:p w:rsidR="00C4693C" w:rsidRPr="000E71A2" w:rsidRDefault="00C4693C" w:rsidP="00C4693C">
                    <w:pPr>
                      <w:spacing w:after="0"/>
                      <w:ind w:left="360"/>
                      <w:rPr>
                        <w:ins w:id="1027" w:author="Razzaghi-Pour, Kavi" w:date="2013-10-31T08:07:00Z"/>
                        <w:rFonts w:ascii="Calibri" w:hAnsi="Calibri"/>
                        <w:sz w:val="24"/>
                        <w:szCs w:val="24"/>
                      </w:rPr>
                      <w:pPrChange w:id="1028" w:author="Razzaghi-Pour, Kavi" w:date="2013-10-31T15:37:00Z">
                        <w:pPr>
                          <w:numPr>
                            <w:numId w:val="3"/>
                          </w:numPr>
                          <w:ind w:left="720" w:hanging="360"/>
                        </w:pPr>
                      </w:pPrChange>
                    </w:pPr>
                  </w:p>
                  <w:p w:rsidR="00C4693C" w:rsidRPr="00FB4BD7" w:rsidRDefault="00FB4BD7" w:rsidP="00CC3D87">
                    <w:pPr>
                      <w:spacing w:after="0"/>
                      <w:ind w:left="426"/>
                      <w:rPr>
                        <w:ins w:id="1029" w:author="Razzaghi-Pour, Kavi" w:date="2013-10-31T15:37:00Z"/>
                        <w:rFonts w:ascii="Calibri" w:hAnsi="Calibri"/>
                        <w:b/>
                        <w:i/>
                        <w:sz w:val="28"/>
                        <w:szCs w:val="28"/>
                        <w:rPrChange w:id="1030" w:author="Razzaghi-Pour, Kavi" w:date="2013-11-01T11:09:00Z">
                          <w:rPr>
                            <w:ins w:id="1031" w:author="Razzaghi-Pour, Kavi" w:date="2013-10-31T15:37:00Z"/>
                            <w:rFonts w:ascii="Calibri" w:hAnsi="Calibri"/>
                            <w:b/>
                            <w:sz w:val="24"/>
                            <w:szCs w:val="24"/>
                          </w:rPr>
                        </w:rPrChange>
                      </w:rPr>
                      <w:pPrChange w:id="1032" w:author="Razzaghi-Pour, Kavi" w:date="2013-11-01T12:25:00Z">
                        <w:pPr>
                          <w:spacing w:after="0"/>
                        </w:pPr>
                      </w:pPrChange>
                    </w:pPr>
                    <w:ins w:id="1033" w:author="Razzaghi-Pour, Kavi" w:date="2013-10-31T15:37:00Z">
                      <w:r w:rsidRPr="00FB4BD7">
                        <w:rPr>
                          <w:rFonts w:ascii="Calibri" w:hAnsi="Calibri"/>
                          <w:b/>
                          <w:i/>
                          <w:sz w:val="28"/>
                          <w:szCs w:val="28"/>
                        </w:rPr>
                        <w:t>VISUAL</w:t>
                      </w:r>
                    </w:ins>
                  </w:p>
                  <w:p w:rsidR="00C4693C" w:rsidRDefault="00C4693C" w:rsidP="00C4693C">
                    <w:pPr>
                      <w:pStyle w:val="ColorfulList-Accent1"/>
                      <w:numPr>
                        <w:ilvl w:val="0"/>
                        <w:numId w:val="4"/>
                      </w:numPr>
                      <w:spacing w:after="0"/>
                      <w:rPr>
                        <w:ins w:id="1034" w:author="Razzaghi-Pour, Kavi" w:date="2013-10-31T15:49:00Z"/>
                        <w:rFonts w:ascii="Calibri" w:hAnsi="Calibri"/>
                        <w:sz w:val="24"/>
                        <w:szCs w:val="24"/>
                      </w:rPr>
                    </w:pPr>
                    <w:ins w:id="1035" w:author="Razzaghi-Pour, Kavi" w:date="2013-10-31T15:37:00Z">
                      <w:r w:rsidRPr="000E71A2">
                        <w:rPr>
                          <w:rFonts w:ascii="Calibri" w:hAnsi="Calibri"/>
                          <w:sz w:val="24"/>
                          <w:szCs w:val="24"/>
                        </w:rPr>
                        <w:t xml:space="preserve">Reduce glare and bright lights that could be visually painful or distracting, </w:t>
                      </w:r>
                    </w:ins>
                    <w:ins w:id="1036" w:author="Razzaghi-Pour, Kavi" w:date="2013-10-31T15:39:00Z">
                      <w:r w:rsidR="00847D98">
                        <w:rPr>
                          <w:rFonts w:ascii="Calibri" w:hAnsi="Calibri"/>
                          <w:sz w:val="24"/>
                          <w:szCs w:val="24"/>
                        </w:rPr>
                        <w:t xml:space="preserve">e.g. </w:t>
                      </w:r>
                    </w:ins>
                    <w:ins w:id="1037" w:author="Razzaghi-Pour, Kavi" w:date="2013-10-31T15:37:00Z">
                      <w:r w:rsidRPr="000E71A2">
                        <w:rPr>
                          <w:rFonts w:ascii="Calibri" w:hAnsi="Calibri"/>
                          <w:sz w:val="24"/>
                          <w:szCs w:val="24"/>
                        </w:rPr>
                        <w:t xml:space="preserve"> offer hats and sunglasses when student is outside (providing there are no tactile sensitivities towards wearing these).</w:t>
                      </w:r>
                    </w:ins>
                  </w:p>
                  <w:p w:rsidR="00C4693C" w:rsidRDefault="00C4693C" w:rsidP="00C4693C">
                    <w:pPr>
                      <w:pStyle w:val="ColorfulList-Accent1"/>
                      <w:widowControl w:val="0"/>
                      <w:numPr>
                        <w:ilvl w:val="0"/>
                        <w:numId w:val="4"/>
                      </w:numPr>
                      <w:autoSpaceDE w:val="0"/>
                      <w:autoSpaceDN w:val="0"/>
                      <w:adjustRightInd w:val="0"/>
                      <w:spacing w:after="0" w:line="240" w:lineRule="auto"/>
                      <w:rPr>
                        <w:ins w:id="1038" w:author="Razzaghi-Pour, Kavi" w:date="2013-11-01T10:54:00Z"/>
                        <w:rFonts w:ascii="Calibri" w:hAnsi="Calibri"/>
                        <w:sz w:val="24"/>
                        <w:szCs w:val="24"/>
                      </w:rPr>
                    </w:pPr>
                    <w:ins w:id="1039" w:author="Razzaghi-Pour, Kavi" w:date="2013-10-31T15:37:00Z">
                      <w:r w:rsidRPr="000E71A2">
                        <w:rPr>
                          <w:rFonts w:ascii="Calibri" w:hAnsi="Calibri"/>
                          <w:sz w:val="24"/>
                          <w:szCs w:val="24"/>
                        </w:rPr>
                        <w:t>Visual borders/physical barriers</w:t>
                      </w:r>
                    </w:ins>
                    <w:ins w:id="1040" w:author="Razzaghi-Pour, Kavi" w:date="2013-10-31T15:39:00Z">
                      <w:r w:rsidR="00847D98">
                        <w:rPr>
                          <w:rFonts w:ascii="Calibri" w:hAnsi="Calibri"/>
                          <w:sz w:val="24"/>
                          <w:szCs w:val="24"/>
                        </w:rPr>
                        <w:t>,</w:t>
                      </w:r>
                    </w:ins>
                    <w:ins w:id="1041" w:author="Razzaghi-Pour, Kavi" w:date="2013-10-31T15:37:00Z">
                      <w:r w:rsidRPr="000E71A2">
                        <w:rPr>
                          <w:rFonts w:ascii="Calibri" w:hAnsi="Calibri"/>
                          <w:sz w:val="24"/>
                          <w:szCs w:val="24"/>
                        </w:rPr>
                        <w:t xml:space="preserve"> e</w:t>
                      </w:r>
                    </w:ins>
                    <w:ins w:id="1042" w:author="Razzaghi-Pour, Kavi" w:date="2013-10-31T15:40:00Z">
                      <w:r w:rsidR="00847D98">
                        <w:rPr>
                          <w:rFonts w:ascii="Calibri" w:hAnsi="Calibri"/>
                          <w:sz w:val="24"/>
                          <w:szCs w:val="24"/>
                        </w:rPr>
                        <w:t>.</w:t>
                      </w:r>
                    </w:ins>
                    <w:ins w:id="1043" w:author="Razzaghi-Pour, Kavi" w:date="2013-10-31T15:37:00Z">
                      <w:r w:rsidRPr="000E71A2">
                        <w:rPr>
                          <w:rFonts w:ascii="Calibri" w:hAnsi="Calibri"/>
                          <w:sz w:val="24"/>
                          <w:szCs w:val="24"/>
                        </w:rPr>
                        <w:t>g</w:t>
                      </w:r>
                    </w:ins>
                    <w:ins w:id="1044" w:author="Razzaghi-Pour, Kavi" w:date="2013-10-31T15:40:00Z">
                      <w:r w:rsidR="00847D98">
                        <w:rPr>
                          <w:rFonts w:ascii="Calibri" w:hAnsi="Calibri"/>
                          <w:sz w:val="24"/>
                          <w:szCs w:val="24"/>
                        </w:rPr>
                        <w:t>.</w:t>
                      </w:r>
                    </w:ins>
                    <w:ins w:id="1045" w:author="Razzaghi-Pour, Kavi" w:date="2013-10-31T15:37:00Z">
                      <w:r w:rsidRPr="000E71A2">
                        <w:rPr>
                          <w:rFonts w:ascii="Calibri" w:hAnsi="Calibri"/>
                          <w:sz w:val="24"/>
                          <w:szCs w:val="24"/>
                        </w:rPr>
                        <w:t xml:space="preserve"> masking tape on table, dividers between tables, room partitions/dividers, can be helpful.</w:t>
                      </w:r>
                    </w:ins>
                  </w:p>
                  <w:p w:rsidR="00454BA8" w:rsidRPr="00454BA8" w:rsidRDefault="00454BA8" w:rsidP="00454BA8">
                    <w:pPr>
                      <w:pStyle w:val="ColorfulList-Accent1"/>
                      <w:numPr>
                        <w:ilvl w:val="0"/>
                        <w:numId w:val="4"/>
                      </w:numPr>
                      <w:spacing w:after="0"/>
                      <w:rPr>
                        <w:ins w:id="1046" w:author="Razzaghi-Pour, Kavi" w:date="2013-11-01T10:54:00Z"/>
                        <w:rFonts w:ascii="Calibri" w:hAnsi="Calibri"/>
                        <w:sz w:val="24"/>
                        <w:szCs w:val="24"/>
                      </w:rPr>
                    </w:pPr>
                    <w:ins w:id="1047" w:author="Razzaghi-Pour, Kavi" w:date="2013-11-01T10:54:00Z">
                      <w:r>
                        <w:rPr>
                          <w:rFonts w:ascii="Calibri" w:hAnsi="Calibri"/>
                          <w:sz w:val="24"/>
                          <w:szCs w:val="24"/>
                        </w:rPr>
                        <w:t>Some students with visual sensitivities may focus on the glare and shine of laminated pictures rather than the picture itself.</w:t>
                      </w:r>
                    </w:ins>
                  </w:p>
                  <w:p w:rsidR="00C4693C" w:rsidRPr="000E71A2" w:rsidRDefault="00C4693C" w:rsidP="00C4693C">
                    <w:pPr>
                      <w:pStyle w:val="ColorfulList-Accent1"/>
                      <w:numPr>
                        <w:ilvl w:val="0"/>
                        <w:numId w:val="4"/>
                      </w:numPr>
                      <w:spacing w:after="0"/>
                      <w:rPr>
                        <w:ins w:id="1048" w:author="Razzaghi-Pour, Kavi" w:date="2013-10-31T15:37:00Z"/>
                        <w:rFonts w:ascii="Calibri" w:hAnsi="Calibri"/>
                        <w:sz w:val="24"/>
                        <w:szCs w:val="24"/>
                      </w:rPr>
                    </w:pPr>
                    <w:ins w:id="1049" w:author="Razzaghi-Pour, Kavi" w:date="2013-10-31T15:37:00Z">
                      <w:r w:rsidRPr="000E71A2">
                        <w:rPr>
                          <w:rFonts w:ascii="Calibri" w:hAnsi="Calibri"/>
                          <w:sz w:val="24"/>
                          <w:szCs w:val="24"/>
                        </w:rPr>
                        <w:t>Seat the student in the least visually distracting position, for example away from the window where they may be distracted by leaves on trees or people moving outside</w:t>
                      </w:r>
                    </w:ins>
                    <w:ins w:id="1050" w:author="Razzaghi-Pour, Kavi" w:date="2013-10-31T15:40:00Z">
                      <w:r w:rsidR="00847D98">
                        <w:rPr>
                          <w:rFonts w:ascii="Calibri" w:hAnsi="Calibri"/>
                          <w:sz w:val="24"/>
                          <w:szCs w:val="24"/>
                        </w:rPr>
                        <w:t>.</w:t>
                      </w:r>
                    </w:ins>
                  </w:p>
                  <w:p w:rsidR="00C4693C" w:rsidRPr="000E71A2" w:rsidRDefault="00C4693C" w:rsidP="00C4693C">
                    <w:pPr>
                      <w:pStyle w:val="ColorfulList-Accent1"/>
                      <w:numPr>
                        <w:ilvl w:val="0"/>
                        <w:numId w:val="4"/>
                      </w:numPr>
                      <w:spacing w:after="0"/>
                      <w:rPr>
                        <w:ins w:id="1051" w:author="Razzaghi-Pour, Kavi" w:date="2013-10-31T15:37:00Z"/>
                        <w:rFonts w:ascii="Calibri" w:hAnsi="Calibri"/>
                        <w:sz w:val="24"/>
                        <w:szCs w:val="24"/>
                      </w:rPr>
                    </w:pPr>
                    <w:ins w:id="1052" w:author="Razzaghi-Pour, Kavi" w:date="2013-10-31T15:37:00Z">
                      <w:r w:rsidRPr="000E71A2">
                        <w:rPr>
                          <w:rFonts w:ascii="Calibri" w:hAnsi="Calibri"/>
                          <w:sz w:val="24"/>
                          <w:szCs w:val="24"/>
                        </w:rPr>
                        <w:t xml:space="preserve">Natural light is preferable to fluorescent light. </w:t>
                      </w:r>
                    </w:ins>
                  </w:p>
                  <w:p w:rsidR="00C4693C" w:rsidRPr="000E71A2" w:rsidRDefault="00C4693C" w:rsidP="004106B0">
                    <w:pPr>
                      <w:pStyle w:val="ColorfulList-Accent1"/>
                      <w:widowControl w:val="0"/>
                      <w:numPr>
                        <w:ilvl w:val="1"/>
                        <w:numId w:val="37"/>
                      </w:numPr>
                      <w:autoSpaceDE w:val="0"/>
                      <w:autoSpaceDN w:val="0"/>
                      <w:adjustRightInd w:val="0"/>
                      <w:spacing w:after="0" w:line="240" w:lineRule="auto"/>
                      <w:rPr>
                        <w:ins w:id="1053" w:author="Razzaghi-Pour, Kavi" w:date="2013-10-31T15:37:00Z"/>
                        <w:rFonts w:ascii="Calibri" w:hAnsi="Calibri"/>
                        <w:sz w:val="24"/>
                        <w:szCs w:val="24"/>
                      </w:rPr>
                      <w:pPrChange w:id="1054" w:author="Razzaghi-Pour, Kavi" w:date="2013-10-31T15:42:00Z">
                        <w:pPr>
                          <w:pStyle w:val="ColorfulList-Accent1"/>
                          <w:widowControl w:val="0"/>
                          <w:numPr>
                            <w:ilvl w:val="1"/>
                            <w:numId w:val="4"/>
                          </w:numPr>
                          <w:autoSpaceDE w:val="0"/>
                          <w:autoSpaceDN w:val="0"/>
                          <w:adjustRightInd w:val="0"/>
                          <w:spacing w:after="0" w:line="240" w:lineRule="auto"/>
                          <w:ind w:left="1440" w:hanging="360"/>
                        </w:pPr>
                      </w:pPrChange>
                    </w:pPr>
                    <w:ins w:id="1055" w:author="Razzaghi-Pour, Kavi" w:date="2013-10-31T15:37:00Z">
                      <w:r w:rsidRPr="000E71A2">
                        <w:rPr>
                          <w:rFonts w:ascii="Calibri" w:hAnsi="Calibri"/>
                          <w:sz w:val="24"/>
                          <w:szCs w:val="24"/>
                        </w:rPr>
                        <w:t>Using natural light as much as possible has known positive effects</w:t>
                      </w:r>
                    </w:ins>
                    <w:ins w:id="1056" w:author="Razzaghi-Pour, Kavi" w:date="2013-10-31T15:40:00Z">
                      <w:r w:rsidR="00847D98">
                        <w:rPr>
                          <w:rFonts w:ascii="Calibri" w:hAnsi="Calibri"/>
                          <w:sz w:val="24"/>
                          <w:szCs w:val="24"/>
                        </w:rPr>
                        <w:t>,</w:t>
                      </w:r>
                    </w:ins>
                  </w:p>
                  <w:p w:rsidR="00C4693C" w:rsidRPr="000E71A2" w:rsidRDefault="00C4693C" w:rsidP="004106B0">
                    <w:pPr>
                      <w:pStyle w:val="ColorfulList-Accent1"/>
                      <w:numPr>
                        <w:ilvl w:val="1"/>
                        <w:numId w:val="37"/>
                      </w:numPr>
                      <w:spacing w:after="0"/>
                      <w:rPr>
                        <w:ins w:id="1057" w:author="Razzaghi-Pour, Kavi" w:date="2013-10-31T15:37:00Z"/>
                        <w:rFonts w:ascii="Calibri" w:hAnsi="Calibri"/>
                        <w:sz w:val="24"/>
                        <w:szCs w:val="24"/>
                      </w:rPr>
                      <w:pPrChange w:id="1058" w:author="Razzaghi-Pour, Kavi" w:date="2013-10-31T15:42:00Z">
                        <w:pPr>
                          <w:pStyle w:val="ColorfulList-Accent1"/>
                          <w:numPr>
                            <w:ilvl w:val="1"/>
                            <w:numId w:val="4"/>
                          </w:numPr>
                          <w:spacing w:after="0"/>
                          <w:ind w:left="1440" w:hanging="360"/>
                        </w:pPr>
                      </w:pPrChange>
                    </w:pPr>
                    <w:ins w:id="1059" w:author="Razzaghi-Pour, Kavi" w:date="2013-10-31T15:37:00Z">
                      <w:r w:rsidRPr="000E71A2">
                        <w:rPr>
                          <w:rFonts w:ascii="Calibri" w:hAnsi="Calibri"/>
                          <w:sz w:val="24"/>
                          <w:szCs w:val="24"/>
                        </w:rPr>
                        <w:t>Light filters can be fitted onto fluorescent lights or replaced with full spectru</w:t>
                      </w:r>
                      <w:r w:rsidR="00847D98">
                        <w:rPr>
                          <w:rFonts w:ascii="Calibri" w:hAnsi="Calibri"/>
                          <w:sz w:val="24"/>
                          <w:szCs w:val="24"/>
                        </w:rPr>
                        <w:t>m globes</w:t>
                      </w:r>
                    </w:ins>
                    <w:ins w:id="1060" w:author="Razzaghi-Pour, Kavi" w:date="2013-10-31T15:40:00Z">
                      <w:r w:rsidR="00847D98">
                        <w:rPr>
                          <w:rFonts w:ascii="Calibri" w:hAnsi="Calibri"/>
                          <w:sz w:val="24"/>
                          <w:szCs w:val="24"/>
                        </w:rPr>
                        <w:t xml:space="preserve"> </w:t>
                      </w:r>
                    </w:ins>
                    <w:ins w:id="1061" w:author="Razzaghi-Pour, Kavi" w:date="2013-10-31T15:37:00Z">
                      <w:r w:rsidRPr="000E71A2">
                        <w:rPr>
                          <w:rFonts w:ascii="Calibri" w:hAnsi="Calibri"/>
                          <w:sz w:val="24"/>
                          <w:szCs w:val="24"/>
                        </w:rPr>
                        <w:t>to dampen the glare/reduce</w:t>
                      </w:r>
                      <w:r w:rsidR="00847D98">
                        <w:rPr>
                          <w:rFonts w:ascii="Calibri" w:hAnsi="Calibri"/>
                          <w:sz w:val="24"/>
                          <w:szCs w:val="24"/>
                        </w:rPr>
                        <w:t xml:space="preserve"> the flicker</w:t>
                      </w:r>
                    </w:ins>
                    <w:ins w:id="1062" w:author="Razzaghi-Pour, Kavi" w:date="2013-10-31T15:40:00Z">
                      <w:r w:rsidR="00847D98">
                        <w:rPr>
                          <w:rFonts w:ascii="Calibri" w:hAnsi="Calibri"/>
                          <w:sz w:val="24"/>
                          <w:szCs w:val="24"/>
                        </w:rPr>
                        <w:t>,</w:t>
                      </w:r>
                    </w:ins>
                  </w:p>
                  <w:p w:rsidR="00C4693C" w:rsidRPr="000E71A2" w:rsidRDefault="00C4693C" w:rsidP="004106B0">
                    <w:pPr>
                      <w:pStyle w:val="ColorfulList-Accent1"/>
                      <w:widowControl w:val="0"/>
                      <w:numPr>
                        <w:ilvl w:val="1"/>
                        <w:numId w:val="37"/>
                      </w:numPr>
                      <w:autoSpaceDE w:val="0"/>
                      <w:autoSpaceDN w:val="0"/>
                      <w:adjustRightInd w:val="0"/>
                      <w:spacing w:after="0" w:line="240" w:lineRule="auto"/>
                      <w:rPr>
                        <w:ins w:id="1063" w:author="Razzaghi-Pour, Kavi" w:date="2013-10-31T15:37:00Z"/>
                        <w:rFonts w:ascii="Calibri" w:hAnsi="Calibri"/>
                        <w:sz w:val="24"/>
                        <w:szCs w:val="24"/>
                      </w:rPr>
                      <w:pPrChange w:id="1064" w:author="Razzaghi-Pour, Kavi" w:date="2013-10-31T15:42:00Z">
                        <w:pPr>
                          <w:pStyle w:val="ColorfulList-Accent1"/>
                          <w:widowControl w:val="0"/>
                          <w:numPr>
                            <w:ilvl w:val="1"/>
                            <w:numId w:val="4"/>
                          </w:numPr>
                          <w:autoSpaceDE w:val="0"/>
                          <w:autoSpaceDN w:val="0"/>
                          <w:adjustRightInd w:val="0"/>
                          <w:spacing w:after="0" w:line="240" w:lineRule="auto"/>
                          <w:ind w:left="1440" w:hanging="360"/>
                        </w:pPr>
                      </w:pPrChange>
                    </w:pPr>
                    <w:ins w:id="1065" w:author="Razzaghi-Pour, Kavi" w:date="2013-10-31T15:37:00Z">
                      <w:r w:rsidRPr="000E71A2">
                        <w:rPr>
                          <w:rFonts w:ascii="Calibri" w:hAnsi="Calibri"/>
                          <w:sz w:val="24"/>
                          <w:szCs w:val="24"/>
                        </w:rPr>
                        <w:t>Be aware of glare/sun - knowing where the sun/light/glare is coming from/relocating to another space if appropriate.</w:t>
                      </w:r>
                    </w:ins>
                  </w:p>
                  <w:p w:rsidR="00C4693C" w:rsidRPr="000E71A2" w:rsidRDefault="00C4693C" w:rsidP="00C4693C">
                    <w:pPr>
                      <w:pStyle w:val="ColorfulList-Accent1"/>
                      <w:numPr>
                        <w:ilvl w:val="0"/>
                        <w:numId w:val="4"/>
                      </w:numPr>
                      <w:spacing w:after="0"/>
                      <w:rPr>
                        <w:ins w:id="1066" w:author="Razzaghi-Pour, Kavi" w:date="2013-10-31T15:37:00Z"/>
                        <w:rFonts w:ascii="Calibri" w:hAnsi="Calibri"/>
                        <w:sz w:val="24"/>
                        <w:szCs w:val="24"/>
                      </w:rPr>
                    </w:pPr>
                    <w:ins w:id="1067" w:author="Razzaghi-Pour, Kavi" w:date="2013-10-31T15:37:00Z">
                      <w:r w:rsidRPr="000E71A2">
                        <w:rPr>
                          <w:rFonts w:ascii="Calibri" w:hAnsi="Calibri"/>
                          <w:sz w:val="24"/>
                          <w:szCs w:val="24"/>
                        </w:rPr>
                        <w:t>Introduce something calming to look at such as a bubble column</w:t>
                      </w:r>
                    </w:ins>
                    <w:ins w:id="1068" w:author="Razzaghi-Pour, Kavi" w:date="2013-10-31T15:41:00Z">
                      <w:r w:rsidR="00847D98">
                        <w:rPr>
                          <w:rFonts w:ascii="Calibri" w:hAnsi="Calibri"/>
                          <w:sz w:val="24"/>
                          <w:szCs w:val="24"/>
                        </w:rPr>
                        <w:t>.</w:t>
                      </w:r>
                    </w:ins>
                  </w:p>
                  <w:p w:rsidR="00847D98" w:rsidRDefault="00C4693C" w:rsidP="00C4693C">
                    <w:pPr>
                      <w:pStyle w:val="ColorfulList-Accent1"/>
                      <w:numPr>
                        <w:ilvl w:val="0"/>
                        <w:numId w:val="11"/>
                      </w:numPr>
                      <w:spacing w:after="0"/>
                      <w:rPr>
                        <w:ins w:id="1069" w:author="Razzaghi-Pour, Kavi" w:date="2013-10-31T15:41:00Z"/>
                        <w:rFonts w:ascii="Calibri" w:hAnsi="Calibri"/>
                        <w:sz w:val="24"/>
                        <w:szCs w:val="24"/>
                      </w:rPr>
                    </w:pPr>
                    <w:ins w:id="1070" w:author="Razzaghi-Pour, Kavi" w:date="2013-10-31T15:37:00Z">
                      <w:r w:rsidRPr="000E71A2">
                        <w:rPr>
                          <w:rFonts w:ascii="Calibri" w:hAnsi="Calibri"/>
                          <w:sz w:val="24"/>
                          <w:szCs w:val="24"/>
                        </w:rPr>
                        <w:t>Use a timer</w:t>
                      </w:r>
                    </w:ins>
                    <w:ins w:id="1071" w:author="Razzaghi-Pour, Kavi" w:date="2013-10-31T15:41:00Z">
                      <w:r w:rsidR="00847D98">
                        <w:rPr>
                          <w:rFonts w:ascii="Calibri" w:hAnsi="Calibri"/>
                          <w:sz w:val="24"/>
                          <w:szCs w:val="24"/>
                        </w:rPr>
                        <w:t xml:space="preserve"> </w:t>
                      </w:r>
                    </w:ins>
                    <w:ins w:id="1072" w:author="Razzaghi-Pour, Kavi" w:date="2013-10-31T15:37:00Z">
                      <w:r w:rsidRPr="000E71A2">
                        <w:rPr>
                          <w:rFonts w:ascii="Calibri" w:hAnsi="Calibri"/>
                          <w:sz w:val="24"/>
                          <w:szCs w:val="24"/>
                        </w:rPr>
                        <w:t>(gel timers and sand timers) instead of auditory instructions to indicate time required for classroom tasks.</w:t>
                      </w:r>
                    </w:ins>
                  </w:p>
                  <w:p w:rsidR="00C4693C" w:rsidRPr="000E71A2" w:rsidRDefault="00C4693C" w:rsidP="00C4693C">
                    <w:pPr>
                      <w:pStyle w:val="ColorfulList-Accent1"/>
                      <w:numPr>
                        <w:ilvl w:val="0"/>
                        <w:numId w:val="11"/>
                      </w:numPr>
                      <w:spacing w:after="0"/>
                      <w:rPr>
                        <w:ins w:id="1073" w:author="Razzaghi-Pour, Kavi" w:date="2013-10-31T15:37:00Z"/>
                        <w:rFonts w:ascii="Calibri" w:hAnsi="Calibri"/>
                        <w:sz w:val="24"/>
                        <w:szCs w:val="24"/>
                      </w:rPr>
                    </w:pPr>
                    <w:ins w:id="1074" w:author="Razzaghi-Pour, Kavi" w:date="2013-10-31T15:37:00Z">
                      <w:r w:rsidRPr="000E71A2">
                        <w:rPr>
                          <w:rFonts w:ascii="Calibri" w:hAnsi="Calibri"/>
                          <w:sz w:val="24"/>
                          <w:szCs w:val="24"/>
                        </w:rPr>
                        <w:t>Present routine activities in the same place every time.</w:t>
                      </w:r>
                    </w:ins>
                  </w:p>
                  <w:p w:rsidR="00C4693C" w:rsidRPr="000E71A2" w:rsidRDefault="00C4693C" w:rsidP="00C4693C">
                    <w:pPr>
                      <w:pStyle w:val="ColorfulList-Accent1"/>
                      <w:numPr>
                        <w:ilvl w:val="0"/>
                        <w:numId w:val="4"/>
                      </w:numPr>
                      <w:spacing w:after="0"/>
                      <w:rPr>
                        <w:ins w:id="1075" w:author="Razzaghi-Pour, Kavi" w:date="2013-10-31T15:37:00Z"/>
                        <w:rFonts w:ascii="Calibri" w:hAnsi="Calibri"/>
                        <w:sz w:val="24"/>
                        <w:szCs w:val="24"/>
                      </w:rPr>
                    </w:pPr>
                    <w:ins w:id="1076" w:author="Razzaghi-Pour, Kavi" w:date="2013-10-31T15:37:00Z">
                      <w:r w:rsidRPr="000E71A2">
                        <w:rPr>
                          <w:rFonts w:ascii="Calibri" w:hAnsi="Calibri"/>
                          <w:sz w:val="24"/>
                          <w:szCs w:val="24"/>
                        </w:rPr>
                        <w:t xml:space="preserve">Reduce the amount of visual stimuli on a worksheet, </w:t>
                      </w:r>
                    </w:ins>
                    <w:ins w:id="1077" w:author="Razzaghi-Pour, Kavi" w:date="2013-10-31T15:41:00Z">
                      <w:r w:rsidR="004106B0">
                        <w:rPr>
                          <w:rFonts w:ascii="Calibri" w:hAnsi="Calibri"/>
                          <w:sz w:val="24"/>
                          <w:szCs w:val="24"/>
                        </w:rPr>
                        <w:t>e.g.</w:t>
                      </w:r>
                    </w:ins>
                    <w:ins w:id="1078" w:author="Razzaghi-Pour, Kavi" w:date="2013-10-31T15:37:00Z">
                      <w:r w:rsidRPr="000E71A2">
                        <w:rPr>
                          <w:rFonts w:ascii="Calibri" w:hAnsi="Calibri"/>
                          <w:sz w:val="24"/>
                          <w:szCs w:val="24"/>
                        </w:rPr>
                        <w:t xml:space="preserve"> spreading a one page worksheet across two pages.</w:t>
                      </w:r>
                    </w:ins>
                  </w:p>
                  <w:p w:rsidR="00C4693C" w:rsidRPr="000E71A2" w:rsidRDefault="00C4693C" w:rsidP="00C4693C">
                    <w:pPr>
                      <w:pStyle w:val="ColorfulList-Accent1"/>
                      <w:numPr>
                        <w:ilvl w:val="0"/>
                        <w:numId w:val="4"/>
                      </w:numPr>
                      <w:spacing w:after="0"/>
                      <w:rPr>
                        <w:ins w:id="1079" w:author="Razzaghi-Pour, Kavi" w:date="2013-10-31T15:37:00Z"/>
                        <w:rFonts w:ascii="Calibri" w:hAnsi="Calibri"/>
                        <w:sz w:val="24"/>
                        <w:szCs w:val="24"/>
                      </w:rPr>
                    </w:pPr>
                    <w:ins w:id="1080" w:author="Razzaghi-Pour, Kavi" w:date="2013-10-31T15:37:00Z">
                      <w:r w:rsidRPr="000E71A2">
                        <w:rPr>
                          <w:rFonts w:ascii="Calibri" w:hAnsi="Calibri"/>
                          <w:sz w:val="24"/>
                          <w:szCs w:val="24"/>
                        </w:rPr>
                        <w:t xml:space="preserve">Reduce visually distracting elements in the classroom </w:t>
                      </w:r>
                    </w:ins>
                  </w:p>
                  <w:p w:rsidR="00C4693C" w:rsidRPr="000E71A2" w:rsidRDefault="00C4693C" w:rsidP="004106B0">
                    <w:pPr>
                      <w:pStyle w:val="ColorfulList-Accent1"/>
                      <w:numPr>
                        <w:ilvl w:val="1"/>
                        <w:numId w:val="36"/>
                      </w:numPr>
                      <w:spacing w:after="0"/>
                      <w:rPr>
                        <w:ins w:id="1081" w:author="Razzaghi-Pour, Kavi" w:date="2013-10-31T15:37:00Z"/>
                        <w:rFonts w:ascii="Calibri" w:hAnsi="Calibri"/>
                        <w:sz w:val="24"/>
                        <w:szCs w:val="24"/>
                      </w:rPr>
                      <w:pPrChange w:id="1082" w:author="Razzaghi-Pour, Kavi" w:date="2013-10-31T15:42:00Z">
                        <w:pPr>
                          <w:pStyle w:val="ColorfulList-Accent1"/>
                          <w:numPr>
                            <w:ilvl w:val="1"/>
                            <w:numId w:val="4"/>
                          </w:numPr>
                          <w:spacing w:after="0"/>
                          <w:ind w:left="1440" w:hanging="360"/>
                        </w:pPr>
                      </w:pPrChange>
                    </w:pPr>
                    <w:ins w:id="1083" w:author="Razzaghi-Pour, Kavi" w:date="2013-10-31T15:37:00Z">
                      <w:r w:rsidRPr="000E71A2">
                        <w:rPr>
                          <w:rFonts w:ascii="Calibri" w:hAnsi="Calibri"/>
                          <w:sz w:val="24"/>
                          <w:szCs w:val="24"/>
                        </w:rPr>
                        <w:t>Remove posters and pictures on the wall that are in the line of sight of the student</w:t>
                      </w:r>
                    </w:ins>
                    <w:ins w:id="1084" w:author="Razzaghi-Pour, Kavi" w:date="2013-10-31T15:41:00Z">
                      <w:r w:rsidR="004106B0">
                        <w:rPr>
                          <w:rFonts w:ascii="Calibri" w:hAnsi="Calibri"/>
                          <w:sz w:val="24"/>
                          <w:szCs w:val="24"/>
                        </w:rPr>
                        <w:t>,</w:t>
                      </w:r>
                    </w:ins>
                    <w:ins w:id="1085" w:author="Razzaghi-Pour, Kavi" w:date="2013-10-31T15:37:00Z">
                      <w:r w:rsidRPr="000E71A2">
                        <w:rPr>
                          <w:rFonts w:ascii="Calibri" w:hAnsi="Calibri"/>
                          <w:sz w:val="24"/>
                          <w:szCs w:val="24"/>
                        </w:rPr>
                        <w:t xml:space="preserve"> e</w:t>
                      </w:r>
                    </w:ins>
                    <w:ins w:id="1086" w:author="Razzaghi-Pour, Kavi" w:date="2013-10-31T15:41:00Z">
                      <w:r w:rsidR="004106B0">
                        <w:rPr>
                          <w:rFonts w:ascii="Calibri" w:hAnsi="Calibri"/>
                          <w:sz w:val="24"/>
                          <w:szCs w:val="24"/>
                        </w:rPr>
                        <w:t>.</w:t>
                      </w:r>
                    </w:ins>
                    <w:ins w:id="1087" w:author="Razzaghi-Pour, Kavi" w:date="2013-10-31T15:37:00Z">
                      <w:r w:rsidRPr="000E71A2">
                        <w:rPr>
                          <w:rFonts w:ascii="Calibri" w:hAnsi="Calibri"/>
                          <w:sz w:val="24"/>
                          <w:szCs w:val="24"/>
                        </w:rPr>
                        <w:t>g</w:t>
                      </w:r>
                    </w:ins>
                    <w:ins w:id="1088" w:author="Razzaghi-Pour, Kavi" w:date="2013-10-31T15:41:00Z">
                      <w:r w:rsidR="004106B0">
                        <w:rPr>
                          <w:rFonts w:ascii="Calibri" w:hAnsi="Calibri"/>
                          <w:sz w:val="24"/>
                          <w:szCs w:val="24"/>
                        </w:rPr>
                        <w:t>.</w:t>
                      </w:r>
                    </w:ins>
                    <w:ins w:id="1089" w:author="Razzaghi-Pour, Kavi" w:date="2013-10-31T15:37:00Z">
                      <w:r w:rsidRPr="000E71A2">
                        <w:rPr>
                          <w:rFonts w:ascii="Calibri" w:hAnsi="Calibri"/>
                          <w:sz w:val="24"/>
                          <w:szCs w:val="24"/>
                        </w:rPr>
                        <w:t xml:space="preserve"> display work in the hallway on display boards you can turn around </w:t>
                      </w:r>
                    </w:ins>
                    <w:ins w:id="1090" w:author="Razzaghi-Pour, Kavi" w:date="2013-10-31T15:41:00Z">
                      <w:r w:rsidR="004106B0" w:rsidRPr="000E71A2">
                        <w:rPr>
                          <w:rFonts w:ascii="Calibri" w:hAnsi="Calibri"/>
                          <w:sz w:val="24"/>
                          <w:szCs w:val="24"/>
                        </w:rPr>
                        <w:t>instead</w:t>
                      </w:r>
                    </w:ins>
                    <w:ins w:id="1091" w:author="Razzaghi-Pour, Kavi" w:date="2013-10-31T15:37:00Z">
                      <w:r w:rsidRPr="000E71A2">
                        <w:rPr>
                          <w:rFonts w:ascii="Calibri" w:hAnsi="Calibri"/>
                          <w:sz w:val="24"/>
                          <w:szCs w:val="24"/>
                        </w:rPr>
                        <w:t xml:space="preserve"> of </w:t>
                      </w:r>
                    </w:ins>
                    <w:ins w:id="1092" w:author="Razzaghi-Pour, Kavi" w:date="2013-10-31T15:41:00Z">
                      <w:r w:rsidR="004106B0">
                        <w:rPr>
                          <w:rFonts w:ascii="Calibri" w:hAnsi="Calibri"/>
                          <w:sz w:val="24"/>
                          <w:szCs w:val="24"/>
                        </w:rPr>
                        <w:t xml:space="preserve">using </w:t>
                      </w:r>
                    </w:ins>
                    <w:ins w:id="1093" w:author="Razzaghi-Pour, Kavi" w:date="2013-10-31T15:37:00Z">
                      <w:r w:rsidRPr="000E71A2">
                        <w:rPr>
                          <w:rFonts w:ascii="Calibri" w:hAnsi="Calibri"/>
                          <w:sz w:val="24"/>
                          <w:szCs w:val="24"/>
                        </w:rPr>
                        <w:t>classroom walls.</w:t>
                      </w:r>
                    </w:ins>
                  </w:p>
                  <w:p w:rsidR="00C4693C" w:rsidRPr="000E71A2" w:rsidRDefault="00C4693C" w:rsidP="004106B0">
                    <w:pPr>
                      <w:pStyle w:val="ColorfulList-Accent1"/>
                      <w:widowControl w:val="0"/>
                      <w:numPr>
                        <w:ilvl w:val="1"/>
                        <w:numId w:val="36"/>
                      </w:numPr>
                      <w:autoSpaceDE w:val="0"/>
                      <w:autoSpaceDN w:val="0"/>
                      <w:adjustRightInd w:val="0"/>
                      <w:spacing w:after="0" w:line="240" w:lineRule="auto"/>
                      <w:rPr>
                        <w:ins w:id="1094" w:author="Razzaghi-Pour, Kavi" w:date="2013-10-31T15:37:00Z"/>
                        <w:rFonts w:ascii="Calibri" w:hAnsi="Calibri"/>
                        <w:sz w:val="24"/>
                        <w:szCs w:val="24"/>
                      </w:rPr>
                      <w:pPrChange w:id="1095" w:author="Razzaghi-Pour, Kavi" w:date="2013-10-31T15:42:00Z">
                        <w:pPr>
                          <w:pStyle w:val="ColorfulList-Accent1"/>
                          <w:widowControl w:val="0"/>
                          <w:numPr>
                            <w:ilvl w:val="1"/>
                            <w:numId w:val="4"/>
                          </w:numPr>
                          <w:autoSpaceDE w:val="0"/>
                          <w:autoSpaceDN w:val="0"/>
                          <w:adjustRightInd w:val="0"/>
                          <w:spacing w:after="0" w:line="240" w:lineRule="auto"/>
                          <w:ind w:left="1440" w:hanging="360"/>
                        </w:pPr>
                      </w:pPrChange>
                    </w:pPr>
                    <w:ins w:id="1096" w:author="Razzaghi-Pour, Kavi" w:date="2013-10-31T15:37:00Z">
                      <w:r w:rsidRPr="000E71A2">
                        <w:rPr>
                          <w:rFonts w:ascii="Calibri" w:hAnsi="Calibri"/>
                          <w:sz w:val="24"/>
                          <w:szCs w:val="24"/>
                        </w:rPr>
                        <w:t>Reduce clutter on the student’s desk</w:t>
                      </w:r>
                    </w:ins>
                    <w:ins w:id="1097" w:author="Razzaghi-Pour, Kavi" w:date="2013-10-31T15:42:00Z">
                      <w:r w:rsidR="004106B0">
                        <w:rPr>
                          <w:rFonts w:ascii="Calibri" w:hAnsi="Calibri"/>
                          <w:sz w:val="24"/>
                          <w:szCs w:val="24"/>
                        </w:rPr>
                        <w:t>,</w:t>
                      </w:r>
                    </w:ins>
                    <w:ins w:id="1098" w:author="Razzaghi-Pour, Kavi" w:date="2013-10-31T15:37:00Z">
                      <w:r w:rsidRPr="000E71A2">
                        <w:rPr>
                          <w:rFonts w:ascii="Calibri" w:hAnsi="Calibri"/>
                          <w:sz w:val="24"/>
                          <w:szCs w:val="24"/>
                        </w:rPr>
                        <w:t xml:space="preserve"> e</w:t>
                      </w:r>
                    </w:ins>
                    <w:ins w:id="1099" w:author="Razzaghi-Pour, Kavi" w:date="2013-10-31T15:42:00Z">
                      <w:r w:rsidR="004106B0">
                        <w:rPr>
                          <w:rFonts w:ascii="Calibri" w:hAnsi="Calibri"/>
                          <w:sz w:val="24"/>
                          <w:szCs w:val="24"/>
                        </w:rPr>
                        <w:t>.</w:t>
                      </w:r>
                    </w:ins>
                    <w:ins w:id="1100" w:author="Razzaghi-Pour, Kavi" w:date="2013-10-31T15:37:00Z">
                      <w:r w:rsidRPr="000E71A2">
                        <w:rPr>
                          <w:rFonts w:ascii="Calibri" w:hAnsi="Calibri"/>
                          <w:sz w:val="24"/>
                          <w:szCs w:val="24"/>
                        </w:rPr>
                        <w:t>g</w:t>
                      </w:r>
                    </w:ins>
                    <w:ins w:id="1101" w:author="Razzaghi-Pour, Kavi" w:date="2013-10-31T15:42:00Z">
                      <w:r w:rsidR="004106B0">
                        <w:rPr>
                          <w:rFonts w:ascii="Calibri" w:hAnsi="Calibri"/>
                          <w:sz w:val="24"/>
                          <w:szCs w:val="24"/>
                        </w:rPr>
                        <w:t xml:space="preserve">. use </w:t>
                      </w:r>
                    </w:ins>
                    <w:ins w:id="1102" w:author="Razzaghi-Pour, Kavi" w:date="2013-10-31T15:37:00Z">
                      <w:r w:rsidRPr="000E71A2">
                        <w:rPr>
                          <w:rFonts w:ascii="Calibri" w:hAnsi="Calibri"/>
                          <w:sz w:val="24"/>
                          <w:szCs w:val="24"/>
                        </w:rPr>
                        <w:t>o</w:t>
                      </w:r>
                      <w:r w:rsidR="004106B0">
                        <w:rPr>
                          <w:rFonts w:ascii="Calibri" w:hAnsi="Calibri"/>
                          <w:sz w:val="24"/>
                          <w:szCs w:val="24"/>
                        </w:rPr>
                        <w:t xml:space="preserve">rganisation systems </w:t>
                      </w:r>
                      <w:r w:rsidRPr="000E71A2">
                        <w:rPr>
                          <w:rFonts w:ascii="Calibri" w:hAnsi="Calibri"/>
                          <w:sz w:val="24"/>
                          <w:szCs w:val="24"/>
                        </w:rPr>
                        <w:t>such as cubby/tub spaces to declutter work areas/reduce visual distr</w:t>
                      </w:r>
                      <w:r w:rsidR="004106B0">
                        <w:rPr>
                          <w:rFonts w:ascii="Calibri" w:hAnsi="Calibri"/>
                          <w:sz w:val="24"/>
                          <w:szCs w:val="24"/>
                        </w:rPr>
                        <w:t xml:space="preserve">action.  Curtains </w:t>
                      </w:r>
                      <w:r w:rsidRPr="000E71A2">
                        <w:rPr>
                          <w:rFonts w:ascii="Calibri" w:hAnsi="Calibri"/>
                          <w:sz w:val="24"/>
                          <w:szCs w:val="24"/>
                        </w:rPr>
                        <w:t xml:space="preserve">can be placed over cubby spaces, you can turn cubby’s around. </w:t>
                      </w:r>
                    </w:ins>
                  </w:p>
                  <w:p w:rsidR="00C4693C" w:rsidRPr="000E71A2" w:rsidRDefault="00C4693C" w:rsidP="00C4693C">
                    <w:pPr>
                      <w:pStyle w:val="ColorfulList-Accent1"/>
                      <w:widowControl w:val="0"/>
                      <w:numPr>
                        <w:ilvl w:val="0"/>
                        <w:numId w:val="4"/>
                      </w:numPr>
                      <w:autoSpaceDE w:val="0"/>
                      <w:autoSpaceDN w:val="0"/>
                      <w:adjustRightInd w:val="0"/>
                      <w:spacing w:after="0" w:line="240" w:lineRule="auto"/>
                      <w:rPr>
                        <w:ins w:id="1103" w:author="Razzaghi-Pour, Kavi" w:date="2013-10-31T15:37:00Z"/>
                        <w:rFonts w:ascii="Calibri" w:hAnsi="Calibri"/>
                        <w:sz w:val="24"/>
                        <w:szCs w:val="24"/>
                      </w:rPr>
                    </w:pPr>
                    <w:ins w:id="1104" w:author="Razzaghi-Pour, Kavi" w:date="2013-10-31T15:37:00Z">
                      <w:r w:rsidRPr="000E71A2">
                        <w:rPr>
                          <w:rFonts w:ascii="Calibri" w:hAnsi="Calibri"/>
                          <w:sz w:val="24"/>
                          <w:szCs w:val="24"/>
                        </w:rPr>
                        <w:t>To reduce eye strain and encourage focus: use a feature wall, frame the area you want</w:t>
                      </w:r>
                    </w:ins>
                    <w:ins w:id="1105" w:author="Razzaghi-Pour, Kavi" w:date="2013-10-31T15:43:00Z">
                      <w:r w:rsidR="004106B0">
                        <w:rPr>
                          <w:rFonts w:ascii="Calibri" w:hAnsi="Calibri"/>
                          <w:sz w:val="24"/>
                          <w:szCs w:val="24"/>
                        </w:rPr>
                        <w:t xml:space="preserve"> </w:t>
                      </w:r>
                    </w:ins>
                    <w:ins w:id="1106" w:author="Razzaghi-Pour, Kavi" w:date="2013-10-31T15:37:00Z">
                      <w:r w:rsidRPr="000E71A2">
                        <w:rPr>
                          <w:rFonts w:ascii="Calibri" w:hAnsi="Calibri"/>
                          <w:sz w:val="24"/>
                          <w:szCs w:val="24"/>
                        </w:rPr>
                        <w:t>students to focus on</w:t>
                      </w:r>
                    </w:ins>
                    <w:ins w:id="1107" w:author="Razzaghi-Pour, Kavi" w:date="2013-10-31T15:43:00Z">
                      <w:r w:rsidR="004106B0">
                        <w:rPr>
                          <w:rFonts w:ascii="Calibri" w:hAnsi="Calibri"/>
                          <w:sz w:val="24"/>
                          <w:szCs w:val="24"/>
                        </w:rPr>
                        <w:t>.</w:t>
                      </w:r>
                    </w:ins>
                    <w:ins w:id="1108" w:author="Razzaghi-Pour, Kavi" w:date="2013-10-31T15:37:00Z">
                      <w:r w:rsidRPr="000E71A2">
                        <w:rPr>
                          <w:rFonts w:ascii="Calibri" w:hAnsi="Calibri"/>
                          <w:sz w:val="24"/>
                          <w:szCs w:val="24"/>
                        </w:rPr>
                        <w:t xml:space="preserve"> </w:t>
                      </w:r>
                    </w:ins>
                  </w:p>
                  <w:p w:rsidR="00C4693C" w:rsidRDefault="00C4693C" w:rsidP="005D3855">
                    <w:pPr>
                      <w:pStyle w:val="ColorfulList-Accent1"/>
                      <w:widowControl w:val="0"/>
                      <w:numPr>
                        <w:ilvl w:val="0"/>
                        <w:numId w:val="4"/>
                      </w:numPr>
                      <w:autoSpaceDE w:val="0"/>
                      <w:autoSpaceDN w:val="0"/>
                      <w:adjustRightInd w:val="0"/>
                      <w:spacing w:after="0" w:line="240" w:lineRule="auto"/>
                      <w:rPr>
                        <w:ins w:id="1109" w:author="Razzaghi-Pour, Kavi" w:date="2013-10-31T15:54:00Z"/>
                        <w:rFonts w:ascii="Calibri" w:hAnsi="Calibri"/>
                        <w:sz w:val="24"/>
                        <w:szCs w:val="24"/>
                      </w:rPr>
                      <w:pPrChange w:id="1110" w:author="Razzaghi-Pour, Kavi" w:date="2013-10-31T15:54:00Z">
                        <w:pPr>
                          <w:pStyle w:val="ColorfulList-Accent1"/>
                          <w:widowControl w:val="0"/>
                          <w:numPr>
                            <w:ilvl w:val="1"/>
                            <w:numId w:val="4"/>
                          </w:numPr>
                          <w:autoSpaceDE w:val="0"/>
                          <w:autoSpaceDN w:val="0"/>
                          <w:adjustRightInd w:val="0"/>
                          <w:spacing w:after="0" w:line="240" w:lineRule="auto"/>
                          <w:ind w:left="1440" w:hanging="360"/>
                        </w:pPr>
                      </w:pPrChange>
                    </w:pPr>
                    <w:ins w:id="1111" w:author="Razzaghi-Pour, Kavi" w:date="2013-10-31T15:37:00Z">
                      <w:r w:rsidRPr="000E71A2">
                        <w:rPr>
                          <w:rFonts w:ascii="Calibri" w:hAnsi="Calibri"/>
                          <w:sz w:val="24"/>
                          <w:szCs w:val="24"/>
                        </w:rPr>
                        <w:t>Have different colour walls for different focus areas.</w:t>
                      </w:r>
                    </w:ins>
                    <w:ins w:id="1112" w:author="Razzaghi-Pour, Kavi" w:date="2013-10-31T15:51:00Z">
                      <w:r w:rsidR="005D3855">
                        <w:rPr>
                          <w:rFonts w:ascii="Calibri" w:hAnsi="Calibri"/>
                          <w:sz w:val="24"/>
                          <w:szCs w:val="24"/>
                        </w:rPr>
                        <w:t xml:space="preserve"> </w:t>
                      </w:r>
                    </w:ins>
                    <w:ins w:id="1113" w:author="Razzaghi-Pour, Kavi" w:date="2013-10-31T15:37:00Z">
                      <w:r w:rsidRPr="000E71A2">
                        <w:rPr>
                          <w:rFonts w:ascii="Calibri" w:hAnsi="Calibri"/>
                          <w:sz w:val="24"/>
                          <w:szCs w:val="24"/>
                        </w:rPr>
                        <w:t>Use colour coding within a classroom/school</w:t>
                      </w:r>
                    </w:ins>
                    <w:ins w:id="1114" w:author="Razzaghi-Pour, Kavi" w:date="2013-10-31T15:51:00Z">
                      <w:r w:rsidR="005D3855">
                        <w:rPr>
                          <w:rFonts w:ascii="Calibri" w:hAnsi="Calibri"/>
                          <w:sz w:val="24"/>
                          <w:szCs w:val="24"/>
                        </w:rPr>
                        <w:t xml:space="preserve">, </w:t>
                      </w:r>
                    </w:ins>
                    <w:ins w:id="1115" w:author="Razzaghi-Pour, Kavi" w:date="2013-10-31T15:52:00Z">
                      <w:r w:rsidR="005D3855">
                        <w:rPr>
                          <w:rFonts w:ascii="Calibri" w:hAnsi="Calibri"/>
                          <w:sz w:val="24"/>
                          <w:szCs w:val="24"/>
                        </w:rPr>
                        <w:t>e.</w:t>
                      </w:r>
                    </w:ins>
                    <w:ins w:id="1116" w:author="Razzaghi-Pour, Kavi" w:date="2013-10-31T15:37:00Z">
                      <w:r w:rsidRPr="00454BA8">
                        <w:rPr>
                          <w:rFonts w:ascii="Calibri" w:hAnsi="Calibri"/>
                          <w:sz w:val="24"/>
                          <w:szCs w:val="24"/>
                        </w:rPr>
                        <w:t>g</w:t>
                      </w:r>
                    </w:ins>
                    <w:ins w:id="1117" w:author="Razzaghi-Pour, Kavi" w:date="2013-10-31T15:52:00Z">
                      <w:r w:rsidR="005D3855">
                        <w:rPr>
                          <w:rFonts w:ascii="Calibri" w:hAnsi="Calibri"/>
                          <w:sz w:val="24"/>
                          <w:szCs w:val="24"/>
                        </w:rPr>
                        <w:t>.</w:t>
                      </w:r>
                    </w:ins>
                    <w:ins w:id="1118" w:author="Razzaghi-Pour, Kavi" w:date="2013-10-31T15:37:00Z">
                      <w:r w:rsidRPr="00454BA8">
                        <w:rPr>
                          <w:rFonts w:ascii="Calibri" w:hAnsi="Calibri"/>
                          <w:sz w:val="24"/>
                          <w:szCs w:val="24"/>
                        </w:rPr>
                        <w:t xml:space="preserve"> reading/quie</w:t>
                      </w:r>
                      <w:r w:rsidRPr="005D3855">
                        <w:rPr>
                          <w:rFonts w:ascii="Calibri" w:hAnsi="Calibri"/>
                          <w:sz w:val="24"/>
                          <w:szCs w:val="24"/>
                        </w:rPr>
                        <w:t xml:space="preserve">t area- </w:t>
                      </w:r>
                    </w:ins>
                    <w:ins w:id="1119" w:author="Razzaghi-Pour, Kavi" w:date="2013-10-31T15:53:00Z">
                      <w:r w:rsidR="005D3855">
                        <w:rPr>
                          <w:rFonts w:ascii="Calibri" w:hAnsi="Calibri"/>
                          <w:sz w:val="24"/>
                          <w:szCs w:val="24"/>
                        </w:rPr>
                        <w:t>colour coded g</w:t>
                      </w:r>
                    </w:ins>
                    <w:ins w:id="1120" w:author="Razzaghi-Pour, Kavi" w:date="2013-10-31T15:37:00Z">
                      <w:r w:rsidRPr="00454BA8">
                        <w:rPr>
                          <w:rFonts w:ascii="Calibri" w:hAnsi="Calibri"/>
                          <w:sz w:val="24"/>
                          <w:szCs w:val="24"/>
                        </w:rPr>
                        <w:t>reen</w:t>
                      </w:r>
                    </w:ins>
                    <w:ins w:id="1121" w:author="Razzaghi-Pour, Kavi" w:date="2013-10-31T15:54:00Z">
                      <w:r w:rsidR="005D3855">
                        <w:rPr>
                          <w:rFonts w:ascii="Calibri" w:hAnsi="Calibri"/>
                          <w:sz w:val="24"/>
                          <w:szCs w:val="24"/>
                        </w:rPr>
                        <w:t xml:space="preserve">. </w:t>
                      </w:r>
                    </w:ins>
                    <w:ins w:id="1122" w:author="Razzaghi-Pour, Kavi" w:date="2013-10-31T15:37:00Z">
                      <w:r w:rsidRPr="00454BA8">
                        <w:rPr>
                          <w:rFonts w:ascii="Calibri" w:hAnsi="Calibri"/>
                          <w:sz w:val="24"/>
                          <w:szCs w:val="24"/>
                        </w:rPr>
                        <w:t>Coloured mat for group time.</w:t>
                      </w:r>
                    </w:ins>
                  </w:p>
                  <w:p w:rsidR="0061005C" w:rsidRDefault="004106B0" w:rsidP="00C4693C">
                    <w:pPr>
                      <w:pStyle w:val="ColorfulList-Accent1"/>
                      <w:widowControl w:val="0"/>
                      <w:numPr>
                        <w:ilvl w:val="0"/>
                        <w:numId w:val="4"/>
                      </w:numPr>
                      <w:autoSpaceDE w:val="0"/>
                      <w:autoSpaceDN w:val="0"/>
                      <w:adjustRightInd w:val="0"/>
                      <w:spacing w:after="0"/>
                      <w:rPr>
                        <w:ins w:id="1123" w:author="Razzaghi-Pour, Kavi" w:date="2013-10-31T15:47:00Z"/>
                        <w:rFonts w:ascii="Calibri" w:hAnsi="Calibri"/>
                        <w:sz w:val="24"/>
                        <w:szCs w:val="24"/>
                      </w:rPr>
                    </w:pPr>
                    <w:ins w:id="1124" w:author="Razzaghi-Pour, Kavi" w:date="2013-10-31T15:43:00Z">
                      <w:r>
                        <w:rPr>
                          <w:rFonts w:ascii="Calibri" w:hAnsi="Calibri"/>
                          <w:sz w:val="24"/>
                          <w:szCs w:val="24"/>
                        </w:rPr>
                        <w:t xml:space="preserve">A student may find making eye contact less intense/ awkward after a movement activity which has </w:t>
                      </w:r>
                    </w:ins>
                    <w:ins w:id="1125" w:author="Razzaghi-Pour, Kavi" w:date="2013-10-31T15:44:00Z">
                      <w:r>
                        <w:rPr>
                          <w:rFonts w:ascii="Calibri" w:hAnsi="Calibri"/>
                          <w:sz w:val="24"/>
                          <w:szCs w:val="24"/>
                        </w:rPr>
                        <w:t>released</w:t>
                      </w:r>
                    </w:ins>
                    <w:ins w:id="1126" w:author="Razzaghi-Pour, Kavi" w:date="2013-10-31T15:43:00Z">
                      <w:r>
                        <w:rPr>
                          <w:rFonts w:ascii="Calibri" w:hAnsi="Calibri"/>
                          <w:sz w:val="24"/>
                          <w:szCs w:val="24"/>
                        </w:rPr>
                        <w:t xml:space="preserve"> </w:t>
                      </w:r>
                    </w:ins>
                    <w:ins w:id="1127" w:author="Razzaghi-Pour, Kavi" w:date="2013-10-31T15:44:00Z">
                      <w:r>
                        <w:rPr>
                          <w:rFonts w:ascii="Calibri" w:hAnsi="Calibri"/>
                          <w:sz w:val="24"/>
                          <w:szCs w:val="24"/>
                        </w:rPr>
                        <w:t xml:space="preserve">feel </w:t>
                      </w:r>
                    </w:ins>
                    <w:ins w:id="1128" w:author="Razzaghi-Pour, Kavi" w:date="2013-10-31T15:47:00Z">
                      <w:r w:rsidR="0061005C">
                        <w:rPr>
                          <w:rFonts w:ascii="Calibri" w:hAnsi="Calibri"/>
                          <w:sz w:val="24"/>
                          <w:szCs w:val="24"/>
                        </w:rPr>
                        <w:t>good hormones.</w:t>
                      </w:r>
                    </w:ins>
                  </w:p>
                  <w:p w:rsidR="000D0669" w:rsidRPr="000E71A2" w:rsidRDefault="000D0669" w:rsidP="000D0669">
                    <w:pPr>
                      <w:spacing w:after="0"/>
                      <w:rPr>
                        <w:ins w:id="1129" w:author="Razzaghi-Pour, Kavi" w:date="2013-10-31T08:15:00Z"/>
                        <w:rFonts w:ascii="Calibri" w:hAnsi="Calibri"/>
                        <w:b/>
                        <w:color w:val="FF0000"/>
                        <w:sz w:val="24"/>
                        <w:szCs w:val="24"/>
                        <w:u w:val="single"/>
                      </w:rPr>
                    </w:pPr>
                  </w:p>
                  <w:p w:rsidR="000D0669" w:rsidRDefault="000D0669" w:rsidP="000D0669">
                    <w:pPr>
                      <w:spacing w:after="0"/>
                      <w:ind w:left="720"/>
                      <w:rPr>
                        <w:ins w:id="1130" w:author="Razzaghi-Pour, Kavi" w:date="2013-10-31T08:13:00Z"/>
                        <w:rFonts w:ascii="Calibri" w:hAnsi="Calibri"/>
                        <w:sz w:val="24"/>
                        <w:szCs w:val="24"/>
                      </w:rPr>
                      <w:pPrChange w:id="1131" w:author="Razzaghi-Pour, Kavi" w:date="2013-10-31T08:13:00Z">
                        <w:pPr>
                          <w:numPr>
                            <w:numId w:val="3"/>
                          </w:numPr>
                          <w:spacing w:after="0"/>
                          <w:ind w:left="720" w:hanging="360"/>
                        </w:pPr>
                      </w:pPrChange>
                    </w:pPr>
                  </w:p>
                  <w:p w:rsidR="000D0669" w:rsidRPr="000E71A2" w:rsidRDefault="000D0669" w:rsidP="000D0669">
                    <w:pPr>
                      <w:spacing w:after="0"/>
                      <w:ind w:left="720"/>
                      <w:rPr>
                        <w:ins w:id="1132" w:author="Razzaghi-Pour, Kavi" w:date="2013-10-31T08:07:00Z"/>
                        <w:rFonts w:ascii="Calibri" w:hAnsi="Calibri"/>
                        <w:sz w:val="24"/>
                        <w:szCs w:val="24"/>
                      </w:rPr>
                      <w:pPrChange w:id="1133" w:author="Razzaghi-Pour, Kavi" w:date="2013-10-31T08:13:00Z">
                        <w:pPr>
                          <w:numPr>
                            <w:numId w:val="3"/>
                          </w:numPr>
                          <w:spacing w:after="0"/>
                          <w:ind w:left="720" w:hanging="360"/>
                        </w:pPr>
                      </w:pPrChange>
                    </w:pPr>
                  </w:p>
                  <w:p w:rsidR="000D0669" w:rsidRPr="000E71A2" w:rsidRDefault="000D0669" w:rsidP="000D0669">
                    <w:pPr>
                      <w:spacing w:after="0"/>
                      <w:ind w:left="720"/>
                      <w:rPr>
                        <w:ins w:id="1134" w:author="Razzaghi-Pour, Kavi" w:date="2013-10-31T08:07:00Z"/>
                        <w:rFonts w:ascii="Calibri" w:hAnsi="Calibri"/>
                        <w:sz w:val="24"/>
                        <w:szCs w:val="24"/>
                      </w:rPr>
                      <w:pPrChange w:id="1135" w:author="Razzaghi-Pour, Kavi" w:date="2013-10-31T08:12:00Z">
                        <w:pPr>
                          <w:numPr>
                            <w:numId w:val="3"/>
                          </w:numPr>
                          <w:spacing w:after="0"/>
                          <w:ind w:left="720" w:hanging="360"/>
                        </w:pPr>
                      </w:pPrChange>
                    </w:pPr>
                  </w:p>
                  <w:p w:rsidR="000D0669" w:rsidRPr="000E71A2" w:rsidRDefault="000D0669" w:rsidP="000D0669">
                    <w:pPr>
                      <w:spacing w:after="0"/>
                      <w:rPr>
                        <w:ins w:id="1136" w:author="Razzaghi-Pour, Kavi" w:date="2013-10-31T08:07:00Z"/>
                        <w:rFonts w:ascii="Calibri" w:hAnsi="Calibri"/>
                        <w:sz w:val="24"/>
                        <w:szCs w:val="24"/>
                      </w:rPr>
                    </w:pPr>
                  </w:p>
                  <w:p w:rsidR="000D0669" w:rsidRPr="006A5C54" w:rsidRDefault="000D0669" w:rsidP="000D0669">
                    <w:pPr>
                      <w:spacing w:after="240"/>
                      <w:rPr>
                        <w:rFonts w:ascii="Corbel" w:hAnsi="Corbel"/>
                        <w:b/>
                        <w:i/>
                        <w:sz w:val="40"/>
                        <w:szCs w:val="40"/>
                        <w:u w:val="single"/>
                      </w:rPr>
                    </w:pPr>
                  </w:p>
                  <w:p w:rsidR="000D0669" w:rsidRPr="006A5C54" w:rsidDel="00587AA9" w:rsidRDefault="000D0669" w:rsidP="000D0669">
                    <w:pPr>
                      <w:spacing w:line="360" w:lineRule="auto"/>
                      <w:rPr>
                        <w:del w:id="1137" w:author="Razzaghi-Pour, Kavi" w:date="2013-10-31T08:07:00Z"/>
                        <w:rFonts w:ascii="Corbel" w:hAnsi="Corbel"/>
                        <w:b/>
                        <w:i/>
                        <w:sz w:val="28"/>
                        <w:szCs w:val="28"/>
                        <w:u w:val="single"/>
                      </w:rPr>
                    </w:pPr>
                    <w:del w:id="1138" w:author="Razzaghi-Pour, Kavi" w:date="2013-10-31T08:07:00Z">
                      <w:r w:rsidRPr="006A5C54" w:rsidDel="00587AA9">
                        <w:rPr>
                          <w:rFonts w:ascii="Corbel" w:hAnsi="Corbel"/>
                          <w:b/>
                          <w:i/>
                          <w:sz w:val="28"/>
                          <w:szCs w:val="28"/>
                          <w:u w:val="single"/>
                        </w:rPr>
                        <w:delText>Teacher/ co-educator attitude/behaviour</w:delText>
                      </w:r>
                    </w:del>
                  </w:p>
                  <w:p w:rsidR="000D0669" w:rsidDel="00587AA9" w:rsidRDefault="000D0669" w:rsidP="000D0669">
                    <w:pPr>
                      <w:pStyle w:val="ListParagraph"/>
                      <w:numPr>
                        <w:ilvl w:val="0"/>
                        <w:numId w:val="4"/>
                      </w:numPr>
                      <w:spacing w:line="360" w:lineRule="auto"/>
                      <w:contextualSpacing/>
                      <w:rPr>
                        <w:del w:id="1139" w:author="Razzaghi-Pour, Kavi" w:date="2013-10-31T08:07:00Z"/>
                        <w:rFonts w:ascii="Corbel" w:hAnsi="Corbel"/>
                        <w:sz w:val="24"/>
                        <w:szCs w:val="24"/>
                      </w:rPr>
                    </w:pPr>
                    <w:del w:id="1140" w:author="Razzaghi-Pour, Kavi" w:date="2013-10-31T08:07:00Z">
                      <w:r w:rsidDel="00587AA9">
                        <w:rPr>
                          <w:rFonts w:ascii="Corbel" w:hAnsi="Corbel"/>
                          <w:sz w:val="24"/>
                          <w:szCs w:val="24"/>
                        </w:rPr>
                        <w:delText>Having high expectations of students</w:delText>
                      </w:r>
                    </w:del>
                  </w:p>
                  <w:p w:rsidR="000D0669" w:rsidDel="00587AA9" w:rsidRDefault="000D0669" w:rsidP="000D0669">
                    <w:pPr>
                      <w:pStyle w:val="ListParagraph"/>
                      <w:numPr>
                        <w:ilvl w:val="0"/>
                        <w:numId w:val="4"/>
                      </w:numPr>
                      <w:spacing w:line="360" w:lineRule="auto"/>
                      <w:contextualSpacing/>
                      <w:rPr>
                        <w:del w:id="1141" w:author="Razzaghi-Pour, Kavi" w:date="2013-10-31T08:07:00Z"/>
                        <w:rFonts w:ascii="Corbel" w:hAnsi="Corbel"/>
                        <w:sz w:val="24"/>
                        <w:szCs w:val="24"/>
                      </w:rPr>
                    </w:pPr>
                    <w:del w:id="1142" w:author="Razzaghi-Pour, Kavi" w:date="2013-10-31T08:07:00Z">
                      <w:r w:rsidDel="00587AA9">
                        <w:rPr>
                          <w:rFonts w:ascii="Corbel" w:hAnsi="Corbel"/>
                          <w:sz w:val="24"/>
                          <w:szCs w:val="24"/>
                        </w:rPr>
                        <w:delText>Positive, respectful dialogue and interactions with students</w:delText>
                      </w:r>
                    </w:del>
                  </w:p>
                  <w:p w:rsidR="000D0669" w:rsidDel="00587AA9" w:rsidRDefault="000D0669" w:rsidP="000D0669">
                    <w:pPr>
                      <w:pStyle w:val="ListParagraph"/>
                      <w:numPr>
                        <w:ilvl w:val="0"/>
                        <w:numId w:val="4"/>
                      </w:numPr>
                      <w:spacing w:line="360" w:lineRule="auto"/>
                      <w:contextualSpacing/>
                      <w:rPr>
                        <w:del w:id="1143" w:author="Razzaghi-Pour, Kavi" w:date="2013-10-31T08:07:00Z"/>
                        <w:rFonts w:ascii="Corbel" w:hAnsi="Corbel"/>
                        <w:sz w:val="24"/>
                        <w:szCs w:val="24"/>
                      </w:rPr>
                    </w:pPr>
                    <w:del w:id="1144" w:author="Razzaghi-Pour, Kavi" w:date="2013-10-31T08:07:00Z">
                      <w:r w:rsidDel="00587AA9">
                        <w:rPr>
                          <w:rFonts w:ascii="Corbel" w:hAnsi="Corbel"/>
                          <w:sz w:val="24"/>
                          <w:szCs w:val="24"/>
                        </w:rPr>
                        <w:delText>Clear positive instructions incorporating keyword signs</w:delText>
                      </w:r>
                    </w:del>
                  </w:p>
                  <w:p w:rsidR="000D0669" w:rsidDel="00587AA9" w:rsidRDefault="000D0669" w:rsidP="000D0669">
                    <w:pPr>
                      <w:pStyle w:val="ListParagraph"/>
                      <w:numPr>
                        <w:ilvl w:val="0"/>
                        <w:numId w:val="4"/>
                      </w:numPr>
                      <w:spacing w:line="360" w:lineRule="auto"/>
                      <w:contextualSpacing/>
                      <w:rPr>
                        <w:del w:id="1145" w:author="Razzaghi-Pour, Kavi" w:date="2013-10-31T08:07:00Z"/>
                        <w:rFonts w:ascii="Corbel" w:hAnsi="Corbel"/>
                        <w:sz w:val="24"/>
                        <w:szCs w:val="24"/>
                      </w:rPr>
                    </w:pPr>
                    <w:del w:id="1146" w:author="Razzaghi-Pour, Kavi" w:date="2013-10-31T08:07:00Z">
                      <w:r w:rsidDel="00587AA9">
                        <w:rPr>
                          <w:rFonts w:ascii="Corbel" w:hAnsi="Corbel"/>
                          <w:sz w:val="24"/>
                          <w:szCs w:val="24"/>
                        </w:rPr>
                        <w:delText>Regular positive and constructive feedback to students</w:delText>
                      </w:r>
                    </w:del>
                  </w:p>
                  <w:p w:rsidR="000D0669" w:rsidRPr="006A5C54" w:rsidDel="00587AA9" w:rsidRDefault="000D0669" w:rsidP="000D0669">
                    <w:pPr>
                      <w:spacing w:line="360" w:lineRule="auto"/>
                      <w:rPr>
                        <w:del w:id="1147" w:author="Razzaghi-Pour, Kavi" w:date="2013-10-31T08:07:00Z"/>
                        <w:rFonts w:ascii="Corbel" w:hAnsi="Corbel"/>
                        <w:b/>
                        <w:i/>
                        <w:sz w:val="28"/>
                        <w:szCs w:val="28"/>
                        <w:u w:val="single"/>
                      </w:rPr>
                    </w:pPr>
                    <w:del w:id="1148" w:author="Razzaghi-Pour, Kavi" w:date="2013-10-31T08:07:00Z">
                      <w:r w:rsidRPr="006A5C54" w:rsidDel="00587AA9">
                        <w:rPr>
                          <w:rFonts w:ascii="Corbel" w:hAnsi="Corbel"/>
                          <w:b/>
                          <w:i/>
                          <w:sz w:val="28"/>
                          <w:szCs w:val="28"/>
                          <w:u w:val="single"/>
                        </w:rPr>
                        <w:delText>Relationship with students</w:delText>
                      </w:r>
                    </w:del>
                  </w:p>
                  <w:p w:rsidR="000D0669" w:rsidDel="00587AA9" w:rsidRDefault="000D0669" w:rsidP="000D0669">
                    <w:pPr>
                      <w:pStyle w:val="ListParagraph"/>
                      <w:numPr>
                        <w:ilvl w:val="0"/>
                        <w:numId w:val="4"/>
                      </w:numPr>
                      <w:spacing w:line="360" w:lineRule="auto"/>
                      <w:contextualSpacing/>
                      <w:rPr>
                        <w:del w:id="1149" w:author="Razzaghi-Pour, Kavi" w:date="2013-10-31T08:07:00Z"/>
                        <w:rFonts w:ascii="Corbel" w:hAnsi="Corbel"/>
                        <w:sz w:val="24"/>
                        <w:szCs w:val="24"/>
                      </w:rPr>
                    </w:pPr>
                    <w:del w:id="1150" w:author="Razzaghi-Pour, Kavi" w:date="2013-10-31T08:07:00Z">
                      <w:r w:rsidDel="00587AA9">
                        <w:rPr>
                          <w:rFonts w:ascii="Corbel" w:hAnsi="Corbel"/>
                          <w:sz w:val="24"/>
                          <w:szCs w:val="24"/>
                        </w:rPr>
                        <w:delText>Building up a positive rapport with students</w:delText>
                      </w:r>
                    </w:del>
                  </w:p>
                  <w:p w:rsidR="000D0669" w:rsidDel="00587AA9" w:rsidRDefault="000D0669" w:rsidP="000D0669">
                    <w:pPr>
                      <w:pStyle w:val="ListParagraph"/>
                      <w:numPr>
                        <w:ilvl w:val="0"/>
                        <w:numId w:val="4"/>
                      </w:numPr>
                      <w:spacing w:line="360" w:lineRule="auto"/>
                      <w:contextualSpacing/>
                      <w:rPr>
                        <w:del w:id="1151" w:author="Razzaghi-Pour, Kavi" w:date="2013-10-31T08:07:00Z"/>
                        <w:rFonts w:ascii="Corbel" w:hAnsi="Corbel"/>
                        <w:sz w:val="24"/>
                        <w:szCs w:val="24"/>
                      </w:rPr>
                    </w:pPr>
                    <w:del w:id="1152" w:author="Razzaghi-Pour, Kavi" w:date="2013-10-31T08:07:00Z">
                      <w:r w:rsidDel="00587AA9">
                        <w:rPr>
                          <w:rFonts w:ascii="Corbel" w:hAnsi="Corbel"/>
                          <w:sz w:val="24"/>
                          <w:szCs w:val="24"/>
                        </w:rPr>
                        <w:delText xml:space="preserve">Knowing your students’ favourite activities or special interests </w:delText>
                      </w:r>
                    </w:del>
                  </w:p>
                  <w:p w:rsidR="000D0669" w:rsidDel="00587AA9" w:rsidRDefault="000D0669" w:rsidP="000D0669">
                    <w:pPr>
                      <w:pStyle w:val="ListParagraph"/>
                      <w:numPr>
                        <w:ilvl w:val="0"/>
                        <w:numId w:val="5"/>
                      </w:numPr>
                      <w:spacing w:line="360" w:lineRule="auto"/>
                      <w:contextualSpacing/>
                      <w:rPr>
                        <w:del w:id="1153" w:author="Razzaghi-Pour, Kavi" w:date="2013-10-31T08:07:00Z"/>
                        <w:rFonts w:ascii="Corbel" w:hAnsi="Corbel"/>
                        <w:sz w:val="24"/>
                        <w:szCs w:val="24"/>
                      </w:rPr>
                    </w:pPr>
                    <w:del w:id="1154" w:author="Razzaghi-Pour, Kavi" w:date="2013-10-31T08:07:00Z">
                      <w:r w:rsidDel="00587AA9">
                        <w:rPr>
                          <w:rFonts w:ascii="Corbel" w:hAnsi="Corbel"/>
                          <w:sz w:val="24"/>
                          <w:szCs w:val="24"/>
                        </w:rPr>
                        <w:delText>So that these can be used as rewards or incorporated into the learning activity</w:delText>
                      </w:r>
                    </w:del>
                  </w:p>
                  <w:p w:rsidR="000D0669" w:rsidDel="00587AA9" w:rsidRDefault="000D0669" w:rsidP="000D0669">
                    <w:pPr>
                      <w:pStyle w:val="ListParagraph"/>
                      <w:numPr>
                        <w:ilvl w:val="0"/>
                        <w:numId w:val="4"/>
                      </w:numPr>
                      <w:spacing w:line="360" w:lineRule="auto"/>
                      <w:contextualSpacing/>
                      <w:rPr>
                        <w:del w:id="1155" w:author="Razzaghi-Pour, Kavi" w:date="2013-10-31T08:07:00Z"/>
                        <w:rFonts w:ascii="Corbel" w:hAnsi="Corbel"/>
                        <w:sz w:val="24"/>
                        <w:szCs w:val="24"/>
                      </w:rPr>
                    </w:pPr>
                    <w:del w:id="1156" w:author="Razzaghi-Pour, Kavi" w:date="2013-10-31T08:07:00Z">
                      <w:r w:rsidDel="00587AA9">
                        <w:rPr>
                          <w:rFonts w:ascii="Corbel" w:hAnsi="Corbel"/>
                          <w:sz w:val="24"/>
                          <w:szCs w:val="24"/>
                        </w:rPr>
                        <w:delText>Knowing a student’s response time</w:delText>
                      </w:r>
                    </w:del>
                  </w:p>
                  <w:p w:rsidR="000D0669" w:rsidDel="00587AA9" w:rsidRDefault="000D0669" w:rsidP="000D0669">
                    <w:pPr>
                      <w:pStyle w:val="ListParagraph"/>
                      <w:numPr>
                        <w:ilvl w:val="0"/>
                        <w:numId w:val="4"/>
                      </w:numPr>
                      <w:spacing w:line="360" w:lineRule="auto"/>
                      <w:contextualSpacing/>
                      <w:rPr>
                        <w:del w:id="1157" w:author="Razzaghi-Pour, Kavi" w:date="2013-10-31T08:07:00Z"/>
                        <w:rFonts w:ascii="Corbel" w:hAnsi="Corbel"/>
                        <w:sz w:val="24"/>
                        <w:szCs w:val="24"/>
                      </w:rPr>
                    </w:pPr>
                    <w:del w:id="1158" w:author="Razzaghi-Pour, Kavi" w:date="2013-10-31T08:07:00Z">
                      <w:r w:rsidDel="00587AA9">
                        <w:rPr>
                          <w:rFonts w:ascii="Corbel" w:hAnsi="Corbel"/>
                          <w:sz w:val="24"/>
                          <w:szCs w:val="24"/>
                        </w:rPr>
                        <w:delText>Knowing a student’s early warning signs</w:delText>
                      </w:r>
                    </w:del>
                  </w:p>
                  <w:p w:rsidR="000D0669" w:rsidDel="00587AA9" w:rsidRDefault="000D0669" w:rsidP="000D0669">
                    <w:pPr>
                      <w:pStyle w:val="ListParagraph"/>
                      <w:numPr>
                        <w:ilvl w:val="0"/>
                        <w:numId w:val="4"/>
                      </w:numPr>
                      <w:spacing w:line="360" w:lineRule="auto"/>
                      <w:contextualSpacing/>
                      <w:rPr>
                        <w:del w:id="1159" w:author="Razzaghi-Pour, Kavi" w:date="2013-10-31T08:07:00Z"/>
                        <w:rFonts w:ascii="Corbel" w:hAnsi="Corbel"/>
                        <w:sz w:val="24"/>
                        <w:szCs w:val="24"/>
                      </w:rPr>
                    </w:pPr>
                    <w:del w:id="1160" w:author="Razzaghi-Pour, Kavi" w:date="2013-10-31T08:07:00Z">
                      <w:r w:rsidDel="00587AA9">
                        <w:rPr>
                          <w:rFonts w:ascii="Corbel" w:hAnsi="Corbel"/>
                          <w:sz w:val="24"/>
                          <w:szCs w:val="24"/>
                        </w:rPr>
                        <w:delText>Knowing a student’s triggers- use of ‘Antecedent Behaviour Consequence’ charts to help gain this information.</w:delText>
                      </w:r>
                    </w:del>
                  </w:p>
                  <w:p w:rsidR="000D0669" w:rsidDel="00587AA9" w:rsidRDefault="000D0669" w:rsidP="000D0669">
                    <w:pPr>
                      <w:pStyle w:val="ListParagraph"/>
                      <w:numPr>
                        <w:ilvl w:val="0"/>
                        <w:numId w:val="4"/>
                      </w:numPr>
                      <w:spacing w:line="360" w:lineRule="auto"/>
                      <w:contextualSpacing/>
                      <w:rPr>
                        <w:del w:id="1161" w:author="Razzaghi-Pour, Kavi" w:date="2013-10-31T08:07:00Z"/>
                        <w:rFonts w:ascii="Corbel" w:hAnsi="Corbel"/>
                        <w:sz w:val="24"/>
                        <w:szCs w:val="24"/>
                      </w:rPr>
                    </w:pPr>
                    <w:del w:id="1162" w:author="Razzaghi-Pour, Kavi" w:date="2013-10-31T08:07:00Z">
                      <w:r w:rsidDel="00587AA9">
                        <w:rPr>
                          <w:rFonts w:ascii="Corbel" w:hAnsi="Corbel"/>
                          <w:sz w:val="24"/>
                          <w:szCs w:val="24"/>
                        </w:rPr>
                        <w:delText>Knowing your student’s sensory needs and supporting them to get in the zone for learning</w:delText>
                      </w:r>
                    </w:del>
                  </w:p>
                  <w:p w:rsidR="000D0669" w:rsidDel="00587AA9" w:rsidRDefault="000D0669" w:rsidP="000D0669">
                    <w:pPr>
                      <w:pStyle w:val="ListParagraph"/>
                      <w:numPr>
                        <w:ilvl w:val="0"/>
                        <w:numId w:val="4"/>
                      </w:numPr>
                      <w:spacing w:line="360" w:lineRule="auto"/>
                      <w:contextualSpacing/>
                      <w:rPr>
                        <w:del w:id="1163" w:author="Razzaghi-Pour, Kavi" w:date="2013-10-31T08:07:00Z"/>
                        <w:rFonts w:ascii="Corbel" w:hAnsi="Corbel"/>
                        <w:sz w:val="24"/>
                        <w:szCs w:val="24"/>
                      </w:rPr>
                    </w:pPr>
                    <w:del w:id="1164" w:author="Razzaghi-Pour, Kavi" w:date="2013-10-31T08:07:00Z">
                      <w:r w:rsidDel="00587AA9">
                        <w:rPr>
                          <w:rFonts w:ascii="Corbel" w:hAnsi="Corbel"/>
                          <w:sz w:val="24"/>
                          <w:szCs w:val="24"/>
                        </w:rPr>
                        <w:delText>Observe and identify activities/ actions that organise a student (i.e. keep a student calm/alert)</w:delText>
                      </w:r>
                    </w:del>
                  </w:p>
                  <w:p w:rsidR="000D0669" w:rsidRPr="00EB479B" w:rsidDel="00587AA9" w:rsidRDefault="000D0669" w:rsidP="000D0669">
                    <w:pPr>
                      <w:pStyle w:val="ListParagraph"/>
                      <w:numPr>
                        <w:ilvl w:val="0"/>
                        <w:numId w:val="4"/>
                      </w:numPr>
                      <w:spacing w:line="360" w:lineRule="auto"/>
                      <w:contextualSpacing/>
                      <w:rPr>
                        <w:del w:id="1165" w:author="Razzaghi-Pour, Kavi" w:date="2013-10-31T08:07:00Z"/>
                        <w:rFonts w:ascii="Corbel" w:hAnsi="Corbel"/>
                        <w:sz w:val="24"/>
                        <w:szCs w:val="24"/>
                      </w:rPr>
                    </w:pPr>
                    <w:del w:id="1166" w:author="Razzaghi-Pour, Kavi" w:date="2013-10-31T08:07:00Z">
                      <w:r w:rsidDel="00587AA9">
                        <w:rPr>
                          <w:rFonts w:ascii="Corbel" w:hAnsi="Corbel"/>
                          <w:sz w:val="24"/>
                          <w:szCs w:val="24"/>
                        </w:rPr>
                        <w:delText>Observe and identify activities/ actions that disorganise a student</w:delText>
                      </w:r>
                    </w:del>
                  </w:p>
                  <w:p w:rsidR="000D0669" w:rsidDel="00587AA9" w:rsidRDefault="000D0669" w:rsidP="000D0669">
                    <w:pPr>
                      <w:spacing w:line="360" w:lineRule="auto"/>
                      <w:rPr>
                        <w:del w:id="1167" w:author="Razzaghi-Pour, Kavi" w:date="2013-10-31T08:07:00Z"/>
                        <w:rFonts w:ascii="Corbel" w:hAnsi="Corbel"/>
                        <w:b/>
                        <w:i/>
                        <w:sz w:val="28"/>
                        <w:szCs w:val="28"/>
                        <w:u w:val="single"/>
                      </w:rPr>
                    </w:pPr>
                    <w:del w:id="1168" w:author="Razzaghi-Pour, Kavi" w:date="2013-10-31T08:07:00Z">
                      <w:r w:rsidRPr="006A5C54" w:rsidDel="00587AA9">
                        <w:rPr>
                          <w:rFonts w:ascii="Corbel" w:hAnsi="Corbel"/>
                          <w:b/>
                          <w:i/>
                          <w:sz w:val="28"/>
                          <w:szCs w:val="28"/>
                          <w:u w:val="single"/>
                        </w:rPr>
                        <w:delText>Classroom practices</w:delText>
                      </w:r>
                    </w:del>
                  </w:p>
                  <w:p w:rsidR="000D0669" w:rsidRPr="006A5C54" w:rsidDel="00587AA9" w:rsidRDefault="000D0669" w:rsidP="000D0669">
                    <w:pPr>
                      <w:spacing w:line="360" w:lineRule="auto"/>
                      <w:rPr>
                        <w:del w:id="1169" w:author="Razzaghi-Pour, Kavi" w:date="2013-10-31T08:07:00Z"/>
                        <w:rFonts w:ascii="Corbel" w:hAnsi="Corbel"/>
                        <w:b/>
                        <w:i/>
                        <w:sz w:val="28"/>
                        <w:szCs w:val="28"/>
                        <w:u w:val="single"/>
                      </w:rPr>
                    </w:pPr>
                    <w:del w:id="1170" w:author="Razzaghi-Pour, Kavi" w:date="2013-10-31T08:07:00Z">
                      <w:r w:rsidDel="00587AA9">
                        <w:rPr>
                          <w:rFonts w:ascii="Corbel" w:hAnsi="Corbel"/>
                          <w:b/>
                          <w:i/>
                          <w:sz w:val="28"/>
                          <w:szCs w:val="28"/>
                          <w:u w:val="single"/>
                        </w:rPr>
                        <w:delText>Communication strategies (Consult a speech pathologistdev. Of invidual)</w:delText>
                      </w:r>
                    </w:del>
                  </w:p>
                  <w:p w:rsidR="000D0669" w:rsidDel="00587AA9" w:rsidRDefault="000D0669" w:rsidP="000D0669">
                    <w:pPr>
                      <w:pStyle w:val="ListParagraph"/>
                      <w:numPr>
                        <w:ilvl w:val="0"/>
                        <w:numId w:val="4"/>
                      </w:numPr>
                      <w:spacing w:line="360" w:lineRule="auto"/>
                      <w:contextualSpacing/>
                      <w:rPr>
                        <w:del w:id="1171" w:author="Razzaghi-Pour, Kavi" w:date="2013-10-31T08:07:00Z"/>
                        <w:rFonts w:ascii="Corbel" w:hAnsi="Corbel"/>
                        <w:sz w:val="24"/>
                        <w:szCs w:val="24"/>
                      </w:rPr>
                    </w:pPr>
                    <w:del w:id="1172" w:author="Razzaghi-Pour, Kavi" w:date="2013-10-31T08:07:00Z">
                      <w:r w:rsidDel="00587AA9">
                        <w:rPr>
                          <w:rFonts w:ascii="Corbel" w:hAnsi="Corbel"/>
                          <w:sz w:val="24"/>
                          <w:szCs w:val="24"/>
                        </w:rPr>
                        <w:delText xml:space="preserve">Clear and consistent classroom routines </w:delText>
                      </w:r>
                    </w:del>
                  </w:p>
                  <w:p w:rsidR="000D0669" w:rsidDel="00587AA9" w:rsidRDefault="000D0669" w:rsidP="000D0669">
                    <w:pPr>
                      <w:pStyle w:val="ListParagraph"/>
                      <w:numPr>
                        <w:ilvl w:val="0"/>
                        <w:numId w:val="4"/>
                      </w:numPr>
                      <w:spacing w:line="360" w:lineRule="auto"/>
                      <w:contextualSpacing/>
                      <w:rPr>
                        <w:del w:id="1173" w:author="Razzaghi-Pour, Kavi" w:date="2013-10-31T08:07:00Z"/>
                        <w:rFonts w:ascii="Corbel" w:hAnsi="Corbel"/>
                        <w:sz w:val="24"/>
                        <w:szCs w:val="24"/>
                      </w:rPr>
                    </w:pPr>
                    <w:del w:id="1174" w:author="Razzaghi-Pour, Kavi" w:date="2013-10-31T08:07:00Z">
                      <w:r w:rsidDel="00587AA9">
                        <w:rPr>
                          <w:rFonts w:ascii="Corbel" w:hAnsi="Corbel"/>
                          <w:sz w:val="24"/>
                          <w:szCs w:val="24"/>
                        </w:rPr>
                        <w:delText>Whole class timetable</w:delText>
                      </w:r>
                    </w:del>
                  </w:p>
                  <w:p w:rsidR="000D0669" w:rsidDel="00587AA9" w:rsidRDefault="000D0669" w:rsidP="000D0669">
                    <w:pPr>
                      <w:pStyle w:val="ListParagraph"/>
                      <w:numPr>
                        <w:ilvl w:val="0"/>
                        <w:numId w:val="4"/>
                      </w:numPr>
                      <w:spacing w:line="360" w:lineRule="auto"/>
                      <w:contextualSpacing/>
                      <w:rPr>
                        <w:del w:id="1175" w:author="Razzaghi-Pour, Kavi" w:date="2013-10-31T08:07:00Z"/>
                        <w:rFonts w:ascii="Corbel" w:hAnsi="Corbel"/>
                        <w:sz w:val="24"/>
                        <w:szCs w:val="24"/>
                      </w:rPr>
                    </w:pPr>
                    <w:del w:id="1176" w:author="Razzaghi-Pour, Kavi" w:date="2013-10-31T08:07:00Z">
                      <w:r w:rsidDel="00587AA9">
                        <w:rPr>
                          <w:rFonts w:ascii="Corbel" w:hAnsi="Corbel"/>
                          <w:sz w:val="24"/>
                          <w:szCs w:val="24"/>
                        </w:rPr>
                        <w:delText>Individual student timetables to suit a child’s level of understanding and alertness levels</w:delText>
                      </w:r>
                    </w:del>
                  </w:p>
                  <w:p w:rsidR="000D0669" w:rsidRPr="0090282E" w:rsidDel="00587AA9" w:rsidRDefault="000D0669" w:rsidP="000D0669">
                    <w:pPr>
                      <w:pStyle w:val="ListParagraph"/>
                      <w:numPr>
                        <w:ilvl w:val="0"/>
                        <w:numId w:val="4"/>
                      </w:numPr>
                      <w:spacing w:line="360" w:lineRule="auto"/>
                      <w:contextualSpacing/>
                      <w:rPr>
                        <w:del w:id="1177" w:author="Razzaghi-Pour, Kavi" w:date="2013-10-31T08:07:00Z"/>
                        <w:rFonts w:ascii="Corbel" w:hAnsi="Corbel"/>
                        <w:sz w:val="24"/>
                        <w:szCs w:val="24"/>
                      </w:rPr>
                    </w:pPr>
                    <w:del w:id="1178"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0D0669" w:rsidRPr="0090282E" w:rsidDel="00587AA9" w:rsidRDefault="000D0669" w:rsidP="000D0669">
                    <w:pPr>
                      <w:pStyle w:val="ListParagraph"/>
                      <w:numPr>
                        <w:ilvl w:val="3"/>
                        <w:numId w:val="4"/>
                      </w:numPr>
                      <w:spacing w:line="360" w:lineRule="auto"/>
                      <w:contextualSpacing/>
                      <w:rPr>
                        <w:del w:id="1179" w:author="Razzaghi-Pour, Kavi" w:date="2013-10-31T08:07:00Z"/>
                        <w:rFonts w:ascii="Corbel" w:hAnsi="Corbel"/>
                        <w:sz w:val="24"/>
                        <w:szCs w:val="24"/>
                      </w:rPr>
                    </w:pPr>
                    <w:del w:id="1180" w:author="Razzaghi-Pour, Kavi" w:date="2013-10-31T08:07:00Z">
                      <w:r w:rsidRPr="0090282E" w:rsidDel="00587AA9">
                        <w:rPr>
                          <w:rFonts w:ascii="Corbel" w:hAnsi="Corbel"/>
                          <w:sz w:val="24"/>
                          <w:szCs w:val="24"/>
                        </w:rPr>
                        <w:delText>For some students Social Stories (Carol Gray) are relevant</w:delText>
                      </w:r>
                    </w:del>
                  </w:p>
                  <w:p w:rsidR="000D0669" w:rsidDel="00587AA9" w:rsidRDefault="000D0669" w:rsidP="000D0669">
                    <w:pPr>
                      <w:pStyle w:val="ListParagraph"/>
                      <w:numPr>
                        <w:ilvl w:val="0"/>
                        <w:numId w:val="4"/>
                      </w:numPr>
                      <w:spacing w:line="360" w:lineRule="auto"/>
                      <w:contextualSpacing/>
                      <w:rPr>
                        <w:del w:id="1181" w:author="Razzaghi-Pour, Kavi" w:date="2013-10-31T08:07:00Z"/>
                        <w:rFonts w:ascii="Corbel" w:hAnsi="Corbel"/>
                        <w:sz w:val="24"/>
                        <w:szCs w:val="24"/>
                      </w:rPr>
                    </w:pPr>
                    <w:del w:id="1182" w:author="Razzaghi-Pour, Kavi" w:date="2013-10-31T08:07:00Z">
                      <w:r w:rsidDel="00587AA9">
                        <w:rPr>
                          <w:rFonts w:ascii="Corbel" w:hAnsi="Corbel"/>
                          <w:sz w:val="24"/>
                          <w:szCs w:val="24"/>
                        </w:rPr>
                        <w:delText>Clear, positively stated rules and language</w:delText>
                      </w:r>
                    </w:del>
                  </w:p>
                  <w:p w:rsidR="000D0669" w:rsidDel="00587AA9" w:rsidRDefault="000D0669" w:rsidP="000D0669">
                    <w:pPr>
                      <w:pStyle w:val="ListParagraph"/>
                      <w:numPr>
                        <w:ilvl w:val="0"/>
                        <w:numId w:val="4"/>
                      </w:numPr>
                      <w:spacing w:line="360" w:lineRule="auto"/>
                      <w:contextualSpacing/>
                      <w:rPr>
                        <w:del w:id="1183" w:author="Razzaghi-Pour, Kavi" w:date="2013-10-31T08:07:00Z"/>
                        <w:rFonts w:ascii="Corbel" w:hAnsi="Corbel"/>
                        <w:sz w:val="24"/>
                        <w:szCs w:val="24"/>
                      </w:rPr>
                    </w:pPr>
                    <w:del w:id="1184" w:author="Razzaghi-Pour, Kavi" w:date="2013-10-31T08:07:00Z">
                      <w:r w:rsidDel="00587AA9">
                        <w:rPr>
                          <w:rFonts w:ascii="Corbel" w:hAnsi="Corbel"/>
                          <w:sz w:val="24"/>
                          <w:szCs w:val="24"/>
                        </w:rPr>
                        <w:delText xml:space="preserve">Telling, showing and practicing positive behaviours daily </w:delText>
                      </w:r>
                    </w:del>
                  </w:p>
                  <w:p w:rsidR="000D0669" w:rsidDel="00587AA9" w:rsidRDefault="000D0669" w:rsidP="000D0669">
                    <w:pPr>
                      <w:pStyle w:val="ListParagraph"/>
                      <w:numPr>
                        <w:ilvl w:val="0"/>
                        <w:numId w:val="4"/>
                      </w:numPr>
                      <w:spacing w:line="360" w:lineRule="auto"/>
                      <w:contextualSpacing/>
                      <w:rPr>
                        <w:del w:id="1185" w:author="Razzaghi-Pour, Kavi" w:date="2013-10-31T08:07:00Z"/>
                        <w:rFonts w:ascii="Corbel" w:hAnsi="Corbel"/>
                        <w:sz w:val="24"/>
                        <w:szCs w:val="24"/>
                      </w:rPr>
                    </w:pPr>
                    <w:del w:id="1186"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0D0669" w:rsidRPr="00A137AA" w:rsidDel="00587AA9" w:rsidRDefault="000D0669" w:rsidP="000D0669">
                    <w:pPr>
                      <w:pStyle w:val="ListParagraph"/>
                      <w:numPr>
                        <w:ilvl w:val="3"/>
                        <w:numId w:val="4"/>
                      </w:numPr>
                      <w:spacing w:line="360" w:lineRule="auto"/>
                      <w:ind w:left="1985" w:hanging="567"/>
                      <w:contextualSpacing/>
                      <w:rPr>
                        <w:del w:id="1187" w:author="Razzaghi-Pour, Kavi" w:date="2013-10-31T08:07:00Z"/>
                        <w:rFonts w:ascii="Corbel" w:hAnsi="Corbel"/>
                        <w:sz w:val="24"/>
                        <w:szCs w:val="24"/>
                      </w:rPr>
                    </w:pPr>
                    <w:del w:id="1188"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0D0669" w:rsidRPr="00A137AA" w:rsidDel="00587AA9" w:rsidRDefault="000D0669" w:rsidP="000D0669">
                    <w:pPr>
                      <w:pStyle w:val="ListParagraph"/>
                      <w:spacing w:line="360" w:lineRule="auto"/>
                      <w:ind w:left="1985" w:hanging="567"/>
                      <w:rPr>
                        <w:del w:id="1189" w:author="Razzaghi-Pour, Kavi" w:date="2013-10-31T08:07:00Z"/>
                        <w:rFonts w:ascii="Corbel" w:hAnsi="Corbel"/>
                        <w:sz w:val="24"/>
                        <w:szCs w:val="24"/>
                      </w:rPr>
                    </w:pPr>
                    <w:del w:id="1190" w:author="Razzaghi-Pour, Kavi" w:date="2013-10-31T08:07:00Z">
                      <w:r w:rsidRPr="00A137AA" w:rsidDel="00587AA9">
                        <w:rPr>
                          <w:rFonts w:ascii="Corbel" w:hAnsi="Corbel"/>
                          <w:sz w:val="24"/>
                          <w:szCs w:val="24"/>
                        </w:rPr>
                        <w:delText xml:space="preserve">Go to </w:delText>
                      </w:r>
                    </w:del>
                  </w:p>
                  <w:p w:rsidR="000D0669" w:rsidDel="00587AA9" w:rsidRDefault="000D0669" w:rsidP="000D0669">
                    <w:pPr>
                      <w:pStyle w:val="ListParagraph"/>
                      <w:spacing w:line="360" w:lineRule="auto"/>
                      <w:ind w:left="1985" w:hanging="567"/>
                      <w:rPr>
                        <w:del w:id="1191" w:author="Razzaghi-Pour, Kavi" w:date="2013-10-31T08:07:00Z"/>
                        <w:rFonts w:ascii="Corbel" w:hAnsi="Corbel"/>
                        <w:sz w:val="24"/>
                        <w:szCs w:val="24"/>
                      </w:rPr>
                    </w:pPr>
                    <w:del w:id="1192"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0D0669" w:rsidRDefault="000D0669" w:rsidP="000D0669">
                    <w:pPr>
                      <w:pStyle w:val="ListParagraph"/>
                      <w:spacing w:line="360" w:lineRule="auto"/>
                      <w:rPr>
                        <w:rFonts w:ascii="Corbel" w:hAnsi="Corbel"/>
                        <w:sz w:val="24"/>
                        <w:szCs w:val="24"/>
                      </w:rPr>
                    </w:pPr>
                  </w:p>
                  <w:p w:rsidR="000D0669" w:rsidRPr="00D10D7F" w:rsidRDefault="000D0669" w:rsidP="000D0669">
                    <w:pPr>
                      <w:rPr>
                        <w:rFonts w:ascii="Corbel" w:hAnsi="Corbel"/>
                        <w:b/>
                        <w:i/>
                        <w:sz w:val="28"/>
                        <w:szCs w:val="28"/>
                        <w:u w:val="single"/>
                      </w:rPr>
                    </w:pPr>
                  </w:p>
                </w:txbxContent>
              </v:textbox>
            </v:shape>
          </w:pict>
        </w:r>
      </w:ins>
    </w:p>
    <w:p w:rsidR="00316D35" w:rsidRDefault="00316D35" w:rsidP="00B66DA9">
      <w:pPr>
        <w:spacing w:after="0"/>
        <w:rPr>
          <w:ins w:id="1193" w:author="Razzaghi-Pour, Kavi" w:date="2013-10-31T08:41:00Z"/>
          <w:rFonts w:ascii="Calibri" w:hAnsi="Calibri"/>
          <w:b/>
          <w:sz w:val="24"/>
          <w:szCs w:val="24"/>
        </w:rPr>
      </w:pPr>
    </w:p>
    <w:p w:rsidR="00316D35" w:rsidRDefault="00316D35" w:rsidP="00B66DA9">
      <w:pPr>
        <w:spacing w:after="0"/>
        <w:rPr>
          <w:ins w:id="1194" w:author="Razzaghi-Pour, Kavi" w:date="2013-10-31T08:41:00Z"/>
          <w:rFonts w:ascii="Calibri" w:hAnsi="Calibri"/>
          <w:b/>
          <w:sz w:val="24"/>
          <w:szCs w:val="24"/>
        </w:rPr>
      </w:pPr>
    </w:p>
    <w:p w:rsidR="00316D35" w:rsidRDefault="00316D35" w:rsidP="00B66DA9">
      <w:pPr>
        <w:spacing w:after="0"/>
        <w:rPr>
          <w:ins w:id="1195" w:author="Razzaghi-Pour, Kavi" w:date="2013-10-31T08:41:00Z"/>
          <w:rFonts w:ascii="Calibri" w:hAnsi="Calibri"/>
          <w:b/>
          <w:sz w:val="24"/>
          <w:szCs w:val="24"/>
        </w:rPr>
      </w:pPr>
    </w:p>
    <w:p w:rsidR="00316D35" w:rsidRDefault="00316D35" w:rsidP="00B66DA9">
      <w:pPr>
        <w:spacing w:after="0"/>
        <w:rPr>
          <w:ins w:id="1196" w:author="Razzaghi-Pour, Kavi" w:date="2013-10-31T08:41:00Z"/>
          <w:rFonts w:ascii="Calibri" w:hAnsi="Calibri"/>
          <w:b/>
          <w:sz w:val="24"/>
          <w:szCs w:val="24"/>
        </w:rPr>
      </w:pPr>
    </w:p>
    <w:p w:rsidR="00316D35" w:rsidRDefault="00316D35" w:rsidP="00B66DA9">
      <w:pPr>
        <w:spacing w:after="0"/>
        <w:rPr>
          <w:ins w:id="1197" w:author="Razzaghi-Pour, Kavi" w:date="2013-10-31T08:41:00Z"/>
          <w:rFonts w:ascii="Calibri" w:hAnsi="Calibri"/>
          <w:b/>
          <w:sz w:val="24"/>
          <w:szCs w:val="24"/>
        </w:rPr>
      </w:pPr>
    </w:p>
    <w:p w:rsidR="00316D35" w:rsidRDefault="00316D35" w:rsidP="00B66DA9">
      <w:pPr>
        <w:spacing w:after="0"/>
        <w:rPr>
          <w:ins w:id="1198" w:author="Razzaghi-Pour, Kavi" w:date="2013-10-31T08:41:00Z"/>
          <w:rFonts w:ascii="Calibri" w:hAnsi="Calibri"/>
          <w:b/>
          <w:sz w:val="24"/>
          <w:szCs w:val="24"/>
        </w:rPr>
      </w:pPr>
    </w:p>
    <w:p w:rsidR="00316D35" w:rsidRDefault="00316D35" w:rsidP="00B66DA9">
      <w:pPr>
        <w:spacing w:after="0"/>
        <w:rPr>
          <w:ins w:id="1199" w:author="Razzaghi-Pour, Kavi" w:date="2013-10-31T08:41:00Z"/>
          <w:rFonts w:ascii="Calibri" w:hAnsi="Calibri"/>
          <w:b/>
          <w:sz w:val="24"/>
          <w:szCs w:val="24"/>
        </w:rPr>
      </w:pPr>
    </w:p>
    <w:p w:rsidR="00316D35" w:rsidRDefault="00316D35" w:rsidP="00B66DA9">
      <w:pPr>
        <w:spacing w:after="0"/>
        <w:rPr>
          <w:ins w:id="1200" w:author="Razzaghi-Pour, Kavi" w:date="2013-10-31T08:41:00Z"/>
          <w:rFonts w:ascii="Calibri" w:hAnsi="Calibri"/>
          <w:b/>
          <w:sz w:val="24"/>
          <w:szCs w:val="24"/>
        </w:rPr>
      </w:pPr>
    </w:p>
    <w:p w:rsidR="00316D35" w:rsidRDefault="00316D35" w:rsidP="00B66DA9">
      <w:pPr>
        <w:spacing w:after="0"/>
        <w:rPr>
          <w:ins w:id="1201" w:author="Razzaghi-Pour, Kavi" w:date="2013-10-31T08:41:00Z"/>
          <w:rFonts w:ascii="Calibri" w:hAnsi="Calibri"/>
          <w:b/>
          <w:sz w:val="24"/>
          <w:szCs w:val="24"/>
        </w:rPr>
      </w:pPr>
    </w:p>
    <w:p w:rsidR="00316D35" w:rsidRDefault="00316D35" w:rsidP="00B66DA9">
      <w:pPr>
        <w:spacing w:after="0"/>
        <w:rPr>
          <w:ins w:id="1202" w:author="Razzaghi-Pour, Kavi" w:date="2013-10-31T08:41:00Z"/>
          <w:rFonts w:ascii="Calibri" w:hAnsi="Calibri"/>
          <w:b/>
          <w:sz w:val="24"/>
          <w:szCs w:val="24"/>
        </w:rPr>
      </w:pPr>
    </w:p>
    <w:p w:rsidR="00316D35" w:rsidRDefault="00316D35" w:rsidP="00B66DA9">
      <w:pPr>
        <w:spacing w:after="0"/>
        <w:rPr>
          <w:ins w:id="1203" w:author="Razzaghi-Pour, Kavi" w:date="2013-10-31T08:41:00Z"/>
          <w:rFonts w:ascii="Calibri" w:hAnsi="Calibri"/>
          <w:b/>
          <w:sz w:val="24"/>
          <w:szCs w:val="24"/>
        </w:rPr>
      </w:pPr>
    </w:p>
    <w:p w:rsidR="00316D35" w:rsidRDefault="00316D35" w:rsidP="00B66DA9">
      <w:pPr>
        <w:spacing w:after="0"/>
        <w:rPr>
          <w:ins w:id="1204" w:author="Razzaghi-Pour, Kavi" w:date="2013-10-31T08:41:00Z"/>
          <w:rFonts w:ascii="Calibri" w:hAnsi="Calibri"/>
          <w:b/>
          <w:sz w:val="24"/>
          <w:szCs w:val="24"/>
        </w:rPr>
      </w:pPr>
    </w:p>
    <w:p w:rsidR="00316D35" w:rsidRDefault="00316D35" w:rsidP="00B66DA9">
      <w:pPr>
        <w:spacing w:after="0"/>
        <w:rPr>
          <w:ins w:id="1205" w:author="Razzaghi-Pour, Kavi" w:date="2013-10-31T08:41:00Z"/>
          <w:rFonts w:ascii="Calibri" w:hAnsi="Calibri"/>
          <w:b/>
          <w:sz w:val="24"/>
          <w:szCs w:val="24"/>
        </w:rPr>
      </w:pPr>
    </w:p>
    <w:p w:rsidR="00316D35" w:rsidRDefault="00316D35" w:rsidP="00B66DA9">
      <w:pPr>
        <w:spacing w:after="0"/>
        <w:rPr>
          <w:ins w:id="1206" w:author="Razzaghi-Pour, Kavi" w:date="2013-10-31T08:41:00Z"/>
          <w:rFonts w:ascii="Calibri" w:hAnsi="Calibri"/>
          <w:b/>
          <w:sz w:val="24"/>
          <w:szCs w:val="24"/>
        </w:rPr>
      </w:pPr>
    </w:p>
    <w:p w:rsidR="00316D35" w:rsidRDefault="00316D35" w:rsidP="00B66DA9">
      <w:pPr>
        <w:spacing w:after="0"/>
        <w:rPr>
          <w:ins w:id="1207" w:author="Razzaghi-Pour, Kavi" w:date="2013-10-31T08:41:00Z"/>
          <w:rFonts w:ascii="Calibri" w:hAnsi="Calibri"/>
          <w:b/>
          <w:sz w:val="24"/>
          <w:szCs w:val="24"/>
        </w:rPr>
      </w:pPr>
    </w:p>
    <w:p w:rsidR="00316D35" w:rsidRDefault="00316D35" w:rsidP="00B66DA9">
      <w:pPr>
        <w:spacing w:after="0"/>
        <w:rPr>
          <w:ins w:id="1208" w:author="Razzaghi-Pour, Kavi" w:date="2013-10-31T08:41:00Z"/>
          <w:rFonts w:ascii="Calibri" w:hAnsi="Calibri"/>
          <w:b/>
          <w:sz w:val="24"/>
          <w:szCs w:val="24"/>
        </w:rPr>
      </w:pPr>
    </w:p>
    <w:p w:rsidR="00316D35" w:rsidRDefault="00316D35" w:rsidP="00B66DA9">
      <w:pPr>
        <w:spacing w:after="0"/>
        <w:rPr>
          <w:ins w:id="1209" w:author="Razzaghi-Pour, Kavi" w:date="2013-10-31T08:41:00Z"/>
          <w:rFonts w:ascii="Calibri" w:hAnsi="Calibri"/>
          <w:b/>
          <w:sz w:val="24"/>
          <w:szCs w:val="24"/>
        </w:rPr>
      </w:pPr>
    </w:p>
    <w:p w:rsidR="00316D35" w:rsidRDefault="00316D35" w:rsidP="00B66DA9">
      <w:pPr>
        <w:spacing w:after="0"/>
        <w:rPr>
          <w:ins w:id="1210" w:author="Razzaghi-Pour, Kavi" w:date="2013-10-31T08:41:00Z"/>
          <w:rFonts w:ascii="Calibri" w:hAnsi="Calibri"/>
          <w:b/>
          <w:sz w:val="24"/>
          <w:szCs w:val="24"/>
        </w:rPr>
      </w:pPr>
    </w:p>
    <w:p w:rsidR="00316D35" w:rsidRDefault="00316D35" w:rsidP="00B66DA9">
      <w:pPr>
        <w:spacing w:after="0"/>
        <w:rPr>
          <w:ins w:id="1211" w:author="Razzaghi-Pour, Kavi" w:date="2013-10-31T08:41:00Z"/>
          <w:rFonts w:ascii="Calibri" w:hAnsi="Calibri"/>
          <w:b/>
          <w:sz w:val="24"/>
          <w:szCs w:val="24"/>
        </w:rPr>
      </w:pPr>
    </w:p>
    <w:p w:rsidR="00316D35" w:rsidRDefault="00316D35" w:rsidP="00B66DA9">
      <w:pPr>
        <w:spacing w:after="0"/>
        <w:rPr>
          <w:ins w:id="1212" w:author="Razzaghi-Pour, Kavi" w:date="2013-10-31T08:41:00Z"/>
          <w:rFonts w:ascii="Calibri" w:hAnsi="Calibri"/>
          <w:b/>
          <w:sz w:val="24"/>
          <w:szCs w:val="24"/>
        </w:rPr>
      </w:pPr>
    </w:p>
    <w:p w:rsidR="00316D35" w:rsidRDefault="00316D35" w:rsidP="00B66DA9">
      <w:pPr>
        <w:spacing w:after="0"/>
        <w:rPr>
          <w:ins w:id="1213" w:author="Razzaghi-Pour, Kavi" w:date="2013-10-31T08:41:00Z"/>
          <w:rFonts w:ascii="Calibri" w:hAnsi="Calibri"/>
          <w:b/>
          <w:sz w:val="24"/>
          <w:szCs w:val="24"/>
        </w:rPr>
      </w:pPr>
    </w:p>
    <w:p w:rsidR="00316D35" w:rsidRDefault="00316D35" w:rsidP="00B66DA9">
      <w:pPr>
        <w:spacing w:after="0"/>
        <w:rPr>
          <w:ins w:id="1214" w:author="Razzaghi-Pour, Kavi" w:date="2013-10-31T08:41:00Z"/>
          <w:rFonts w:ascii="Calibri" w:hAnsi="Calibri"/>
          <w:b/>
          <w:sz w:val="24"/>
          <w:szCs w:val="24"/>
        </w:rPr>
      </w:pPr>
    </w:p>
    <w:p w:rsidR="00316D35" w:rsidRDefault="00316D35" w:rsidP="00B66DA9">
      <w:pPr>
        <w:spacing w:after="0"/>
        <w:rPr>
          <w:ins w:id="1215" w:author="Razzaghi-Pour, Kavi" w:date="2013-10-31T08:41:00Z"/>
          <w:rFonts w:ascii="Calibri" w:hAnsi="Calibri"/>
          <w:b/>
          <w:sz w:val="24"/>
          <w:szCs w:val="24"/>
        </w:rPr>
      </w:pPr>
    </w:p>
    <w:p w:rsidR="00316D35" w:rsidRDefault="00316D35" w:rsidP="00B66DA9">
      <w:pPr>
        <w:spacing w:after="0"/>
        <w:rPr>
          <w:ins w:id="1216" w:author="Razzaghi-Pour, Kavi" w:date="2013-10-31T08:41:00Z"/>
          <w:rFonts w:ascii="Calibri" w:hAnsi="Calibri"/>
          <w:b/>
          <w:sz w:val="24"/>
          <w:szCs w:val="24"/>
        </w:rPr>
      </w:pPr>
    </w:p>
    <w:p w:rsidR="00316D35" w:rsidRDefault="00316D35" w:rsidP="00B66DA9">
      <w:pPr>
        <w:spacing w:after="0"/>
        <w:rPr>
          <w:ins w:id="1217" w:author="Razzaghi-Pour, Kavi" w:date="2013-10-31T08:41:00Z"/>
          <w:rFonts w:ascii="Calibri" w:hAnsi="Calibri"/>
          <w:b/>
          <w:sz w:val="24"/>
          <w:szCs w:val="24"/>
        </w:rPr>
      </w:pPr>
    </w:p>
    <w:p w:rsidR="00316D35" w:rsidRDefault="00316D35" w:rsidP="00B66DA9">
      <w:pPr>
        <w:spacing w:after="0"/>
        <w:rPr>
          <w:ins w:id="1218" w:author="Razzaghi-Pour, Kavi" w:date="2013-10-31T08:41:00Z"/>
          <w:rFonts w:ascii="Calibri" w:hAnsi="Calibri"/>
          <w:b/>
          <w:sz w:val="24"/>
          <w:szCs w:val="24"/>
        </w:rPr>
      </w:pPr>
    </w:p>
    <w:p w:rsidR="00316D35" w:rsidRDefault="00316D35" w:rsidP="00B66DA9">
      <w:pPr>
        <w:spacing w:after="0"/>
        <w:rPr>
          <w:ins w:id="1219" w:author="Razzaghi-Pour, Kavi" w:date="2013-10-31T08:41:00Z"/>
          <w:rFonts w:ascii="Calibri" w:hAnsi="Calibri"/>
          <w:b/>
          <w:sz w:val="24"/>
          <w:szCs w:val="24"/>
        </w:rPr>
      </w:pPr>
    </w:p>
    <w:p w:rsidR="00316D35" w:rsidRDefault="00316D35" w:rsidP="00B66DA9">
      <w:pPr>
        <w:spacing w:after="0"/>
        <w:rPr>
          <w:ins w:id="1220" w:author="Razzaghi-Pour, Kavi" w:date="2013-10-31T08:41:00Z"/>
          <w:rFonts w:ascii="Calibri" w:hAnsi="Calibri"/>
          <w:b/>
          <w:sz w:val="24"/>
          <w:szCs w:val="24"/>
        </w:rPr>
      </w:pPr>
    </w:p>
    <w:p w:rsidR="00316D35" w:rsidRDefault="00316D35" w:rsidP="00B66DA9">
      <w:pPr>
        <w:spacing w:after="0"/>
        <w:rPr>
          <w:ins w:id="1221" w:author="Razzaghi-Pour, Kavi" w:date="2013-10-31T08:41:00Z"/>
          <w:rFonts w:ascii="Calibri" w:hAnsi="Calibri"/>
          <w:b/>
          <w:sz w:val="24"/>
          <w:szCs w:val="24"/>
        </w:rPr>
      </w:pPr>
    </w:p>
    <w:p w:rsidR="00316D35" w:rsidRDefault="00316D35" w:rsidP="00B66DA9">
      <w:pPr>
        <w:spacing w:after="0"/>
        <w:rPr>
          <w:ins w:id="1222" w:author="Razzaghi-Pour, Kavi" w:date="2013-10-31T08:41:00Z"/>
          <w:rFonts w:ascii="Calibri" w:hAnsi="Calibri"/>
          <w:b/>
          <w:sz w:val="24"/>
          <w:szCs w:val="24"/>
        </w:rPr>
      </w:pPr>
    </w:p>
    <w:p w:rsidR="00316D35" w:rsidRDefault="00316D35" w:rsidP="00B66DA9">
      <w:pPr>
        <w:spacing w:after="0"/>
        <w:rPr>
          <w:ins w:id="1223" w:author="Razzaghi-Pour, Kavi" w:date="2013-10-31T08:41:00Z"/>
          <w:rFonts w:ascii="Calibri" w:hAnsi="Calibri"/>
          <w:b/>
          <w:sz w:val="24"/>
          <w:szCs w:val="24"/>
        </w:rPr>
      </w:pPr>
    </w:p>
    <w:p w:rsidR="00316D35" w:rsidRDefault="00316D35" w:rsidP="00B66DA9">
      <w:pPr>
        <w:spacing w:after="0"/>
        <w:rPr>
          <w:ins w:id="1224" w:author="Razzaghi-Pour, Kavi" w:date="2013-10-31T08:41:00Z"/>
          <w:rFonts w:ascii="Calibri" w:hAnsi="Calibri"/>
          <w:b/>
          <w:sz w:val="24"/>
          <w:szCs w:val="24"/>
        </w:rPr>
      </w:pPr>
    </w:p>
    <w:p w:rsidR="00316D35" w:rsidRDefault="00316D35" w:rsidP="00B66DA9">
      <w:pPr>
        <w:spacing w:after="0"/>
        <w:rPr>
          <w:ins w:id="1225" w:author="Razzaghi-Pour, Kavi" w:date="2013-10-31T08:41:00Z"/>
          <w:rFonts w:ascii="Calibri" w:hAnsi="Calibri"/>
          <w:b/>
          <w:sz w:val="24"/>
          <w:szCs w:val="24"/>
        </w:rPr>
      </w:pPr>
    </w:p>
    <w:p w:rsidR="00316D35" w:rsidRDefault="00316D35" w:rsidP="00B66DA9">
      <w:pPr>
        <w:spacing w:after="0"/>
        <w:rPr>
          <w:ins w:id="1226" w:author="Razzaghi-Pour, Kavi" w:date="2013-10-31T08:41:00Z"/>
          <w:rFonts w:ascii="Calibri" w:hAnsi="Calibri"/>
          <w:b/>
          <w:sz w:val="24"/>
          <w:szCs w:val="24"/>
        </w:rPr>
      </w:pPr>
    </w:p>
    <w:p w:rsidR="00316D35" w:rsidRDefault="00316D35" w:rsidP="00B66DA9">
      <w:pPr>
        <w:spacing w:after="0"/>
        <w:rPr>
          <w:ins w:id="1227" w:author="Razzaghi-Pour, Kavi" w:date="2013-10-31T08:41:00Z"/>
          <w:rFonts w:ascii="Calibri" w:hAnsi="Calibri"/>
          <w:b/>
          <w:sz w:val="24"/>
          <w:szCs w:val="24"/>
        </w:rPr>
      </w:pPr>
    </w:p>
    <w:p w:rsidR="00316D35" w:rsidRDefault="00316D35" w:rsidP="00B66DA9">
      <w:pPr>
        <w:spacing w:after="0"/>
        <w:rPr>
          <w:ins w:id="1228" w:author="Razzaghi-Pour, Kavi" w:date="2013-10-31T08:41:00Z"/>
          <w:rFonts w:ascii="Calibri" w:hAnsi="Calibri"/>
          <w:b/>
          <w:sz w:val="24"/>
          <w:szCs w:val="24"/>
        </w:rPr>
      </w:pPr>
    </w:p>
    <w:p w:rsidR="00316D35" w:rsidRDefault="00316D35" w:rsidP="00B66DA9">
      <w:pPr>
        <w:spacing w:after="0"/>
        <w:rPr>
          <w:ins w:id="1229" w:author="Razzaghi-Pour, Kavi" w:date="2013-10-31T08:41:00Z"/>
          <w:rFonts w:ascii="Calibri" w:hAnsi="Calibri"/>
          <w:b/>
          <w:sz w:val="24"/>
          <w:szCs w:val="24"/>
        </w:rPr>
      </w:pPr>
    </w:p>
    <w:p w:rsidR="00316D35" w:rsidRDefault="00316D35" w:rsidP="00B66DA9">
      <w:pPr>
        <w:spacing w:after="0"/>
        <w:rPr>
          <w:ins w:id="1230" w:author="Razzaghi-Pour, Kavi" w:date="2013-10-31T08:41:00Z"/>
          <w:rFonts w:ascii="Calibri" w:hAnsi="Calibri"/>
          <w:b/>
          <w:sz w:val="24"/>
          <w:szCs w:val="24"/>
        </w:rPr>
      </w:pPr>
    </w:p>
    <w:p w:rsidR="00316D35" w:rsidRDefault="00316D35" w:rsidP="00B66DA9">
      <w:pPr>
        <w:spacing w:after="0"/>
        <w:rPr>
          <w:ins w:id="1231" w:author="Razzaghi-Pour, Kavi" w:date="2013-10-31T08:41:00Z"/>
          <w:rFonts w:ascii="Calibri" w:hAnsi="Calibri"/>
          <w:b/>
          <w:sz w:val="24"/>
          <w:szCs w:val="24"/>
        </w:rPr>
      </w:pPr>
    </w:p>
    <w:p w:rsidR="00316D35" w:rsidRDefault="00316D35" w:rsidP="00B66DA9">
      <w:pPr>
        <w:spacing w:after="0"/>
        <w:rPr>
          <w:ins w:id="1232" w:author="Razzaghi-Pour, Kavi" w:date="2013-10-31T08:41:00Z"/>
          <w:rFonts w:ascii="Calibri" w:hAnsi="Calibri"/>
          <w:b/>
          <w:sz w:val="24"/>
          <w:szCs w:val="24"/>
        </w:rPr>
      </w:pPr>
    </w:p>
    <w:p w:rsidR="00316D35" w:rsidRDefault="00316D35" w:rsidP="00B66DA9">
      <w:pPr>
        <w:spacing w:after="0"/>
        <w:rPr>
          <w:ins w:id="1233" w:author="Razzaghi-Pour, Kavi" w:date="2013-10-31T08:41:00Z"/>
          <w:rFonts w:ascii="Calibri" w:hAnsi="Calibri"/>
          <w:b/>
          <w:sz w:val="24"/>
          <w:szCs w:val="24"/>
        </w:rPr>
      </w:pPr>
    </w:p>
    <w:p w:rsidR="00316D35" w:rsidRDefault="00316D35" w:rsidP="00B66DA9">
      <w:pPr>
        <w:spacing w:after="0"/>
        <w:rPr>
          <w:ins w:id="1234" w:author="Razzaghi-Pour, Kavi" w:date="2013-10-31T08:41:00Z"/>
          <w:rFonts w:ascii="Calibri" w:hAnsi="Calibri"/>
          <w:b/>
          <w:sz w:val="24"/>
          <w:szCs w:val="24"/>
        </w:rPr>
      </w:pPr>
    </w:p>
    <w:p w:rsidR="00316D35" w:rsidRDefault="00316D35" w:rsidP="00B66DA9">
      <w:pPr>
        <w:spacing w:after="0"/>
        <w:rPr>
          <w:ins w:id="1235" w:author="Razzaghi-Pour, Kavi" w:date="2013-10-31T08:41:00Z"/>
          <w:rFonts w:ascii="Calibri" w:hAnsi="Calibri"/>
          <w:b/>
          <w:sz w:val="24"/>
          <w:szCs w:val="24"/>
        </w:rPr>
      </w:pPr>
    </w:p>
    <w:p w:rsidR="00316D35" w:rsidRDefault="00316D35" w:rsidP="00B66DA9">
      <w:pPr>
        <w:spacing w:after="0"/>
        <w:rPr>
          <w:ins w:id="1236" w:author="Razzaghi-Pour, Kavi" w:date="2013-10-31T08:31:00Z"/>
          <w:rFonts w:ascii="Calibri" w:hAnsi="Calibri"/>
          <w:b/>
          <w:sz w:val="24"/>
          <w:szCs w:val="24"/>
        </w:rPr>
      </w:pPr>
    </w:p>
    <w:p w:rsidR="000F4901" w:rsidRDefault="006F0C26" w:rsidP="00B66DA9">
      <w:pPr>
        <w:spacing w:after="0"/>
        <w:rPr>
          <w:ins w:id="1237" w:author="Razzaghi-Pour, Kavi" w:date="2013-10-31T08:31:00Z"/>
          <w:rFonts w:ascii="Calibri" w:hAnsi="Calibri"/>
          <w:b/>
          <w:sz w:val="24"/>
          <w:szCs w:val="24"/>
        </w:rPr>
      </w:pPr>
      <w:r>
        <w:rPr>
          <w:rFonts w:ascii="Calibri" w:hAnsi="Calibri"/>
          <w:b/>
          <w:noProof/>
          <w:sz w:val="24"/>
          <w:szCs w:val="24"/>
          <w:lang w:eastAsia="en-AU"/>
        </w:rPr>
        <w:lastRenderedPageBreak/>
        <w:pict>
          <v:rect id="_x0000_s1110" style="position:absolute;margin-left:478.2pt;margin-top:-21.1pt;width:46.65pt;height:39.7pt;z-index:25166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r>
        <w:rPr>
          <w:rFonts w:ascii="Calibri" w:hAnsi="Calibri"/>
          <w:b/>
          <w:noProof/>
          <w:sz w:val="24"/>
          <w:szCs w:val="24"/>
          <w:lang w:eastAsia="en-AU"/>
        </w:rPr>
        <w:pict>
          <v:rect id="_x0000_s1112" style="position:absolute;margin-left:427.2pt;margin-top:-21.1pt;width:46.65pt;height:39.7pt;z-index:2516695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fillcolor="#c00000" strokecolor="windowText" strokeweight="1pt"/>
        </w:pict>
      </w:r>
      <w:r>
        <w:rPr>
          <w:rFonts w:ascii="Calibri" w:hAnsi="Calibri"/>
          <w:b/>
          <w:noProof/>
          <w:sz w:val="24"/>
          <w:szCs w:val="24"/>
          <w:lang w:eastAsia="en-AU"/>
        </w:rPr>
        <w:pict>
          <v:rect id="_x0000_s1111" style="position:absolute;margin-left:16.55pt;margin-top:-19.95pt;width:46.6pt;height:39.7pt;z-index:251668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r>
        <w:rPr>
          <w:rFonts w:ascii="Calibri" w:hAnsi="Calibri"/>
          <w:b/>
          <w:noProof/>
          <w:sz w:val="24"/>
          <w:szCs w:val="24"/>
          <w:lang w:eastAsia="en-AU"/>
        </w:rPr>
        <w:pict>
          <v:rect id="_x0000_s1109" style="position:absolute;margin-left:-34.55pt;margin-top:-19.95pt;width:46.6pt;height:39.7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fillcolor="#c00000" strokecolor="windowText" strokeweight="1pt"/>
        </w:pict>
      </w:r>
      <w:r>
        <w:rPr>
          <w:rFonts w:ascii="Calibri" w:hAnsi="Calibri"/>
          <w:b/>
          <w:noProof/>
          <w:sz w:val="24"/>
          <w:szCs w:val="24"/>
          <w:lang w:eastAsia="en-AU"/>
        </w:rPr>
        <w:pict>
          <v:group id="_x0000_s1104" style="position:absolute;margin-left:-41.9pt;margin-top:-29.7pt;width:576.85pt;height:59.15pt;z-index:251665408" coordorigin="192,2812" coordsize="11719,1183">
            <v:shape id="Picture 7" o:spid="_x0000_s1105" type="#_x0000_t75" style="position:absolute;left:8742;top:3007;width:680;height:771;visibility:visible">
              <v:imagedata r:id="rId8" o:title=""/>
            </v:shape>
            <v:group id="_x0000_s1106" style="position:absolute;left:192;top:2812;width:11719;height:1183" coordorigin="192,2812" coordsize="11719,1183">
              <v:shape id="Picture 7" o:spid="_x0000_s1107" type="#_x0000_t75" style="position:absolute;left:2450;top:3030;width:680;height:771;visibility:visible">
                <v:imagedata r:id="rId8" o:title=""/>
              </v:shape>
              <v:shape id="_x0000_s1108" type="#_x0000_t202" style="position:absolute;left:192;top:2812;width:11719;height:11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108" inset="2.88pt,2.88pt,2.88pt,2.88pt">
                  <w:txbxContent>
                    <w:p w:rsidR="00F27142" w:rsidRDefault="00F27142" w:rsidP="00F27142">
                      <w:pPr>
                        <w:widowControl w:val="0"/>
                        <w:tabs>
                          <w:tab w:val="left" w:pos="0"/>
                        </w:tabs>
                        <w:jc w:val="center"/>
                        <w:rPr>
                          <w:rFonts w:ascii="Corbel" w:hAnsi="Corbel"/>
                          <w:b/>
                          <w:bCs/>
                          <w:i/>
                          <w:iCs/>
                          <w:sz w:val="10"/>
                          <w:szCs w:val="10"/>
                          <w:u w:val="single"/>
                        </w:rPr>
                      </w:pPr>
                      <w:del w:id="1238" w:author="kavi.razzaghi" w:date="2013-10-31T04:09:00Z">
                        <w:r w:rsidDel="009766B2">
                          <w:rPr>
                            <w:rFonts w:ascii="Corbel" w:hAnsi="Corbel"/>
                            <w:b/>
                            <w:bCs/>
                            <w:i/>
                            <w:iCs/>
                            <w:sz w:val="10"/>
                            <w:szCs w:val="10"/>
                            <w:u w:val="single"/>
                          </w:rPr>
                          <w:delText> </w:delText>
                        </w:r>
                      </w:del>
                    </w:p>
                    <w:p w:rsidR="00F27142" w:rsidRDefault="00F27142" w:rsidP="00F27142">
                      <w:pPr>
                        <w:widowControl w:val="0"/>
                        <w:tabs>
                          <w:tab w:val="left" w:pos="0"/>
                        </w:tabs>
                        <w:jc w:val="center"/>
                        <w:rPr>
                          <w:rFonts w:ascii="Corbel" w:hAnsi="Corbel"/>
                          <w:b/>
                          <w:bCs/>
                          <w:i/>
                          <w:iCs/>
                          <w:sz w:val="28"/>
                          <w:szCs w:val="28"/>
                          <w:u w:val="single"/>
                        </w:rPr>
                      </w:pPr>
                      <w:del w:id="1239"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1240" w:author="Razzaghi-Pour, Kavi" w:date="2013-10-30T14:39:00Z">
                        <w:r>
                          <w:rPr>
                            <w:rFonts w:ascii="Corbel" w:hAnsi="Corbel"/>
                            <w:b/>
                            <w:bCs/>
                            <w:i/>
                            <w:iCs/>
                            <w:sz w:val="28"/>
                            <w:szCs w:val="28"/>
                            <w:u w:val="single"/>
                          </w:rPr>
                          <w:t>R</w:t>
                        </w:r>
                      </w:ins>
                      <w:ins w:id="1241" w:author="Razzaghi-Pour, Kavi" w:date="2013-10-30T15:08:00Z">
                        <w:r>
                          <w:rPr>
                            <w:rFonts w:ascii="Corbel" w:hAnsi="Corbel"/>
                            <w:b/>
                            <w:bCs/>
                            <w:i/>
                            <w:iCs/>
                            <w:sz w:val="28"/>
                            <w:szCs w:val="28"/>
                            <w:u w:val="single"/>
                          </w:rPr>
                          <w:t>ED ZONE</w:t>
                        </w:r>
                      </w:ins>
                      <w:ins w:id="1242" w:author="Razzaghi-Pour, Kavi" w:date="2013-10-30T15:09:00Z">
                        <w:r>
                          <w:rPr>
                            <w:rFonts w:ascii="Corbel" w:hAnsi="Corbel"/>
                            <w:b/>
                            <w:bCs/>
                            <w:i/>
                            <w:iCs/>
                            <w:sz w:val="28"/>
                            <w:szCs w:val="28"/>
                            <w:u w:val="single"/>
                          </w:rPr>
                          <w:t xml:space="preserve"> STRATEGIES</w:t>
                        </w:r>
                      </w:ins>
                    </w:p>
                    <w:p w:rsidR="00F27142" w:rsidRDefault="00F27142" w:rsidP="00F27142">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F27142" w:rsidRDefault="00F27142" w:rsidP="00F27142">
                      <w:pPr>
                        <w:widowControl w:val="0"/>
                        <w:spacing w:line="300" w:lineRule="auto"/>
                        <w:ind w:left="360"/>
                        <w:rPr>
                          <w:rFonts w:ascii="Corbel" w:hAnsi="Corbel"/>
                          <w:sz w:val="24"/>
                          <w:szCs w:val="24"/>
                        </w:rPr>
                      </w:pPr>
                      <w:r>
                        <w:rPr>
                          <w:rFonts w:ascii="Corbel" w:hAnsi="Corbel"/>
                          <w:sz w:val="24"/>
                          <w:szCs w:val="24"/>
                        </w:rPr>
                        <w:t> </w:t>
                      </w:r>
                    </w:p>
                  </w:txbxContent>
                </v:textbox>
              </v:shape>
            </v:group>
          </v:group>
        </w:pict>
      </w:r>
    </w:p>
    <w:p w:rsidR="00F27142" w:rsidRDefault="00F27142" w:rsidP="00B66DA9">
      <w:pPr>
        <w:spacing w:after="0"/>
        <w:rPr>
          <w:ins w:id="1243" w:author="Razzaghi-Pour, Kavi" w:date="2013-10-31T15:55:00Z"/>
          <w:rFonts w:ascii="Calibri" w:hAnsi="Calibri"/>
          <w:b/>
          <w:sz w:val="24"/>
          <w:szCs w:val="24"/>
        </w:rPr>
      </w:pPr>
    </w:p>
    <w:p w:rsidR="00F27142" w:rsidRDefault="00F27142" w:rsidP="00B66DA9">
      <w:pPr>
        <w:spacing w:after="0"/>
        <w:rPr>
          <w:ins w:id="1244" w:author="Razzaghi-Pour, Kavi" w:date="2013-10-31T15:55:00Z"/>
          <w:rFonts w:ascii="Calibri" w:hAnsi="Calibri"/>
          <w:b/>
          <w:sz w:val="24"/>
          <w:szCs w:val="24"/>
        </w:rPr>
      </w:pPr>
      <w:ins w:id="1245" w:author="Razzaghi-Pour, Kavi" w:date="2013-10-31T15:55:00Z">
        <w:r>
          <w:rPr>
            <w:rFonts w:ascii="Calibri" w:hAnsi="Calibri"/>
            <w:b/>
            <w:noProof/>
            <w:sz w:val="24"/>
            <w:szCs w:val="24"/>
            <w:lang w:eastAsia="en-AU"/>
          </w:rPr>
          <w:pict>
            <v:shape id="_x0000_s1113" type="#_x0000_t202" style="position:absolute;margin-left:-41.9pt;margin-top:0;width:576.85pt;height:747.7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F27142" w:rsidRDefault="00F27142" w:rsidP="00F27142">
                    <w:pPr>
                      <w:spacing w:after="0"/>
                      <w:ind w:left="360"/>
                      <w:rPr>
                        <w:ins w:id="1246" w:author="Razzaghi-Pour, Kavi" w:date="2013-10-31T08:08:00Z"/>
                        <w:rFonts w:ascii="Calibri" w:hAnsi="Calibri"/>
                        <w:sz w:val="24"/>
                        <w:szCs w:val="24"/>
                      </w:rPr>
                      <w:pPrChange w:id="1247" w:author="Razzaghi-Pour, Kavi" w:date="2013-10-31T15:37:00Z">
                        <w:pPr>
                          <w:numPr>
                            <w:numId w:val="3"/>
                          </w:numPr>
                          <w:ind w:left="720" w:hanging="360"/>
                        </w:pPr>
                      </w:pPrChange>
                    </w:pPr>
                    <w:del w:id="1248" w:author="Razzaghi-Pour, Kavi" w:date="2013-10-31T08:07:00Z">
                      <w:r w:rsidRPr="006A5C54" w:rsidDel="00587AA9">
                        <w:rPr>
                          <w:rFonts w:ascii="Corbel" w:hAnsi="Corbel"/>
                          <w:b/>
                          <w:i/>
                          <w:sz w:val="40"/>
                          <w:szCs w:val="40"/>
                          <w:u w:val="single"/>
                        </w:rPr>
                        <w:delText>General Strategies</w:delText>
                      </w:r>
                    </w:del>
                    <w:ins w:id="1249" w:author="Razzaghi-Pour, Kavi" w:date="2013-10-31T08:07:00Z">
                      <w:r w:rsidRPr="000E71A2">
                        <w:rPr>
                          <w:rFonts w:ascii="Calibri" w:hAnsi="Calibri"/>
                          <w:sz w:val="24"/>
                          <w:szCs w:val="24"/>
                        </w:rPr>
                        <w:t xml:space="preserve">A student in this zone is sensitive to or avoids certain sensory input. </w:t>
                      </w:r>
                    </w:ins>
                  </w:p>
                  <w:p w:rsidR="00F27142" w:rsidRDefault="00F27142" w:rsidP="00F27142">
                    <w:pPr>
                      <w:spacing w:after="0"/>
                      <w:ind w:left="360"/>
                      <w:rPr>
                        <w:ins w:id="1250" w:author="Razzaghi-Pour, Kavi" w:date="2013-10-31T15:37:00Z"/>
                        <w:rFonts w:ascii="Calibri" w:hAnsi="Calibri"/>
                        <w:sz w:val="24"/>
                        <w:szCs w:val="24"/>
                      </w:rPr>
                      <w:pPrChange w:id="1251" w:author="Razzaghi-Pour, Kavi" w:date="2013-10-31T15:37:00Z">
                        <w:pPr>
                          <w:numPr>
                            <w:numId w:val="3"/>
                          </w:numPr>
                          <w:ind w:left="720" w:hanging="360"/>
                        </w:pPr>
                      </w:pPrChange>
                    </w:pPr>
                    <w:ins w:id="1252" w:author="Razzaghi-Pour, Kavi" w:date="2013-10-31T08:07:00Z">
                      <w:r w:rsidRPr="000E71A2">
                        <w:rPr>
                          <w:rFonts w:ascii="Calibri" w:hAnsi="Calibri"/>
                          <w:sz w:val="24"/>
                          <w:szCs w:val="24"/>
                        </w:rPr>
                        <w:t>They may benefit from:</w:t>
                      </w:r>
                    </w:ins>
                  </w:p>
                  <w:p w:rsidR="00F27142" w:rsidRPr="000E71A2" w:rsidRDefault="00F27142" w:rsidP="00F27142">
                    <w:pPr>
                      <w:spacing w:after="0"/>
                      <w:ind w:left="360"/>
                      <w:rPr>
                        <w:ins w:id="1253" w:author="Razzaghi-Pour, Kavi" w:date="2013-10-31T08:07:00Z"/>
                        <w:rFonts w:ascii="Calibri" w:hAnsi="Calibri"/>
                        <w:sz w:val="24"/>
                        <w:szCs w:val="24"/>
                      </w:rPr>
                      <w:pPrChange w:id="1254" w:author="Razzaghi-Pour, Kavi" w:date="2013-10-31T15:37:00Z">
                        <w:pPr>
                          <w:numPr>
                            <w:numId w:val="3"/>
                          </w:numPr>
                          <w:ind w:left="720" w:hanging="360"/>
                        </w:pPr>
                      </w:pPrChange>
                    </w:pPr>
                  </w:p>
                  <w:p w:rsidR="00F27142" w:rsidRPr="00B55182" w:rsidRDefault="00FB4BD7" w:rsidP="009249B2">
                    <w:pPr>
                      <w:spacing w:after="0"/>
                      <w:ind w:left="426"/>
                      <w:rPr>
                        <w:ins w:id="1255" w:author="Razzaghi-Pour, Kavi" w:date="2013-10-31T15:56:00Z"/>
                        <w:rFonts w:ascii="Calibri" w:hAnsi="Calibri"/>
                        <w:b/>
                        <w:i/>
                        <w:sz w:val="28"/>
                        <w:szCs w:val="28"/>
                        <w:rPrChange w:id="1256" w:author="Razzaghi-Pour, Kavi" w:date="2013-11-01T11:15:00Z">
                          <w:rPr>
                            <w:ins w:id="1257" w:author="Razzaghi-Pour, Kavi" w:date="2013-10-31T15:56:00Z"/>
                            <w:rFonts w:ascii="Calibri" w:hAnsi="Calibri"/>
                            <w:b/>
                            <w:sz w:val="24"/>
                            <w:szCs w:val="24"/>
                          </w:rPr>
                        </w:rPrChange>
                      </w:rPr>
                      <w:pPrChange w:id="1258" w:author="Razzaghi-Pour, Kavi" w:date="2013-11-01T12:26:00Z">
                        <w:pPr>
                          <w:spacing w:after="0"/>
                        </w:pPr>
                      </w:pPrChange>
                    </w:pPr>
                    <w:ins w:id="1259" w:author="Razzaghi-Pour, Kavi" w:date="2013-10-31T15:56:00Z">
                      <w:r w:rsidRPr="00B55182">
                        <w:rPr>
                          <w:rFonts w:ascii="Calibri" w:hAnsi="Calibri"/>
                          <w:b/>
                          <w:i/>
                          <w:sz w:val="28"/>
                          <w:szCs w:val="28"/>
                          <w:rPrChange w:id="1260" w:author="Razzaghi-Pour, Kavi" w:date="2013-11-01T11:15:00Z">
                            <w:rPr>
                              <w:rFonts w:ascii="Calibri" w:hAnsi="Calibri"/>
                              <w:b/>
                              <w:i/>
                              <w:sz w:val="24"/>
                              <w:szCs w:val="24"/>
                            </w:rPr>
                          </w:rPrChange>
                        </w:rPr>
                        <w:t>TASTE/SMELL</w:t>
                      </w:r>
                    </w:ins>
                  </w:p>
                  <w:p w:rsidR="00F27142" w:rsidRPr="000E71A2" w:rsidRDefault="00F27142" w:rsidP="00F27142">
                    <w:pPr>
                      <w:pStyle w:val="ColorfulList-Accent1"/>
                      <w:numPr>
                        <w:ilvl w:val="0"/>
                        <w:numId w:val="4"/>
                      </w:numPr>
                      <w:spacing w:after="0"/>
                      <w:rPr>
                        <w:ins w:id="1261" w:author="Razzaghi-Pour, Kavi" w:date="2013-10-31T15:56:00Z"/>
                        <w:rFonts w:ascii="Calibri" w:hAnsi="Calibri"/>
                        <w:sz w:val="24"/>
                        <w:szCs w:val="24"/>
                      </w:rPr>
                    </w:pPr>
                    <w:ins w:id="1262" w:author="Razzaghi-Pour, Kavi" w:date="2013-10-31T15:56:00Z">
                      <w:r w:rsidRPr="000E71A2">
                        <w:rPr>
                          <w:rFonts w:ascii="Calibri" w:hAnsi="Calibri"/>
                          <w:sz w:val="24"/>
                          <w:szCs w:val="24"/>
                        </w:rPr>
                        <w:t>Be aware of the odours and fragrances and try to avoid smells that are noxious to the student</w:t>
                      </w:r>
                      <w:r>
                        <w:rPr>
                          <w:rFonts w:ascii="Calibri" w:hAnsi="Calibri"/>
                          <w:sz w:val="24"/>
                          <w:szCs w:val="24"/>
                        </w:rPr>
                        <w:t>,</w:t>
                      </w:r>
                      <w:r w:rsidRPr="000E71A2">
                        <w:rPr>
                          <w:rFonts w:ascii="Calibri" w:hAnsi="Calibri"/>
                          <w:sz w:val="24"/>
                          <w:szCs w:val="24"/>
                        </w:rPr>
                        <w:t xml:space="preserve">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garbage bin, use of chemical sprays.</w:t>
                      </w:r>
                    </w:ins>
                  </w:p>
                  <w:p w:rsidR="00F27142" w:rsidRPr="000E71A2" w:rsidRDefault="00F27142" w:rsidP="00F27142">
                    <w:pPr>
                      <w:pStyle w:val="ColorfulList-Accent1"/>
                      <w:numPr>
                        <w:ilvl w:val="0"/>
                        <w:numId w:val="4"/>
                      </w:numPr>
                      <w:spacing w:after="0"/>
                      <w:rPr>
                        <w:ins w:id="1263" w:author="Razzaghi-Pour, Kavi" w:date="2013-10-31T15:56:00Z"/>
                        <w:rFonts w:ascii="Calibri" w:hAnsi="Calibri"/>
                        <w:sz w:val="24"/>
                        <w:szCs w:val="24"/>
                      </w:rPr>
                    </w:pPr>
                    <w:ins w:id="1264" w:author="Razzaghi-Pour, Kavi" w:date="2013-10-31T15:56:00Z">
                      <w:r w:rsidRPr="000E71A2">
                        <w:rPr>
                          <w:rFonts w:ascii="Calibri" w:hAnsi="Calibri"/>
                          <w:sz w:val="24"/>
                          <w:szCs w:val="24"/>
                        </w:rPr>
                        <w:t>Ensure good ventilation in the classroom</w:t>
                      </w:r>
                      <w:r>
                        <w:rPr>
                          <w:rFonts w:ascii="Calibri" w:hAnsi="Calibri"/>
                          <w:sz w:val="24"/>
                          <w:szCs w:val="24"/>
                        </w:rPr>
                        <w:t>.</w:t>
                      </w:r>
                    </w:ins>
                  </w:p>
                  <w:p w:rsidR="00F27142" w:rsidRPr="000E71A2" w:rsidRDefault="00F27142" w:rsidP="00F27142">
                    <w:pPr>
                      <w:pStyle w:val="ColorfulList-Accent1"/>
                      <w:numPr>
                        <w:ilvl w:val="0"/>
                        <w:numId w:val="4"/>
                      </w:numPr>
                      <w:spacing w:after="0"/>
                      <w:rPr>
                        <w:ins w:id="1265" w:author="Razzaghi-Pour, Kavi" w:date="2013-10-31T15:56:00Z"/>
                        <w:rFonts w:ascii="Calibri" w:hAnsi="Calibri"/>
                        <w:sz w:val="24"/>
                        <w:szCs w:val="24"/>
                      </w:rPr>
                    </w:pPr>
                    <w:ins w:id="1266" w:author="Razzaghi-Pour, Kavi" w:date="2013-10-31T15:56:00Z">
                      <w:r>
                        <w:rPr>
                          <w:rFonts w:ascii="Calibri" w:hAnsi="Calibri"/>
                          <w:sz w:val="24"/>
                          <w:szCs w:val="24"/>
                        </w:rPr>
                        <w:t xml:space="preserve">Trial using </w:t>
                      </w:r>
                      <w:r w:rsidRPr="000E71A2">
                        <w:rPr>
                          <w:rFonts w:ascii="Calibri" w:hAnsi="Calibri"/>
                          <w:sz w:val="24"/>
                          <w:szCs w:val="24"/>
                        </w:rPr>
                        <w:t>calming fragrances such as strawberry or lavender to create a relaxing atmosphere</w:t>
                      </w:r>
                      <w:r>
                        <w:rPr>
                          <w:rFonts w:ascii="Calibri" w:hAnsi="Calibri"/>
                          <w:sz w:val="24"/>
                          <w:szCs w:val="24"/>
                        </w:rPr>
                        <w:t>,</w:t>
                      </w:r>
                      <w:r w:rsidRPr="000E71A2">
                        <w:rPr>
                          <w:rFonts w:ascii="Calibri" w:hAnsi="Calibri"/>
                          <w:sz w:val="24"/>
                          <w:szCs w:val="24"/>
                        </w:rPr>
                        <w:t xml:space="preserve"> e</w:t>
                      </w:r>
                      <w:r>
                        <w:rPr>
                          <w:rFonts w:ascii="Calibri" w:hAnsi="Calibri"/>
                          <w:sz w:val="24"/>
                          <w:szCs w:val="24"/>
                        </w:rPr>
                        <w:t>.</w:t>
                      </w:r>
                      <w:r w:rsidRPr="000E71A2">
                        <w:rPr>
                          <w:rFonts w:ascii="Calibri" w:hAnsi="Calibri"/>
                          <w:sz w:val="24"/>
                          <w:szCs w:val="24"/>
                        </w:rPr>
                        <w:t>g</w:t>
                      </w:r>
                      <w:r>
                        <w:rPr>
                          <w:rFonts w:ascii="Calibri" w:hAnsi="Calibri"/>
                          <w:sz w:val="24"/>
                          <w:szCs w:val="24"/>
                        </w:rPr>
                        <w:t>.</w:t>
                      </w:r>
                      <w:r w:rsidRPr="000E71A2">
                        <w:rPr>
                          <w:rFonts w:ascii="Calibri" w:hAnsi="Calibri"/>
                          <w:sz w:val="24"/>
                          <w:szCs w:val="24"/>
                        </w:rPr>
                        <w:t xml:space="preserve"> scented playdough, herb garden</w:t>
                      </w:r>
                    </w:ins>
                  </w:p>
                  <w:p w:rsidR="00F27142" w:rsidRPr="000E71A2" w:rsidRDefault="00F27142" w:rsidP="00F27142">
                    <w:pPr>
                      <w:pStyle w:val="ColorfulList-Accent1"/>
                      <w:numPr>
                        <w:ilvl w:val="0"/>
                        <w:numId w:val="4"/>
                      </w:numPr>
                      <w:spacing w:after="0"/>
                      <w:rPr>
                        <w:ins w:id="1267" w:author="Razzaghi-Pour, Kavi" w:date="2013-10-31T15:56:00Z"/>
                        <w:rFonts w:ascii="Calibri" w:hAnsi="Calibri"/>
                        <w:sz w:val="24"/>
                        <w:szCs w:val="24"/>
                      </w:rPr>
                    </w:pPr>
                    <w:ins w:id="1268" w:author="Razzaghi-Pour, Kavi" w:date="2013-10-31T15:56:00Z">
                      <w:r w:rsidRPr="000E71A2">
                        <w:rPr>
                          <w:rFonts w:ascii="Calibri" w:hAnsi="Calibri"/>
                          <w:sz w:val="24"/>
                          <w:szCs w:val="24"/>
                        </w:rPr>
                        <w:t>Crunchy and chewy foods can help this student (Please follow any diet student is already following)</w:t>
                      </w:r>
                    </w:ins>
                    <w:ins w:id="1269" w:author="Razzaghi-Pour, Kavi" w:date="2013-10-31T15:57:00Z">
                      <w:r>
                        <w:rPr>
                          <w:rFonts w:ascii="Calibri" w:hAnsi="Calibri"/>
                          <w:sz w:val="24"/>
                          <w:szCs w:val="24"/>
                        </w:rPr>
                        <w:t>.</w:t>
                      </w:r>
                    </w:ins>
                    <w:ins w:id="1270" w:author="Razzaghi-Pour, Kavi" w:date="2013-10-31T15:56:00Z">
                      <w:r w:rsidRPr="000E71A2">
                        <w:rPr>
                          <w:rFonts w:ascii="Calibri" w:hAnsi="Calibri"/>
                          <w:sz w:val="24"/>
                          <w:szCs w:val="24"/>
                        </w:rPr>
                        <w:t xml:space="preserve"> </w:t>
                      </w:r>
                    </w:ins>
                  </w:p>
                  <w:p w:rsidR="00F27142" w:rsidRPr="000E71A2" w:rsidRDefault="00F27142" w:rsidP="00F27142">
                    <w:pPr>
                      <w:pStyle w:val="ColorfulList-Accent1"/>
                      <w:numPr>
                        <w:ilvl w:val="0"/>
                        <w:numId w:val="4"/>
                      </w:numPr>
                      <w:spacing w:after="0"/>
                      <w:rPr>
                        <w:ins w:id="1271" w:author="Razzaghi-Pour, Kavi" w:date="2013-10-31T15:56:00Z"/>
                        <w:rFonts w:ascii="Calibri" w:hAnsi="Calibri"/>
                        <w:sz w:val="24"/>
                        <w:szCs w:val="24"/>
                      </w:rPr>
                    </w:pPr>
                    <w:ins w:id="1272" w:author="Razzaghi-Pour, Kavi" w:date="2013-10-31T15:56:00Z">
                      <w:r w:rsidRPr="000E71A2">
                        <w:rPr>
                          <w:rFonts w:ascii="Calibri" w:hAnsi="Calibri"/>
                          <w:sz w:val="24"/>
                          <w:szCs w:val="24"/>
                        </w:rPr>
                        <w:t>Sucking through a straw or sports bottle can be helpful to regulate breathing and give strong input to the muscles of the jaw</w:t>
                      </w:r>
                    </w:ins>
                    <w:ins w:id="1273" w:author="Razzaghi-Pour, Kavi" w:date="2013-10-31T15:57:00Z">
                      <w:r>
                        <w:rPr>
                          <w:rFonts w:ascii="Calibri" w:hAnsi="Calibri"/>
                          <w:sz w:val="24"/>
                          <w:szCs w:val="24"/>
                        </w:rPr>
                        <w:t>.</w:t>
                      </w:r>
                    </w:ins>
                  </w:p>
                  <w:p w:rsidR="00F27142" w:rsidRPr="000E71A2" w:rsidRDefault="00F27142" w:rsidP="00F27142">
                    <w:pPr>
                      <w:pStyle w:val="ColorfulList-Accent1"/>
                      <w:numPr>
                        <w:ilvl w:val="0"/>
                        <w:numId w:val="4"/>
                      </w:numPr>
                      <w:spacing w:after="0"/>
                      <w:rPr>
                        <w:ins w:id="1274" w:author="Razzaghi-Pour, Kavi" w:date="2013-10-31T15:56:00Z"/>
                        <w:rFonts w:ascii="Calibri" w:hAnsi="Calibri"/>
                        <w:sz w:val="24"/>
                        <w:szCs w:val="24"/>
                      </w:rPr>
                    </w:pPr>
                    <w:ins w:id="1275" w:author="Razzaghi-Pour, Kavi" w:date="2013-10-31T15:56:00Z">
                      <w:r w:rsidRPr="000E71A2">
                        <w:rPr>
                          <w:rFonts w:ascii="Calibri" w:hAnsi="Calibri"/>
                          <w:sz w:val="24"/>
                          <w:szCs w:val="24"/>
                        </w:rPr>
                        <w:t>Chewable jewellery or a chewy tubes can be calming through the provision of deep pressure through the jaw and by regulating the breath</w:t>
                      </w:r>
                    </w:ins>
                    <w:ins w:id="1276" w:author="Razzaghi-Pour, Kavi" w:date="2013-10-31T15:57:00Z">
                      <w:r>
                        <w:rPr>
                          <w:rFonts w:ascii="Calibri" w:hAnsi="Calibri"/>
                          <w:sz w:val="24"/>
                          <w:szCs w:val="24"/>
                        </w:rPr>
                        <w:t>.</w:t>
                      </w:r>
                    </w:ins>
                  </w:p>
                  <w:p w:rsidR="00F27142" w:rsidRPr="000E71A2" w:rsidRDefault="00F27142" w:rsidP="00F27142">
                    <w:pPr>
                      <w:pStyle w:val="ColorfulList-Accent1"/>
                      <w:numPr>
                        <w:ilvl w:val="0"/>
                        <w:numId w:val="4"/>
                      </w:numPr>
                      <w:spacing w:after="0"/>
                      <w:rPr>
                        <w:ins w:id="1277" w:author="Razzaghi-Pour, Kavi" w:date="2013-10-31T15:56:00Z"/>
                        <w:rFonts w:ascii="Calibri" w:hAnsi="Calibri"/>
                        <w:sz w:val="24"/>
                        <w:szCs w:val="24"/>
                      </w:rPr>
                    </w:pPr>
                    <w:ins w:id="1278" w:author="Razzaghi-Pour, Kavi" w:date="2013-10-31T15:56:00Z">
                      <w:r w:rsidRPr="000E71A2">
                        <w:rPr>
                          <w:rFonts w:ascii="Calibri" w:hAnsi="Calibri"/>
                          <w:sz w:val="24"/>
                          <w:szCs w:val="24"/>
                        </w:rPr>
                        <w:t>Separate lunch boxes for different foods or lunchbox that is divided into sections.</w:t>
                      </w:r>
                    </w:ins>
                  </w:p>
                  <w:p w:rsidR="00F27142" w:rsidRPr="000E71A2" w:rsidRDefault="00F27142" w:rsidP="00F27142">
                    <w:pPr>
                      <w:pStyle w:val="ColorfulList-Accent1"/>
                      <w:numPr>
                        <w:ilvl w:val="0"/>
                        <w:numId w:val="4"/>
                      </w:numPr>
                      <w:spacing w:after="0"/>
                      <w:rPr>
                        <w:ins w:id="1279" w:author="Razzaghi-Pour, Kavi" w:date="2013-10-31T15:56:00Z"/>
                        <w:rFonts w:ascii="Calibri" w:hAnsi="Calibri"/>
                        <w:sz w:val="24"/>
                        <w:szCs w:val="24"/>
                      </w:rPr>
                    </w:pPr>
                    <w:ins w:id="1280" w:author="Razzaghi-Pour, Kavi" w:date="2013-10-31T15:56:00Z">
                      <w:r w:rsidRPr="000E71A2">
                        <w:rPr>
                          <w:rFonts w:ascii="Calibri" w:hAnsi="Calibri"/>
                          <w:sz w:val="24"/>
                          <w:szCs w:val="24"/>
                        </w:rPr>
                        <w:t>Incorporate cooking lessons when possible to encourage new food and taste opportunities.</w:t>
                      </w:r>
                    </w:ins>
                  </w:p>
                  <w:p w:rsidR="00F27142" w:rsidRPr="000E71A2" w:rsidRDefault="00F27142" w:rsidP="00F27142">
                    <w:pPr>
                      <w:pStyle w:val="ColorfulList-Accent1"/>
                      <w:numPr>
                        <w:ilvl w:val="0"/>
                        <w:numId w:val="4"/>
                      </w:numPr>
                      <w:spacing w:after="0"/>
                      <w:rPr>
                        <w:ins w:id="1281" w:author="Razzaghi-Pour, Kavi" w:date="2013-10-31T15:56:00Z"/>
                        <w:rFonts w:ascii="Calibri" w:hAnsi="Calibri"/>
                        <w:sz w:val="24"/>
                        <w:szCs w:val="24"/>
                      </w:rPr>
                    </w:pPr>
                    <w:ins w:id="1282" w:author="Razzaghi-Pour, Kavi" w:date="2013-10-31T15:56:00Z">
                      <w:r w:rsidRPr="000E71A2">
                        <w:rPr>
                          <w:rFonts w:ascii="Calibri" w:hAnsi="Calibri"/>
                          <w:sz w:val="24"/>
                          <w:szCs w:val="24"/>
                        </w:rPr>
                        <w:t>Encourage parents to send in a variety of foods.</w:t>
                      </w:r>
                    </w:ins>
                  </w:p>
                  <w:p w:rsidR="00F27142" w:rsidRPr="000E71A2" w:rsidRDefault="00F27142" w:rsidP="00F27142">
                    <w:pPr>
                      <w:spacing w:after="0"/>
                      <w:rPr>
                        <w:ins w:id="1283" w:author="Razzaghi-Pour, Kavi" w:date="2013-10-31T08:15:00Z"/>
                        <w:rFonts w:ascii="Calibri" w:hAnsi="Calibri"/>
                        <w:b/>
                        <w:color w:val="FF0000"/>
                        <w:sz w:val="24"/>
                        <w:szCs w:val="24"/>
                        <w:u w:val="single"/>
                      </w:rPr>
                    </w:pPr>
                  </w:p>
                  <w:p w:rsidR="00F27142" w:rsidRDefault="00F27142" w:rsidP="00F27142">
                    <w:pPr>
                      <w:spacing w:after="0"/>
                      <w:ind w:left="720"/>
                      <w:rPr>
                        <w:ins w:id="1284" w:author="Razzaghi-Pour, Kavi" w:date="2013-10-31T08:13:00Z"/>
                        <w:rFonts w:ascii="Calibri" w:hAnsi="Calibri"/>
                        <w:sz w:val="24"/>
                        <w:szCs w:val="24"/>
                      </w:rPr>
                      <w:pPrChange w:id="1285" w:author="Razzaghi-Pour, Kavi" w:date="2013-10-31T08:13:00Z">
                        <w:pPr>
                          <w:numPr>
                            <w:numId w:val="3"/>
                          </w:numPr>
                          <w:spacing w:after="0"/>
                          <w:ind w:left="720" w:hanging="360"/>
                        </w:pPr>
                      </w:pPrChange>
                    </w:pPr>
                  </w:p>
                  <w:p w:rsidR="00F27142" w:rsidRPr="000E71A2" w:rsidRDefault="00F27142" w:rsidP="00F27142">
                    <w:pPr>
                      <w:spacing w:after="0"/>
                      <w:ind w:left="720"/>
                      <w:rPr>
                        <w:ins w:id="1286" w:author="Razzaghi-Pour, Kavi" w:date="2013-10-31T08:07:00Z"/>
                        <w:rFonts w:ascii="Calibri" w:hAnsi="Calibri"/>
                        <w:sz w:val="24"/>
                        <w:szCs w:val="24"/>
                      </w:rPr>
                      <w:pPrChange w:id="1287" w:author="Razzaghi-Pour, Kavi" w:date="2013-10-31T08:13:00Z">
                        <w:pPr>
                          <w:numPr>
                            <w:numId w:val="3"/>
                          </w:numPr>
                          <w:spacing w:after="0"/>
                          <w:ind w:left="720" w:hanging="360"/>
                        </w:pPr>
                      </w:pPrChange>
                    </w:pPr>
                  </w:p>
                  <w:p w:rsidR="00F27142" w:rsidRPr="000E71A2" w:rsidRDefault="00F27142" w:rsidP="00F27142">
                    <w:pPr>
                      <w:spacing w:after="0"/>
                      <w:ind w:left="720"/>
                      <w:rPr>
                        <w:ins w:id="1288" w:author="Razzaghi-Pour, Kavi" w:date="2013-10-31T08:07:00Z"/>
                        <w:rFonts w:ascii="Calibri" w:hAnsi="Calibri"/>
                        <w:sz w:val="24"/>
                        <w:szCs w:val="24"/>
                      </w:rPr>
                      <w:pPrChange w:id="1289" w:author="Razzaghi-Pour, Kavi" w:date="2013-10-31T08:12:00Z">
                        <w:pPr>
                          <w:numPr>
                            <w:numId w:val="3"/>
                          </w:numPr>
                          <w:spacing w:after="0"/>
                          <w:ind w:left="720" w:hanging="360"/>
                        </w:pPr>
                      </w:pPrChange>
                    </w:pPr>
                  </w:p>
                  <w:p w:rsidR="00F27142" w:rsidRPr="000E71A2" w:rsidRDefault="00F27142" w:rsidP="00F27142">
                    <w:pPr>
                      <w:spacing w:after="0"/>
                      <w:rPr>
                        <w:ins w:id="1290" w:author="Razzaghi-Pour, Kavi" w:date="2013-10-31T08:07:00Z"/>
                        <w:rFonts w:ascii="Calibri" w:hAnsi="Calibri"/>
                        <w:sz w:val="24"/>
                        <w:szCs w:val="24"/>
                      </w:rPr>
                    </w:pPr>
                  </w:p>
                  <w:p w:rsidR="00F27142" w:rsidRPr="006A5C54" w:rsidRDefault="00F27142" w:rsidP="00F27142">
                    <w:pPr>
                      <w:spacing w:after="240"/>
                      <w:rPr>
                        <w:rFonts w:ascii="Corbel" w:hAnsi="Corbel"/>
                        <w:b/>
                        <w:i/>
                        <w:sz w:val="40"/>
                        <w:szCs w:val="40"/>
                        <w:u w:val="single"/>
                      </w:rPr>
                    </w:pPr>
                  </w:p>
                  <w:p w:rsidR="00F27142" w:rsidRPr="006A5C54" w:rsidDel="00587AA9" w:rsidRDefault="00F27142" w:rsidP="00F27142">
                    <w:pPr>
                      <w:spacing w:line="360" w:lineRule="auto"/>
                      <w:rPr>
                        <w:del w:id="1291" w:author="Razzaghi-Pour, Kavi" w:date="2013-10-31T08:07:00Z"/>
                        <w:rFonts w:ascii="Corbel" w:hAnsi="Corbel"/>
                        <w:b/>
                        <w:i/>
                        <w:sz w:val="28"/>
                        <w:szCs w:val="28"/>
                        <w:u w:val="single"/>
                      </w:rPr>
                    </w:pPr>
                    <w:del w:id="1292" w:author="Razzaghi-Pour, Kavi" w:date="2013-10-31T08:07:00Z">
                      <w:r w:rsidRPr="006A5C54" w:rsidDel="00587AA9">
                        <w:rPr>
                          <w:rFonts w:ascii="Corbel" w:hAnsi="Corbel"/>
                          <w:b/>
                          <w:i/>
                          <w:sz w:val="28"/>
                          <w:szCs w:val="28"/>
                          <w:u w:val="single"/>
                        </w:rPr>
                        <w:delText>Teacher/ co-educator attitude/behaviour</w:delText>
                      </w:r>
                    </w:del>
                  </w:p>
                  <w:p w:rsidR="00F27142" w:rsidDel="00587AA9" w:rsidRDefault="00F27142" w:rsidP="00F27142">
                    <w:pPr>
                      <w:pStyle w:val="ListParagraph"/>
                      <w:numPr>
                        <w:ilvl w:val="0"/>
                        <w:numId w:val="6"/>
                      </w:numPr>
                      <w:spacing w:line="360" w:lineRule="auto"/>
                      <w:contextualSpacing/>
                      <w:rPr>
                        <w:del w:id="1293" w:author="Razzaghi-Pour, Kavi" w:date="2013-10-31T08:07:00Z"/>
                        <w:rFonts w:ascii="Corbel" w:hAnsi="Corbel"/>
                        <w:sz w:val="24"/>
                        <w:szCs w:val="24"/>
                      </w:rPr>
                    </w:pPr>
                    <w:del w:id="1294" w:author="Razzaghi-Pour, Kavi" w:date="2013-10-31T08:07:00Z">
                      <w:r w:rsidDel="00587AA9">
                        <w:rPr>
                          <w:rFonts w:ascii="Corbel" w:hAnsi="Corbel"/>
                          <w:sz w:val="24"/>
                          <w:szCs w:val="24"/>
                        </w:rPr>
                        <w:delText>Having high expectations of students</w:delText>
                      </w:r>
                    </w:del>
                  </w:p>
                  <w:p w:rsidR="00F27142" w:rsidDel="00587AA9" w:rsidRDefault="00F27142" w:rsidP="00F27142">
                    <w:pPr>
                      <w:pStyle w:val="ListParagraph"/>
                      <w:numPr>
                        <w:ilvl w:val="0"/>
                        <w:numId w:val="6"/>
                      </w:numPr>
                      <w:spacing w:line="360" w:lineRule="auto"/>
                      <w:contextualSpacing/>
                      <w:rPr>
                        <w:del w:id="1295" w:author="Razzaghi-Pour, Kavi" w:date="2013-10-31T08:07:00Z"/>
                        <w:rFonts w:ascii="Corbel" w:hAnsi="Corbel"/>
                        <w:sz w:val="24"/>
                        <w:szCs w:val="24"/>
                      </w:rPr>
                    </w:pPr>
                    <w:del w:id="1296" w:author="Razzaghi-Pour, Kavi" w:date="2013-10-31T08:07:00Z">
                      <w:r w:rsidDel="00587AA9">
                        <w:rPr>
                          <w:rFonts w:ascii="Corbel" w:hAnsi="Corbel"/>
                          <w:sz w:val="24"/>
                          <w:szCs w:val="24"/>
                        </w:rPr>
                        <w:delText>Positive, respectful dialogue and interactions with students</w:delText>
                      </w:r>
                    </w:del>
                  </w:p>
                  <w:p w:rsidR="00F27142" w:rsidDel="00587AA9" w:rsidRDefault="00F27142" w:rsidP="00F27142">
                    <w:pPr>
                      <w:pStyle w:val="ListParagraph"/>
                      <w:numPr>
                        <w:ilvl w:val="0"/>
                        <w:numId w:val="6"/>
                      </w:numPr>
                      <w:spacing w:line="360" w:lineRule="auto"/>
                      <w:contextualSpacing/>
                      <w:rPr>
                        <w:del w:id="1297" w:author="Razzaghi-Pour, Kavi" w:date="2013-10-31T08:07:00Z"/>
                        <w:rFonts w:ascii="Corbel" w:hAnsi="Corbel"/>
                        <w:sz w:val="24"/>
                        <w:szCs w:val="24"/>
                      </w:rPr>
                    </w:pPr>
                    <w:del w:id="1298" w:author="Razzaghi-Pour, Kavi" w:date="2013-10-31T08:07:00Z">
                      <w:r w:rsidDel="00587AA9">
                        <w:rPr>
                          <w:rFonts w:ascii="Corbel" w:hAnsi="Corbel"/>
                          <w:sz w:val="24"/>
                          <w:szCs w:val="24"/>
                        </w:rPr>
                        <w:delText>Clear positive instructions incorporating keyword signs</w:delText>
                      </w:r>
                    </w:del>
                  </w:p>
                  <w:p w:rsidR="00F27142" w:rsidDel="00587AA9" w:rsidRDefault="00F27142" w:rsidP="00F27142">
                    <w:pPr>
                      <w:pStyle w:val="ListParagraph"/>
                      <w:numPr>
                        <w:ilvl w:val="0"/>
                        <w:numId w:val="6"/>
                      </w:numPr>
                      <w:spacing w:line="360" w:lineRule="auto"/>
                      <w:contextualSpacing/>
                      <w:rPr>
                        <w:del w:id="1299" w:author="Razzaghi-Pour, Kavi" w:date="2013-10-31T08:07:00Z"/>
                        <w:rFonts w:ascii="Corbel" w:hAnsi="Corbel"/>
                        <w:sz w:val="24"/>
                        <w:szCs w:val="24"/>
                      </w:rPr>
                    </w:pPr>
                    <w:del w:id="1300" w:author="Razzaghi-Pour, Kavi" w:date="2013-10-31T08:07:00Z">
                      <w:r w:rsidDel="00587AA9">
                        <w:rPr>
                          <w:rFonts w:ascii="Corbel" w:hAnsi="Corbel"/>
                          <w:sz w:val="24"/>
                          <w:szCs w:val="24"/>
                        </w:rPr>
                        <w:delText>Regular positive and constructive feedback to students</w:delText>
                      </w:r>
                    </w:del>
                  </w:p>
                  <w:p w:rsidR="00F27142" w:rsidRPr="006A5C54" w:rsidDel="00587AA9" w:rsidRDefault="00F27142" w:rsidP="00F27142">
                    <w:pPr>
                      <w:spacing w:line="360" w:lineRule="auto"/>
                      <w:rPr>
                        <w:del w:id="1301" w:author="Razzaghi-Pour, Kavi" w:date="2013-10-31T08:07:00Z"/>
                        <w:rFonts w:ascii="Corbel" w:hAnsi="Corbel"/>
                        <w:b/>
                        <w:i/>
                        <w:sz w:val="28"/>
                        <w:szCs w:val="28"/>
                        <w:u w:val="single"/>
                      </w:rPr>
                    </w:pPr>
                    <w:del w:id="1302" w:author="Razzaghi-Pour, Kavi" w:date="2013-10-31T08:07:00Z">
                      <w:r w:rsidRPr="006A5C54" w:rsidDel="00587AA9">
                        <w:rPr>
                          <w:rFonts w:ascii="Corbel" w:hAnsi="Corbel"/>
                          <w:b/>
                          <w:i/>
                          <w:sz w:val="28"/>
                          <w:szCs w:val="28"/>
                          <w:u w:val="single"/>
                        </w:rPr>
                        <w:delText>Relationship with students</w:delText>
                      </w:r>
                    </w:del>
                  </w:p>
                  <w:p w:rsidR="00F27142" w:rsidDel="00587AA9" w:rsidRDefault="00F27142" w:rsidP="00F27142">
                    <w:pPr>
                      <w:pStyle w:val="ListParagraph"/>
                      <w:numPr>
                        <w:ilvl w:val="0"/>
                        <w:numId w:val="6"/>
                      </w:numPr>
                      <w:spacing w:line="360" w:lineRule="auto"/>
                      <w:contextualSpacing/>
                      <w:rPr>
                        <w:del w:id="1303" w:author="Razzaghi-Pour, Kavi" w:date="2013-10-31T08:07:00Z"/>
                        <w:rFonts w:ascii="Corbel" w:hAnsi="Corbel"/>
                        <w:sz w:val="24"/>
                        <w:szCs w:val="24"/>
                      </w:rPr>
                    </w:pPr>
                    <w:del w:id="1304" w:author="Razzaghi-Pour, Kavi" w:date="2013-10-31T08:07:00Z">
                      <w:r w:rsidDel="00587AA9">
                        <w:rPr>
                          <w:rFonts w:ascii="Corbel" w:hAnsi="Corbel"/>
                          <w:sz w:val="24"/>
                          <w:szCs w:val="24"/>
                        </w:rPr>
                        <w:delText>Building up a positive rapport with students</w:delText>
                      </w:r>
                    </w:del>
                  </w:p>
                  <w:p w:rsidR="00F27142" w:rsidDel="00587AA9" w:rsidRDefault="00F27142" w:rsidP="00F27142">
                    <w:pPr>
                      <w:pStyle w:val="ListParagraph"/>
                      <w:numPr>
                        <w:ilvl w:val="0"/>
                        <w:numId w:val="6"/>
                      </w:numPr>
                      <w:spacing w:line="360" w:lineRule="auto"/>
                      <w:contextualSpacing/>
                      <w:rPr>
                        <w:del w:id="1305" w:author="Razzaghi-Pour, Kavi" w:date="2013-10-31T08:07:00Z"/>
                        <w:rFonts w:ascii="Corbel" w:hAnsi="Corbel"/>
                        <w:sz w:val="24"/>
                        <w:szCs w:val="24"/>
                      </w:rPr>
                    </w:pPr>
                    <w:del w:id="1306" w:author="Razzaghi-Pour, Kavi" w:date="2013-10-31T08:07:00Z">
                      <w:r w:rsidDel="00587AA9">
                        <w:rPr>
                          <w:rFonts w:ascii="Corbel" w:hAnsi="Corbel"/>
                          <w:sz w:val="24"/>
                          <w:szCs w:val="24"/>
                        </w:rPr>
                        <w:delText xml:space="preserve">Knowing your students’ favourite activities or special interests </w:delText>
                      </w:r>
                    </w:del>
                  </w:p>
                  <w:p w:rsidR="00F27142" w:rsidDel="00587AA9" w:rsidRDefault="00F27142" w:rsidP="00F27142">
                    <w:pPr>
                      <w:pStyle w:val="ListParagraph"/>
                      <w:numPr>
                        <w:ilvl w:val="0"/>
                        <w:numId w:val="10"/>
                      </w:numPr>
                      <w:spacing w:line="360" w:lineRule="auto"/>
                      <w:contextualSpacing/>
                      <w:rPr>
                        <w:del w:id="1307" w:author="Razzaghi-Pour, Kavi" w:date="2013-10-31T08:07:00Z"/>
                        <w:rFonts w:ascii="Corbel" w:hAnsi="Corbel"/>
                        <w:sz w:val="24"/>
                        <w:szCs w:val="24"/>
                      </w:rPr>
                    </w:pPr>
                    <w:del w:id="1308" w:author="Razzaghi-Pour, Kavi" w:date="2013-10-31T08:07:00Z">
                      <w:r w:rsidDel="00587AA9">
                        <w:rPr>
                          <w:rFonts w:ascii="Corbel" w:hAnsi="Corbel"/>
                          <w:sz w:val="24"/>
                          <w:szCs w:val="24"/>
                        </w:rPr>
                        <w:delText>So that these can be used as rewards or incorporated into the learning activity</w:delText>
                      </w:r>
                    </w:del>
                  </w:p>
                  <w:p w:rsidR="00F27142" w:rsidDel="00587AA9" w:rsidRDefault="00F27142" w:rsidP="00F27142">
                    <w:pPr>
                      <w:pStyle w:val="ListParagraph"/>
                      <w:numPr>
                        <w:ilvl w:val="0"/>
                        <w:numId w:val="6"/>
                      </w:numPr>
                      <w:spacing w:line="360" w:lineRule="auto"/>
                      <w:contextualSpacing/>
                      <w:rPr>
                        <w:del w:id="1309" w:author="Razzaghi-Pour, Kavi" w:date="2013-10-31T08:07:00Z"/>
                        <w:rFonts w:ascii="Corbel" w:hAnsi="Corbel"/>
                        <w:sz w:val="24"/>
                        <w:szCs w:val="24"/>
                      </w:rPr>
                    </w:pPr>
                    <w:del w:id="1310" w:author="Razzaghi-Pour, Kavi" w:date="2013-10-31T08:07:00Z">
                      <w:r w:rsidDel="00587AA9">
                        <w:rPr>
                          <w:rFonts w:ascii="Corbel" w:hAnsi="Corbel"/>
                          <w:sz w:val="24"/>
                          <w:szCs w:val="24"/>
                        </w:rPr>
                        <w:delText>Knowing a student’s response time</w:delText>
                      </w:r>
                    </w:del>
                  </w:p>
                  <w:p w:rsidR="00F27142" w:rsidDel="00587AA9" w:rsidRDefault="00F27142" w:rsidP="00F27142">
                    <w:pPr>
                      <w:pStyle w:val="ListParagraph"/>
                      <w:numPr>
                        <w:ilvl w:val="0"/>
                        <w:numId w:val="6"/>
                      </w:numPr>
                      <w:spacing w:line="360" w:lineRule="auto"/>
                      <w:contextualSpacing/>
                      <w:rPr>
                        <w:del w:id="1311" w:author="Razzaghi-Pour, Kavi" w:date="2013-10-31T08:07:00Z"/>
                        <w:rFonts w:ascii="Corbel" w:hAnsi="Corbel"/>
                        <w:sz w:val="24"/>
                        <w:szCs w:val="24"/>
                      </w:rPr>
                    </w:pPr>
                    <w:del w:id="1312" w:author="Razzaghi-Pour, Kavi" w:date="2013-10-31T08:07:00Z">
                      <w:r w:rsidDel="00587AA9">
                        <w:rPr>
                          <w:rFonts w:ascii="Corbel" w:hAnsi="Corbel"/>
                          <w:sz w:val="24"/>
                          <w:szCs w:val="24"/>
                        </w:rPr>
                        <w:delText>Knowing a student’s early warning signs</w:delText>
                      </w:r>
                    </w:del>
                  </w:p>
                  <w:p w:rsidR="00F27142" w:rsidDel="00587AA9" w:rsidRDefault="00F27142" w:rsidP="00F27142">
                    <w:pPr>
                      <w:pStyle w:val="ListParagraph"/>
                      <w:numPr>
                        <w:ilvl w:val="0"/>
                        <w:numId w:val="6"/>
                      </w:numPr>
                      <w:spacing w:line="360" w:lineRule="auto"/>
                      <w:contextualSpacing/>
                      <w:rPr>
                        <w:del w:id="1313" w:author="Razzaghi-Pour, Kavi" w:date="2013-10-31T08:07:00Z"/>
                        <w:rFonts w:ascii="Corbel" w:hAnsi="Corbel"/>
                        <w:sz w:val="24"/>
                        <w:szCs w:val="24"/>
                      </w:rPr>
                    </w:pPr>
                    <w:del w:id="1314" w:author="Razzaghi-Pour, Kavi" w:date="2013-10-31T08:07:00Z">
                      <w:r w:rsidDel="00587AA9">
                        <w:rPr>
                          <w:rFonts w:ascii="Corbel" w:hAnsi="Corbel"/>
                          <w:sz w:val="24"/>
                          <w:szCs w:val="24"/>
                        </w:rPr>
                        <w:delText>Knowing a student’s triggers- use of ‘Antecedent Behaviour Consequence’ charts to help gain this information.</w:delText>
                      </w:r>
                    </w:del>
                  </w:p>
                  <w:p w:rsidR="00F27142" w:rsidDel="00587AA9" w:rsidRDefault="00F27142" w:rsidP="00F27142">
                    <w:pPr>
                      <w:pStyle w:val="ListParagraph"/>
                      <w:numPr>
                        <w:ilvl w:val="0"/>
                        <w:numId w:val="6"/>
                      </w:numPr>
                      <w:spacing w:line="360" w:lineRule="auto"/>
                      <w:contextualSpacing/>
                      <w:rPr>
                        <w:del w:id="1315" w:author="Razzaghi-Pour, Kavi" w:date="2013-10-31T08:07:00Z"/>
                        <w:rFonts w:ascii="Corbel" w:hAnsi="Corbel"/>
                        <w:sz w:val="24"/>
                        <w:szCs w:val="24"/>
                      </w:rPr>
                    </w:pPr>
                    <w:del w:id="1316" w:author="Razzaghi-Pour, Kavi" w:date="2013-10-31T08:07:00Z">
                      <w:r w:rsidDel="00587AA9">
                        <w:rPr>
                          <w:rFonts w:ascii="Corbel" w:hAnsi="Corbel"/>
                          <w:sz w:val="24"/>
                          <w:szCs w:val="24"/>
                        </w:rPr>
                        <w:delText>Knowing your student’s sensory needs and supporting them to get in the zone for learning</w:delText>
                      </w:r>
                    </w:del>
                  </w:p>
                  <w:p w:rsidR="00F27142" w:rsidDel="00587AA9" w:rsidRDefault="00F27142" w:rsidP="00F27142">
                    <w:pPr>
                      <w:pStyle w:val="ListParagraph"/>
                      <w:numPr>
                        <w:ilvl w:val="0"/>
                        <w:numId w:val="6"/>
                      </w:numPr>
                      <w:spacing w:line="360" w:lineRule="auto"/>
                      <w:contextualSpacing/>
                      <w:rPr>
                        <w:del w:id="1317" w:author="Razzaghi-Pour, Kavi" w:date="2013-10-31T08:07:00Z"/>
                        <w:rFonts w:ascii="Corbel" w:hAnsi="Corbel"/>
                        <w:sz w:val="24"/>
                        <w:szCs w:val="24"/>
                      </w:rPr>
                    </w:pPr>
                    <w:del w:id="1318" w:author="Razzaghi-Pour, Kavi" w:date="2013-10-31T08:07:00Z">
                      <w:r w:rsidDel="00587AA9">
                        <w:rPr>
                          <w:rFonts w:ascii="Corbel" w:hAnsi="Corbel"/>
                          <w:sz w:val="24"/>
                          <w:szCs w:val="24"/>
                        </w:rPr>
                        <w:delText>Observe and identify activities/ actions that organise a student (i.e. keep a student calm/alert)</w:delText>
                      </w:r>
                    </w:del>
                  </w:p>
                  <w:p w:rsidR="00F27142" w:rsidRPr="00EB479B" w:rsidDel="00587AA9" w:rsidRDefault="00F27142" w:rsidP="00F27142">
                    <w:pPr>
                      <w:pStyle w:val="ListParagraph"/>
                      <w:numPr>
                        <w:ilvl w:val="0"/>
                        <w:numId w:val="6"/>
                      </w:numPr>
                      <w:spacing w:line="360" w:lineRule="auto"/>
                      <w:contextualSpacing/>
                      <w:rPr>
                        <w:del w:id="1319" w:author="Razzaghi-Pour, Kavi" w:date="2013-10-31T08:07:00Z"/>
                        <w:rFonts w:ascii="Corbel" w:hAnsi="Corbel"/>
                        <w:sz w:val="24"/>
                        <w:szCs w:val="24"/>
                      </w:rPr>
                    </w:pPr>
                    <w:del w:id="1320" w:author="Razzaghi-Pour, Kavi" w:date="2013-10-31T08:07:00Z">
                      <w:r w:rsidDel="00587AA9">
                        <w:rPr>
                          <w:rFonts w:ascii="Corbel" w:hAnsi="Corbel"/>
                          <w:sz w:val="24"/>
                          <w:szCs w:val="24"/>
                        </w:rPr>
                        <w:delText>Observe and identify activities/ actions that disorganise a student</w:delText>
                      </w:r>
                    </w:del>
                  </w:p>
                  <w:p w:rsidR="00F27142" w:rsidDel="00587AA9" w:rsidRDefault="00F27142" w:rsidP="00F27142">
                    <w:pPr>
                      <w:spacing w:line="360" w:lineRule="auto"/>
                      <w:rPr>
                        <w:del w:id="1321" w:author="Razzaghi-Pour, Kavi" w:date="2013-10-31T08:07:00Z"/>
                        <w:rFonts w:ascii="Corbel" w:hAnsi="Corbel"/>
                        <w:b/>
                        <w:i/>
                        <w:sz w:val="28"/>
                        <w:szCs w:val="28"/>
                        <w:u w:val="single"/>
                      </w:rPr>
                    </w:pPr>
                    <w:del w:id="1322" w:author="Razzaghi-Pour, Kavi" w:date="2013-10-31T08:07:00Z">
                      <w:r w:rsidRPr="006A5C54" w:rsidDel="00587AA9">
                        <w:rPr>
                          <w:rFonts w:ascii="Corbel" w:hAnsi="Corbel"/>
                          <w:b/>
                          <w:i/>
                          <w:sz w:val="28"/>
                          <w:szCs w:val="28"/>
                          <w:u w:val="single"/>
                        </w:rPr>
                        <w:delText>Classroom practices</w:delText>
                      </w:r>
                    </w:del>
                  </w:p>
                  <w:p w:rsidR="00F27142" w:rsidRPr="006A5C54" w:rsidDel="00587AA9" w:rsidRDefault="00F27142" w:rsidP="00F27142">
                    <w:pPr>
                      <w:spacing w:line="360" w:lineRule="auto"/>
                      <w:rPr>
                        <w:del w:id="1323" w:author="Razzaghi-Pour, Kavi" w:date="2013-10-31T08:07:00Z"/>
                        <w:rFonts w:ascii="Corbel" w:hAnsi="Corbel"/>
                        <w:b/>
                        <w:i/>
                        <w:sz w:val="28"/>
                        <w:szCs w:val="28"/>
                        <w:u w:val="single"/>
                      </w:rPr>
                    </w:pPr>
                    <w:del w:id="1324" w:author="Razzaghi-Pour, Kavi" w:date="2013-10-31T08:07:00Z">
                      <w:r w:rsidDel="00587AA9">
                        <w:rPr>
                          <w:rFonts w:ascii="Corbel" w:hAnsi="Corbel"/>
                          <w:b/>
                          <w:i/>
                          <w:sz w:val="28"/>
                          <w:szCs w:val="28"/>
                          <w:u w:val="single"/>
                        </w:rPr>
                        <w:delText>Communication strategies (Consult a speech pathologistdev. Of invidual)</w:delText>
                      </w:r>
                    </w:del>
                  </w:p>
                  <w:p w:rsidR="00F27142" w:rsidDel="00587AA9" w:rsidRDefault="00F27142" w:rsidP="00F27142">
                    <w:pPr>
                      <w:pStyle w:val="ListParagraph"/>
                      <w:numPr>
                        <w:ilvl w:val="0"/>
                        <w:numId w:val="6"/>
                      </w:numPr>
                      <w:spacing w:line="360" w:lineRule="auto"/>
                      <w:contextualSpacing/>
                      <w:rPr>
                        <w:del w:id="1325" w:author="Razzaghi-Pour, Kavi" w:date="2013-10-31T08:07:00Z"/>
                        <w:rFonts w:ascii="Corbel" w:hAnsi="Corbel"/>
                        <w:sz w:val="24"/>
                        <w:szCs w:val="24"/>
                      </w:rPr>
                    </w:pPr>
                    <w:del w:id="1326" w:author="Razzaghi-Pour, Kavi" w:date="2013-10-31T08:07:00Z">
                      <w:r w:rsidDel="00587AA9">
                        <w:rPr>
                          <w:rFonts w:ascii="Corbel" w:hAnsi="Corbel"/>
                          <w:sz w:val="24"/>
                          <w:szCs w:val="24"/>
                        </w:rPr>
                        <w:delText xml:space="preserve">Clear and consistent classroom routines </w:delText>
                      </w:r>
                    </w:del>
                  </w:p>
                  <w:p w:rsidR="00F27142" w:rsidDel="00587AA9" w:rsidRDefault="00F27142" w:rsidP="00F27142">
                    <w:pPr>
                      <w:pStyle w:val="ListParagraph"/>
                      <w:numPr>
                        <w:ilvl w:val="0"/>
                        <w:numId w:val="6"/>
                      </w:numPr>
                      <w:spacing w:line="360" w:lineRule="auto"/>
                      <w:contextualSpacing/>
                      <w:rPr>
                        <w:del w:id="1327" w:author="Razzaghi-Pour, Kavi" w:date="2013-10-31T08:07:00Z"/>
                        <w:rFonts w:ascii="Corbel" w:hAnsi="Corbel"/>
                        <w:sz w:val="24"/>
                        <w:szCs w:val="24"/>
                      </w:rPr>
                    </w:pPr>
                    <w:del w:id="1328" w:author="Razzaghi-Pour, Kavi" w:date="2013-10-31T08:07:00Z">
                      <w:r w:rsidDel="00587AA9">
                        <w:rPr>
                          <w:rFonts w:ascii="Corbel" w:hAnsi="Corbel"/>
                          <w:sz w:val="24"/>
                          <w:szCs w:val="24"/>
                        </w:rPr>
                        <w:delText>Whole class timetable</w:delText>
                      </w:r>
                    </w:del>
                  </w:p>
                  <w:p w:rsidR="00F27142" w:rsidDel="00587AA9" w:rsidRDefault="00F27142" w:rsidP="00F27142">
                    <w:pPr>
                      <w:pStyle w:val="ListParagraph"/>
                      <w:numPr>
                        <w:ilvl w:val="0"/>
                        <w:numId w:val="6"/>
                      </w:numPr>
                      <w:spacing w:line="360" w:lineRule="auto"/>
                      <w:contextualSpacing/>
                      <w:rPr>
                        <w:del w:id="1329" w:author="Razzaghi-Pour, Kavi" w:date="2013-10-31T08:07:00Z"/>
                        <w:rFonts w:ascii="Corbel" w:hAnsi="Corbel"/>
                        <w:sz w:val="24"/>
                        <w:szCs w:val="24"/>
                      </w:rPr>
                    </w:pPr>
                    <w:del w:id="1330" w:author="Razzaghi-Pour, Kavi" w:date="2013-10-31T08:07:00Z">
                      <w:r w:rsidDel="00587AA9">
                        <w:rPr>
                          <w:rFonts w:ascii="Corbel" w:hAnsi="Corbel"/>
                          <w:sz w:val="24"/>
                          <w:szCs w:val="24"/>
                        </w:rPr>
                        <w:delText>Individual student timetables to suit a child’s level of understanding and alertness levels</w:delText>
                      </w:r>
                    </w:del>
                  </w:p>
                  <w:p w:rsidR="00F27142" w:rsidRPr="0090282E" w:rsidDel="00587AA9" w:rsidRDefault="00F27142" w:rsidP="00F27142">
                    <w:pPr>
                      <w:pStyle w:val="ListParagraph"/>
                      <w:numPr>
                        <w:ilvl w:val="0"/>
                        <w:numId w:val="6"/>
                      </w:numPr>
                      <w:spacing w:line="360" w:lineRule="auto"/>
                      <w:contextualSpacing/>
                      <w:rPr>
                        <w:del w:id="1331" w:author="Razzaghi-Pour, Kavi" w:date="2013-10-31T08:07:00Z"/>
                        <w:rFonts w:ascii="Corbel" w:hAnsi="Corbel"/>
                        <w:sz w:val="24"/>
                        <w:szCs w:val="24"/>
                      </w:rPr>
                    </w:pPr>
                    <w:del w:id="1332"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F27142" w:rsidRPr="0090282E" w:rsidDel="00587AA9" w:rsidRDefault="00F27142" w:rsidP="00F27142">
                    <w:pPr>
                      <w:pStyle w:val="ListParagraph"/>
                      <w:numPr>
                        <w:ilvl w:val="3"/>
                        <w:numId w:val="6"/>
                      </w:numPr>
                      <w:spacing w:line="360" w:lineRule="auto"/>
                      <w:contextualSpacing/>
                      <w:rPr>
                        <w:del w:id="1333" w:author="Razzaghi-Pour, Kavi" w:date="2013-10-31T08:07:00Z"/>
                        <w:rFonts w:ascii="Corbel" w:hAnsi="Corbel"/>
                        <w:sz w:val="24"/>
                        <w:szCs w:val="24"/>
                      </w:rPr>
                    </w:pPr>
                    <w:del w:id="1334" w:author="Razzaghi-Pour, Kavi" w:date="2013-10-31T08:07:00Z">
                      <w:r w:rsidRPr="0090282E" w:rsidDel="00587AA9">
                        <w:rPr>
                          <w:rFonts w:ascii="Corbel" w:hAnsi="Corbel"/>
                          <w:sz w:val="24"/>
                          <w:szCs w:val="24"/>
                        </w:rPr>
                        <w:delText>For some students Social Stories (Carol Gray) are relevant</w:delText>
                      </w:r>
                    </w:del>
                  </w:p>
                  <w:p w:rsidR="00F27142" w:rsidDel="00587AA9" w:rsidRDefault="00F27142" w:rsidP="00F27142">
                    <w:pPr>
                      <w:pStyle w:val="ListParagraph"/>
                      <w:numPr>
                        <w:ilvl w:val="0"/>
                        <w:numId w:val="6"/>
                      </w:numPr>
                      <w:spacing w:line="360" w:lineRule="auto"/>
                      <w:contextualSpacing/>
                      <w:rPr>
                        <w:del w:id="1335" w:author="Razzaghi-Pour, Kavi" w:date="2013-10-31T08:07:00Z"/>
                        <w:rFonts w:ascii="Corbel" w:hAnsi="Corbel"/>
                        <w:sz w:val="24"/>
                        <w:szCs w:val="24"/>
                      </w:rPr>
                    </w:pPr>
                    <w:del w:id="1336" w:author="Razzaghi-Pour, Kavi" w:date="2013-10-31T08:07:00Z">
                      <w:r w:rsidDel="00587AA9">
                        <w:rPr>
                          <w:rFonts w:ascii="Corbel" w:hAnsi="Corbel"/>
                          <w:sz w:val="24"/>
                          <w:szCs w:val="24"/>
                        </w:rPr>
                        <w:delText>Clear, positively stated rules and language</w:delText>
                      </w:r>
                    </w:del>
                  </w:p>
                  <w:p w:rsidR="00F27142" w:rsidDel="00587AA9" w:rsidRDefault="00F27142" w:rsidP="00F27142">
                    <w:pPr>
                      <w:pStyle w:val="ListParagraph"/>
                      <w:numPr>
                        <w:ilvl w:val="0"/>
                        <w:numId w:val="6"/>
                      </w:numPr>
                      <w:spacing w:line="360" w:lineRule="auto"/>
                      <w:contextualSpacing/>
                      <w:rPr>
                        <w:del w:id="1337" w:author="Razzaghi-Pour, Kavi" w:date="2013-10-31T08:07:00Z"/>
                        <w:rFonts w:ascii="Corbel" w:hAnsi="Corbel"/>
                        <w:sz w:val="24"/>
                        <w:szCs w:val="24"/>
                      </w:rPr>
                    </w:pPr>
                    <w:del w:id="1338" w:author="Razzaghi-Pour, Kavi" w:date="2013-10-31T08:07:00Z">
                      <w:r w:rsidDel="00587AA9">
                        <w:rPr>
                          <w:rFonts w:ascii="Corbel" w:hAnsi="Corbel"/>
                          <w:sz w:val="24"/>
                          <w:szCs w:val="24"/>
                        </w:rPr>
                        <w:delText xml:space="preserve">Telling, showing and practicing positive behaviours daily </w:delText>
                      </w:r>
                    </w:del>
                  </w:p>
                  <w:p w:rsidR="00F27142" w:rsidDel="00587AA9" w:rsidRDefault="00F27142" w:rsidP="00F27142">
                    <w:pPr>
                      <w:pStyle w:val="ListParagraph"/>
                      <w:numPr>
                        <w:ilvl w:val="0"/>
                        <w:numId w:val="6"/>
                      </w:numPr>
                      <w:spacing w:line="360" w:lineRule="auto"/>
                      <w:contextualSpacing/>
                      <w:rPr>
                        <w:del w:id="1339" w:author="Razzaghi-Pour, Kavi" w:date="2013-10-31T08:07:00Z"/>
                        <w:rFonts w:ascii="Corbel" w:hAnsi="Corbel"/>
                        <w:sz w:val="24"/>
                        <w:szCs w:val="24"/>
                      </w:rPr>
                    </w:pPr>
                    <w:del w:id="1340"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F27142" w:rsidRPr="00A137AA" w:rsidDel="00587AA9" w:rsidRDefault="00F27142" w:rsidP="00F27142">
                    <w:pPr>
                      <w:pStyle w:val="ListParagraph"/>
                      <w:numPr>
                        <w:ilvl w:val="3"/>
                        <w:numId w:val="6"/>
                      </w:numPr>
                      <w:spacing w:line="360" w:lineRule="auto"/>
                      <w:ind w:left="1985" w:hanging="567"/>
                      <w:contextualSpacing/>
                      <w:rPr>
                        <w:del w:id="1341" w:author="Razzaghi-Pour, Kavi" w:date="2013-10-31T08:07:00Z"/>
                        <w:rFonts w:ascii="Corbel" w:hAnsi="Corbel"/>
                        <w:sz w:val="24"/>
                        <w:szCs w:val="24"/>
                      </w:rPr>
                    </w:pPr>
                    <w:del w:id="1342"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F27142" w:rsidRPr="00A137AA" w:rsidDel="00587AA9" w:rsidRDefault="00F27142" w:rsidP="00F27142">
                    <w:pPr>
                      <w:pStyle w:val="ListParagraph"/>
                      <w:spacing w:line="360" w:lineRule="auto"/>
                      <w:ind w:left="1985" w:hanging="567"/>
                      <w:rPr>
                        <w:del w:id="1343" w:author="Razzaghi-Pour, Kavi" w:date="2013-10-31T08:07:00Z"/>
                        <w:rFonts w:ascii="Corbel" w:hAnsi="Corbel"/>
                        <w:sz w:val="24"/>
                        <w:szCs w:val="24"/>
                      </w:rPr>
                    </w:pPr>
                    <w:del w:id="1344" w:author="Razzaghi-Pour, Kavi" w:date="2013-10-31T08:07:00Z">
                      <w:r w:rsidRPr="00A137AA" w:rsidDel="00587AA9">
                        <w:rPr>
                          <w:rFonts w:ascii="Corbel" w:hAnsi="Corbel"/>
                          <w:sz w:val="24"/>
                          <w:szCs w:val="24"/>
                        </w:rPr>
                        <w:delText xml:space="preserve">Go to </w:delText>
                      </w:r>
                    </w:del>
                  </w:p>
                  <w:p w:rsidR="00F27142" w:rsidDel="00587AA9" w:rsidRDefault="00F27142" w:rsidP="00F27142">
                    <w:pPr>
                      <w:pStyle w:val="ListParagraph"/>
                      <w:spacing w:line="360" w:lineRule="auto"/>
                      <w:ind w:left="1985" w:hanging="567"/>
                      <w:rPr>
                        <w:del w:id="1345" w:author="Razzaghi-Pour, Kavi" w:date="2013-10-31T08:07:00Z"/>
                        <w:rFonts w:ascii="Corbel" w:hAnsi="Corbel"/>
                        <w:sz w:val="24"/>
                        <w:szCs w:val="24"/>
                      </w:rPr>
                    </w:pPr>
                    <w:del w:id="1346"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F27142" w:rsidRDefault="00F27142" w:rsidP="00F27142">
                    <w:pPr>
                      <w:pStyle w:val="ListParagraph"/>
                      <w:spacing w:line="360" w:lineRule="auto"/>
                      <w:rPr>
                        <w:rFonts w:ascii="Corbel" w:hAnsi="Corbel"/>
                        <w:sz w:val="24"/>
                        <w:szCs w:val="24"/>
                      </w:rPr>
                    </w:pPr>
                  </w:p>
                  <w:p w:rsidR="00F27142" w:rsidRPr="00D10D7F" w:rsidRDefault="00F27142" w:rsidP="00F27142">
                    <w:pPr>
                      <w:rPr>
                        <w:rFonts w:ascii="Corbel" w:hAnsi="Corbel"/>
                        <w:b/>
                        <w:i/>
                        <w:sz w:val="28"/>
                        <w:szCs w:val="28"/>
                        <w:u w:val="single"/>
                      </w:rPr>
                    </w:pPr>
                  </w:p>
                </w:txbxContent>
              </v:textbox>
            </v:shape>
          </w:pict>
        </w:r>
      </w:ins>
    </w:p>
    <w:p w:rsidR="00F27142" w:rsidRDefault="00F27142" w:rsidP="00B66DA9">
      <w:pPr>
        <w:spacing w:after="0"/>
        <w:rPr>
          <w:ins w:id="1347" w:author="Razzaghi-Pour, Kavi" w:date="2013-10-31T15:55:00Z"/>
          <w:rFonts w:ascii="Calibri" w:hAnsi="Calibri"/>
          <w:b/>
          <w:sz w:val="24"/>
          <w:szCs w:val="24"/>
        </w:rPr>
      </w:pPr>
    </w:p>
    <w:p w:rsidR="00F27142" w:rsidRDefault="00F27142" w:rsidP="00B66DA9">
      <w:pPr>
        <w:spacing w:after="0"/>
        <w:rPr>
          <w:ins w:id="1348" w:author="Razzaghi-Pour, Kavi" w:date="2013-10-31T15:55:00Z"/>
          <w:rFonts w:ascii="Calibri" w:hAnsi="Calibri"/>
          <w:b/>
          <w:sz w:val="24"/>
          <w:szCs w:val="24"/>
        </w:rPr>
      </w:pPr>
    </w:p>
    <w:p w:rsidR="00F27142" w:rsidRDefault="00F27142" w:rsidP="00B66DA9">
      <w:pPr>
        <w:spacing w:after="0"/>
        <w:rPr>
          <w:ins w:id="1349" w:author="Razzaghi-Pour, Kavi" w:date="2013-10-31T15:55:00Z"/>
          <w:rFonts w:ascii="Calibri" w:hAnsi="Calibri"/>
          <w:b/>
          <w:sz w:val="24"/>
          <w:szCs w:val="24"/>
        </w:rPr>
      </w:pPr>
    </w:p>
    <w:p w:rsidR="00F27142" w:rsidRDefault="00F27142" w:rsidP="00B66DA9">
      <w:pPr>
        <w:spacing w:after="0"/>
        <w:rPr>
          <w:ins w:id="1350" w:author="Razzaghi-Pour, Kavi" w:date="2013-10-31T15:55:00Z"/>
          <w:rFonts w:ascii="Calibri" w:hAnsi="Calibri"/>
          <w:b/>
          <w:sz w:val="24"/>
          <w:szCs w:val="24"/>
        </w:rPr>
      </w:pPr>
    </w:p>
    <w:p w:rsidR="00F27142" w:rsidRDefault="00F27142" w:rsidP="00B66DA9">
      <w:pPr>
        <w:spacing w:after="0"/>
        <w:rPr>
          <w:ins w:id="1351" w:author="Razzaghi-Pour, Kavi" w:date="2013-10-31T15:55:00Z"/>
          <w:rFonts w:ascii="Calibri" w:hAnsi="Calibri"/>
          <w:b/>
          <w:sz w:val="24"/>
          <w:szCs w:val="24"/>
        </w:rPr>
      </w:pPr>
    </w:p>
    <w:p w:rsidR="00F27142" w:rsidRDefault="00F27142" w:rsidP="00B66DA9">
      <w:pPr>
        <w:spacing w:after="0"/>
        <w:rPr>
          <w:ins w:id="1352" w:author="Razzaghi-Pour, Kavi" w:date="2013-10-31T15:55:00Z"/>
          <w:rFonts w:ascii="Calibri" w:hAnsi="Calibri"/>
          <w:b/>
          <w:sz w:val="24"/>
          <w:szCs w:val="24"/>
        </w:rPr>
      </w:pPr>
    </w:p>
    <w:p w:rsidR="00F27142" w:rsidRDefault="00F27142" w:rsidP="00B66DA9">
      <w:pPr>
        <w:spacing w:after="0"/>
        <w:rPr>
          <w:ins w:id="1353" w:author="Razzaghi-Pour, Kavi" w:date="2013-10-31T15:55:00Z"/>
          <w:rFonts w:ascii="Calibri" w:hAnsi="Calibri"/>
          <w:b/>
          <w:sz w:val="24"/>
          <w:szCs w:val="24"/>
        </w:rPr>
      </w:pPr>
    </w:p>
    <w:p w:rsidR="00F27142" w:rsidRDefault="00F27142" w:rsidP="00B66DA9">
      <w:pPr>
        <w:spacing w:after="0"/>
        <w:rPr>
          <w:ins w:id="1354" w:author="Razzaghi-Pour, Kavi" w:date="2013-10-31T15:55:00Z"/>
          <w:rFonts w:ascii="Calibri" w:hAnsi="Calibri"/>
          <w:b/>
          <w:sz w:val="24"/>
          <w:szCs w:val="24"/>
        </w:rPr>
      </w:pPr>
    </w:p>
    <w:p w:rsidR="00F27142" w:rsidRDefault="00F27142" w:rsidP="00B66DA9">
      <w:pPr>
        <w:spacing w:after="0"/>
        <w:rPr>
          <w:ins w:id="1355" w:author="Razzaghi-Pour, Kavi" w:date="2013-10-31T15:55:00Z"/>
          <w:rFonts w:ascii="Calibri" w:hAnsi="Calibri"/>
          <w:b/>
          <w:sz w:val="24"/>
          <w:szCs w:val="24"/>
        </w:rPr>
      </w:pPr>
    </w:p>
    <w:p w:rsidR="00F27142" w:rsidRDefault="00F27142" w:rsidP="00B66DA9">
      <w:pPr>
        <w:spacing w:after="0"/>
        <w:rPr>
          <w:ins w:id="1356" w:author="Razzaghi-Pour, Kavi" w:date="2013-10-31T15:55:00Z"/>
          <w:rFonts w:ascii="Calibri" w:hAnsi="Calibri"/>
          <w:b/>
          <w:sz w:val="24"/>
          <w:szCs w:val="24"/>
        </w:rPr>
      </w:pPr>
    </w:p>
    <w:p w:rsidR="00F27142" w:rsidRDefault="00F27142" w:rsidP="00B66DA9">
      <w:pPr>
        <w:spacing w:after="0"/>
        <w:rPr>
          <w:ins w:id="1357" w:author="Razzaghi-Pour, Kavi" w:date="2013-10-31T15:55:00Z"/>
          <w:rFonts w:ascii="Calibri" w:hAnsi="Calibri"/>
          <w:b/>
          <w:sz w:val="24"/>
          <w:szCs w:val="24"/>
        </w:rPr>
      </w:pPr>
    </w:p>
    <w:p w:rsidR="00F27142" w:rsidRDefault="00F27142" w:rsidP="00B66DA9">
      <w:pPr>
        <w:spacing w:after="0"/>
        <w:rPr>
          <w:ins w:id="1358" w:author="Razzaghi-Pour, Kavi" w:date="2013-10-31T15:55:00Z"/>
          <w:rFonts w:ascii="Calibri" w:hAnsi="Calibri"/>
          <w:b/>
          <w:sz w:val="24"/>
          <w:szCs w:val="24"/>
        </w:rPr>
      </w:pPr>
    </w:p>
    <w:p w:rsidR="00F27142" w:rsidRDefault="00F27142" w:rsidP="00B66DA9">
      <w:pPr>
        <w:spacing w:after="0"/>
        <w:rPr>
          <w:ins w:id="1359" w:author="Razzaghi-Pour, Kavi" w:date="2013-10-31T15:55:00Z"/>
          <w:rFonts w:ascii="Calibri" w:hAnsi="Calibri"/>
          <w:b/>
          <w:sz w:val="24"/>
          <w:szCs w:val="24"/>
        </w:rPr>
      </w:pPr>
    </w:p>
    <w:p w:rsidR="00F27142" w:rsidRDefault="00F27142" w:rsidP="00B66DA9">
      <w:pPr>
        <w:spacing w:after="0"/>
        <w:rPr>
          <w:ins w:id="1360" w:author="Razzaghi-Pour, Kavi" w:date="2013-10-31T15:55:00Z"/>
          <w:rFonts w:ascii="Calibri" w:hAnsi="Calibri"/>
          <w:b/>
          <w:sz w:val="24"/>
          <w:szCs w:val="24"/>
        </w:rPr>
      </w:pPr>
    </w:p>
    <w:p w:rsidR="00F27142" w:rsidRDefault="00F27142" w:rsidP="00B66DA9">
      <w:pPr>
        <w:spacing w:after="0"/>
        <w:rPr>
          <w:ins w:id="1361" w:author="Razzaghi-Pour, Kavi" w:date="2013-10-31T15:55:00Z"/>
          <w:rFonts w:ascii="Calibri" w:hAnsi="Calibri"/>
          <w:b/>
          <w:sz w:val="24"/>
          <w:szCs w:val="24"/>
        </w:rPr>
      </w:pPr>
    </w:p>
    <w:p w:rsidR="00F27142" w:rsidRDefault="00F27142" w:rsidP="00B66DA9">
      <w:pPr>
        <w:spacing w:after="0"/>
        <w:rPr>
          <w:ins w:id="1362" w:author="Razzaghi-Pour, Kavi" w:date="2013-10-31T15:55:00Z"/>
          <w:rFonts w:ascii="Calibri" w:hAnsi="Calibri"/>
          <w:b/>
          <w:sz w:val="24"/>
          <w:szCs w:val="24"/>
        </w:rPr>
      </w:pPr>
    </w:p>
    <w:p w:rsidR="00F27142" w:rsidRDefault="00F27142" w:rsidP="00B66DA9">
      <w:pPr>
        <w:spacing w:after="0"/>
        <w:rPr>
          <w:ins w:id="1363" w:author="Razzaghi-Pour, Kavi" w:date="2013-10-31T15:55:00Z"/>
          <w:rFonts w:ascii="Calibri" w:hAnsi="Calibri"/>
          <w:b/>
          <w:sz w:val="24"/>
          <w:szCs w:val="24"/>
        </w:rPr>
      </w:pPr>
    </w:p>
    <w:p w:rsidR="00F27142" w:rsidRDefault="00F27142" w:rsidP="00B66DA9">
      <w:pPr>
        <w:spacing w:after="0"/>
        <w:rPr>
          <w:ins w:id="1364" w:author="Razzaghi-Pour, Kavi" w:date="2013-10-31T15:55:00Z"/>
          <w:rFonts w:ascii="Calibri" w:hAnsi="Calibri"/>
          <w:b/>
          <w:sz w:val="24"/>
          <w:szCs w:val="24"/>
        </w:rPr>
      </w:pPr>
    </w:p>
    <w:p w:rsidR="00F27142" w:rsidRDefault="00F27142" w:rsidP="00B66DA9">
      <w:pPr>
        <w:spacing w:after="0"/>
        <w:rPr>
          <w:ins w:id="1365" w:author="Razzaghi-Pour, Kavi" w:date="2013-10-31T15:55:00Z"/>
          <w:rFonts w:ascii="Calibri" w:hAnsi="Calibri"/>
          <w:b/>
          <w:sz w:val="24"/>
          <w:szCs w:val="24"/>
        </w:rPr>
      </w:pPr>
    </w:p>
    <w:p w:rsidR="00F27142" w:rsidRDefault="00F27142" w:rsidP="00B66DA9">
      <w:pPr>
        <w:spacing w:after="0"/>
        <w:rPr>
          <w:ins w:id="1366" w:author="Razzaghi-Pour, Kavi" w:date="2013-10-31T15:55:00Z"/>
          <w:rFonts w:ascii="Calibri" w:hAnsi="Calibri"/>
          <w:b/>
          <w:sz w:val="24"/>
          <w:szCs w:val="24"/>
        </w:rPr>
      </w:pPr>
    </w:p>
    <w:p w:rsidR="00F27142" w:rsidRDefault="00F27142" w:rsidP="00B66DA9">
      <w:pPr>
        <w:spacing w:after="0"/>
        <w:rPr>
          <w:ins w:id="1367" w:author="Razzaghi-Pour, Kavi" w:date="2013-10-31T15:55:00Z"/>
          <w:rFonts w:ascii="Calibri" w:hAnsi="Calibri"/>
          <w:b/>
          <w:sz w:val="24"/>
          <w:szCs w:val="24"/>
        </w:rPr>
      </w:pPr>
    </w:p>
    <w:p w:rsidR="00F27142" w:rsidRDefault="00F27142" w:rsidP="00B66DA9">
      <w:pPr>
        <w:spacing w:after="0"/>
        <w:rPr>
          <w:ins w:id="1368" w:author="Razzaghi-Pour, Kavi" w:date="2013-10-31T15:55:00Z"/>
          <w:rFonts w:ascii="Calibri" w:hAnsi="Calibri"/>
          <w:b/>
          <w:sz w:val="24"/>
          <w:szCs w:val="24"/>
        </w:rPr>
      </w:pPr>
    </w:p>
    <w:p w:rsidR="00F27142" w:rsidRDefault="00F27142" w:rsidP="00B66DA9">
      <w:pPr>
        <w:spacing w:after="0"/>
        <w:rPr>
          <w:ins w:id="1369" w:author="Razzaghi-Pour, Kavi" w:date="2013-10-31T15:55:00Z"/>
          <w:rFonts w:ascii="Calibri" w:hAnsi="Calibri"/>
          <w:b/>
          <w:sz w:val="24"/>
          <w:szCs w:val="24"/>
        </w:rPr>
      </w:pPr>
    </w:p>
    <w:p w:rsidR="00F27142" w:rsidRDefault="00F27142" w:rsidP="00B66DA9">
      <w:pPr>
        <w:spacing w:after="0"/>
        <w:rPr>
          <w:ins w:id="1370" w:author="Razzaghi-Pour, Kavi" w:date="2013-10-31T15:55:00Z"/>
          <w:rFonts w:ascii="Calibri" w:hAnsi="Calibri"/>
          <w:b/>
          <w:sz w:val="24"/>
          <w:szCs w:val="24"/>
        </w:rPr>
      </w:pPr>
    </w:p>
    <w:p w:rsidR="00F27142" w:rsidRDefault="00F27142" w:rsidP="00B66DA9">
      <w:pPr>
        <w:spacing w:after="0"/>
        <w:rPr>
          <w:ins w:id="1371" w:author="Razzaghi-Pour, Kavi" w:date="2013-10-31T15:55:00Z"/>
          <w:rFonts w:ascii="Calibri" w:hAnsi="Calibri"/>
          <w:b/>
          <w:sz w:val="24"/>
          <w:szCs w:val="24"/>
        </w:rPr>
      </w:pPr>
    </w:p>
    <w:p w:rsidR="00F27142" w:rsidRDefault="00F27142" w:rsidP="00B66DA9">
      <w:pPr>
        <w:spacing w:after="0"/>
        <w:rPr>
          <w:ins w:id="1372" w:author="Razzaghi-Pour, Kavi" w:date="2013-10-31T15:55:00Z"/>
          <w:rFonts w:ascii="Calibri" w:hAnsi="Calibri"/>
          <w:b/>
          <w:sz w:val="24"/>
          <w:szCs w:val="24"/>
        </w:rPr>
      </w:pPr>
    </w:p>
    <w:p w:rsidR="00F27142" w:rsidRDefault="00F27142" w:rsidP="00B66DA9">
      <w:pPr>
        <w:spacing w:after="0"/>
        <w:rPr>
          <w:ins w:id="1373" w:author="Razzaghi-Pour, Kavi" w:date="2013-10-31T15:55:00Z"/>
          <w:rFonts w:ascii="Calibri" w:hAnsi="Calibri"/>
          <w:b/>
          <w:sz w:val="24"/>
          <w:szCs w:val="24"/>
        </w:rPr>
      </w:pPr>
    </w:p>
    <w:p w:rsidR="00F27142" w:rsidRDefault="00F27142" w:rsidP="00B66DA9">
      <w:pPr>
        <w:spacing w:after="0"/>
        <w:rPr>
          <w:ins w:id="1374" w:author="Razzaghi-Pour, Kavi" w:date="2013-10-31T15:55:00Z"/>
          <w:rFonts w:ascii="Calibri" w:hAnsi="Calibri"/>
          <w:b/>
          <w:sz w:val="24"/>
          <w:szCs w:val="24"/>
        </w:rPr>
      </w:pPr>
    </w:p>
    <w:p w:rsidR="00F27142" w:rsidRDefault="00F27142" w:rsidP="00B66DA9">
      <w:pPr>
        <w:spacing w:after="0"/>
        <w:rPr>
          <w:ins w:id="1375" w:author="Razzaghi-Pour, Kavi" w:date="2013-10-31T15:55:00Z"/>
          <w:rFonts w:ascii="Calibri" w:hAnsi="Calibri"/>
          <w:b/>
          <w:sz w:val="24"/>
          <w:szCs w:val="24"/>
        </w:rPr>
      </w:pPr>
    </w:p>
    <w:p w:rsidR="00F27142" w:rsidRDefault="00F27142" w:rsidP="00B66DA9">
      <w:pPr>
        <w:spacing w:after="0"/>
        <w:rPr>
          <w:ins w:id="1376" w:author="Razzaghi-Pour, Kavi" w:date="2013-10-31T15:55:00Z"/>
          <w:rFonts w:ascii="Calibri" w:hAnsi="Calibri"/>
          <w:b/>
          <w:sz w:val="24"/>
          <w:szCs w:val="24"/>
        </w:rPr>
      </w:pPr>
    </w:p>
    <w:p w:rsidR="00F27142" w:rsidRDefault="00F27142" w:rsidP="00B66DA9">
      <w:pPr>
        <w:spacing w:after="0"/>
        <w:rPr>
          <w:ins w:id="1377" w:author="Razzaghi-Pour, Kavi" w:date="2013-10-31T15:55:00Z"/>
          <w:rFonts w:ascii="Calibri" w:hAnsi="Calibri"/>
          <w:b/>
          <w:sz w:val="24"/>
          <w:szCs w:val="24"/>
        </w:rPr>
      </w:pPr>
    </w:p>
    <w:p w:rsidR="00F27142" w:rsidRDefault="00F27142" w:rsidP="00B66DA9">
      <w:pPr>
        <w:spacing w:after="0"/>
        <w:rPr>
          <w:ins w:id="1378" w:author="Razzaghi-Pour, Kavi" w:date="2013-10-31T15:55:00Z"/>
          <w:rFonts w:ascii="Calibri" w:hAnsi="Calibri"/>
          <w:b/>
          <w:sz w:val="24"/>
          <w:szCs w:val="24"/>
        </w:rPr>
      </w:pPr>
    </w:p>
    <w:p w:rsidR="00F27142" w:rsidRDefault="00F27142" w:rsidP="00B66DA9">
      <w:pPr>
        <w:spacing w:after="0"/>
        <w:rPr>
          <w:ins w:id="1379" w:author="Razzaghi-Pour, Kavi" w:date="2013-10-31T15:55:00Z"/>
          <w:rFonts w:ascii="Calibri" w:hAnsi="Calibri"/>
          <w:b/>
          <w:sz w:val="24"/>
          <w:szCs w:val="24"/>
        </w:rPr>
      </w:pPr>
    </w:p>
    <w:p w:rsidR="00F27142" w:rsidRDefault="00F27142" w:rsidP="00B66DA9">
      <w:pPr>
        <w:spacing w:after="0"/>
        <w:rPr>
          <w:ins w:id="1380" w:author="Razzaghi-Pour, Kavi" w:date="2013-10-31T15:55:00Z"/>
          <w:rFonts w:ascii="Calibri" w:hAnsi="Calibri"/>
          <w:b/>
          <w:sz w:val="24"/>
          <w:szCs w:val="24"/>
        </w:rPr>
      </w:pPr>
    </w:p>
    <w:p w:rsidR="00F27142" w:rsidRDefault="00F27142" w:rsidP="00B66DA9">
      <w:pPr>
        <w:spacing w:after="0"/>
        <w:rPr>
          <w:ins w:id="1381" w:author="Razzaghi-Pour, Kavi" w:date="2013-10-31T15:55:00Z"/>
          <w:rFonts w:ascii="Calibri" w:hAnsi="Calibri"/>
          <w:b/>
          <w:sz w:val="24"/>
          <w:szCs w:val="24"/>
        </w:rPr>
      </w:pPr>
    </w:p>
    <w:p w:rsidR="00F27142" w:rsidRDefault="00F27142" w:rsidP="00B66DA9">
      <w:pPr>
        <w:spacing w:after="0"/>
        <w:rPr>
          <w:ins w:id="1382" w:author="Razzaghi-Pour, Kavi" w:date="2013-10-31T15:55:00Z"/>
          <w:rFonts w:ascii="Calibri" w:hAnsi="Calibri"/>
          <w:b/>
          <w:sz w:val="24"/>
          <w:szCs w:val="24"/>
        </w:rPr>
      </w:pPr>
    </w:p>
    <w:p w:rsidR="00F27142" w:rsidRDefault="00F27142" w:rsidP="00B66DA9">
      <w:pPr>
        <w:spacing w:after="0"/>
        <w:rPr>
          <w:ins w:id="1383" w:author="Razzaghi-Pour, Kavi" w:date="2013-10-31T15:55:00Z"/>
          <w:rFonts w:ascii="Calibri" w:hAnsi="Calibri"/>
          <w:b/>
          <w:sz w:val="24"/>
          <w:szCs w:val="24"/>
        </w:rPr>
      </w:pPr>
    </w:p>
    <w:p w:rsidR="00F27142" w:rsidRDefault="00F27142" w:rsidP="00B66DA9">
      <w:pPr>
        <w:spacing w:after="0"/>
        <w:rPr>
          <w:ins w:id="1384" w:author="Razzaghi-Pour, Kavi" w:date="2013-10-31T15:55:00Z"/>
          <w:rFonts w:ascii="Calibri" w:hAnsi="Calibri"/>
          <w:b/>
          <w:sz w:val="24"/>
          <w:szCs w:val="24"/>
        </w:rPr>
      </w:pPr>
    </w:p>
    <w:p w:rsidR="00F27142" w:rsidRDefault="00F27142" w:rsidP="00B66DA9">
      <w:pPr>
        <w:spacing w:after="0"/>
        <w:rPr>
          <w:ins w:id="1385" w:author="Razzaghi-Pour, Kavi" w:date="2013-10-31T15:55:00Z"/>
          <w:rFonts w:ascii="Calibri" w:hAnsi="Calibri"/>
          <w:b/>
          <w:sz w:val="24"/>
          <w:szCs w:val="24"/>
        </w:rPr>
      </w:pPr>
    </w:p>
    <w:p w:rsidR="00F27142" w:rsidRDefault="00F27142" w:rsidP="00B66DA9">
      <w:pPr>
        <w:spacing w:after="0"/>
        <w:rPr>
          <w:ins w:id="1386" w:author="Razzaghi-Pour, Kavi" w:date="2013-10-31T15:55:00Z"/>
          <w:rFonts w:ascii="Calibri" w:hAnsi="Calibri"/>
          <w:b/>
          <w:sz w:val="24"/>
          <w:szCs w:val="24"/>
        </w:rPr>
      </w:pPr>
    </w:p>
    <w:p w:rsidR="00F27142" w:rsidRDefault="00F27142" w:rsidP="00B66DA9">
      <w:pPr>
        <w:spacing w:after="0"/>
        <w:rPr>
          <w:ins w:id="1387" w:author="Razzaghi-Pour, Kavi" w:date="2013-10-31T15:55:00Z"/>
          <w:rFonts w:ascii="Calibri" w:hAnsi="Calibri"/>
          <w:b/>
          <w:sz w:val="24"/>
          <w:szCs w:val="24"/>
        </w:rPr>
      </w:pPr>
    </w:p>
    <w:p w:rsidR="00F27142" w:rsidRDefault="00F27142" w:rsidP="00B66DA9">
      <w:pPr>
        <w:spacing w:after="0"/>
        <w:rPr>
          <w:ins w:id="1388" w:author="Razzaghi-Pour, Kavi" w:date="2013-10-31T15:55:00Z"/>
          <w:rFonts w:ascii="Calibri" w:hAnsi="Calibri"/>
          <w:b/>
          <w:sz w:val="24"/>
          <w:szCs w:val="24"/>
        </w:rPr>
      </w:pPr>
    </w:p>
    <w:p w:rsidR="00F27142" w:rsidRDefault="006F0C26" w:rsidP="00B66DA9">
      <w:pPr>
        <w:spacing w:after="0"/>
        <w:rPr>
          <w:ins w:id="1389" w:author="Razzaghi-Pour, Kavi" w:date="2013-10-31T15:55:00Z"/>
          <w:rFonts w:ascii="Calibri" w:hAnsi="Calibri"/>
          <w:b/>
          <w:sz w:val="24"/>
          <w:szCs w:val="24"/>
        </w:rPr>
      </w:pPr>
      <w:r>
        <w:rPr>
          <w:rFonts w:ascii="Calibri" w:hAnsi="Calibri"/>
          <w:noProof/>
          <w:sz w:val="24"/>
          <w:szCs w:val="24"/>
          <w:lang w:eastAsia="en-AU"/>
        </w:rPr>
        <w:lastRenderedPageBreak/>
        <w:pict>
          <v:rect id="_x0000_s1123" style="position:absolute;margin-left:428.95pt;margin-top:-17.65pt;width:46.65pt;height:39.7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strokecolor="windowText" strokeweight="1pt"/>
        </w:pict>
      </w:r>
      <w:r>
        <w:rPr>
          <w:rFonts w:ascii="Calibri" w:hAnsi="Calibri"/>
          <w:noProof/>
          <w:sz w:val="24"/>
          <w:szCs w:val="24"/>
          <w:lang w:eastAsia="en-AU"/>
        </w:rPr>
        <w:pict>
          <v:rect id="_x0000_s1121" style="position:absolute;margin-left:479.95pt;margin-top:-17.65pt;width:46.65pt;height:39.7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4rL8A&#10;AADbAAAADwAAAGRycy9kb3ducmV2LnhtbERPu27CMBTdkfoP1q3EgsApA4+AQagSgpEC7XyxL0kg&#10;vo5sA+Hv8VCJ8ei858vW1uJOPlSOFXwNMhDE2pmKCwXHw7o/AREissHaMSl4UoDl4qMzx9y4B//Q&#10;fR8LkUI45KigjLHJpQy6JIth4BrixJ2dtxgT9IU0Hh8p3NZymGUjabHi1FBiQ98l6ev+ZhXoVRj9&#10;FRd9rXc0nvwepz72Nielup/tagYiUhvf4n/31igYpvXpS/o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bisvwAAANsAAAAPAAAAAAAAAAAAAAAAAJgCAABkcnMvZG93bnJl&#10;di54bWxQSwUGAAAAAAQABAD1AAAAhAMAAAAA&#10;" strokecolor="windowText" strokeweight="1pt"/>
        </w:pict>
      </w:r>
      <w:r>
        <w:rPr>
          <w:rFonts w:ascii="Calibri" w:hAnsi="Calibri"/>
          <w:noProof/>
          <w:sz w:val="24"/>
          <w:szCs w:val="24"/>
          <w:lang w:eastAsia="en-AU"/>
        </w:rPr>
        <w:pict>
          <v:shape id="Text Box 3" o:spid="_x0000_s1119" type="#_x0000_t202" style="position:absolute;margin-left:-42.75pt;margin-top:-29.15pt;width:576.85pt;height:59.15pt;z-index:251633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Text Box 3" inset="2.88pt,2.88pt,2.88pt,2.88pt">
              <w:txbxContent>
                <w:p w:rsidR="004D386E" w:rsidRDefault="004D386E" w:rsidP="004D386E">
                  <w:pPr>
                    <w:widowControl w:val="0"/>
                    <w:tabs>
                      <w:tab w:val="left" w:pos="0"/>
                    </w:tabs>
                    <w:jc w:val="center"/>
                    <w:rPr>
                      <w:rFonts w:ascii="Corbel" w:hAnsi="Corbel"/>
                      <w:b/>
                      <w:bCs/>
                      <w:i/>
                      <w:iCs/>
                      <w:sz w:val="10"/>
                      <w:szCs w:val="10"/>
                      <w:u w:val="single"/>
                    </w:rPr>
                  </w:pPr>
                  <w:del w:id="1390" w:author="kavi.razzaghi" w:date="2013-10-31T04:09:00Z">
                    <w:r w:rsidDel="009766B2">
                      <w:rPr>
                        <w:rFonts w:ascii="Corbel" w:hAnsi="Corbel"/>
                        <w:b/>
                        <w:bCs/>
                        <w:i/>
                        <w:iCs/>
                        <w:sz w:val="10"/>
                        <w:szCs w:val="10"/>
                        <w:u w:val="single"/>
                      </w:rPr>
                      <w:delText> </w:delText>
                    </w:r>
                  </w:del>
                </w:p>
                <w:p w:rsidR="004D386E" w:rsidRDefault="004D386E" w:rsidP="004D386E">
                  <w:pPr>
                    <w:widowControl w:val="0"/>
                    <w:tabs>
                      <w:tab w:val="left" w:pos="0"/>
                    </w:tabs>
                    <w:jc w:val="center"/>
                    <w:rPr>
                      <w:rFonts w:ascii="Corbel" w:hAnsi="Corbel"/>
                      <w:b/>
                      <w:bCs/>
                      <w:i/>
                      <w:iCs/>
                      <w:sz w:val="28"/>
                      <w:szCs w:val="28"/>
                      <w:u w:val="single"/>
                    </w:rPr>
                  </w:pPr>
                  <w:del w:id="1391"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1392" w:author="Razzaghi-Pour, Kavi" w:date="2013-10-30T15:08:00Z">
                    <w:r>
                      <w:rPr>
                        <w:rFonts w:ascii="Corbel" w:hAnsi="Corbel"/>
                        <w:b/>
                        <w:bCs/>
                        <w:i/>
                        <w:iCs/>
                        <w:sz w:val="28"/>
                        <w:szCs w:val="28"/>
                        <w:u w:val="single"/>
                      </w:rPr>
                      <w:t xml:space="preserve"> </w:t>
                    </w:r>
                  </w:ins>
                  <w:ins w:id="1393" w:author="Razzaghi-Pour, Kavi" w:date="2013-11-01T10:58:00Z">
                    <w:r>
                      <w:rPr>
                        <w:rFonts w:ascii="Corbel" w:hAnsi="Corbel"/>
                        <w:b/>
                        <w:bCs/>
                        <w:i/>
                        <w:iCs/>
                        <w:sz w:val="28"/>
                        <w:szCs w:val="28"/>
                        <w:u w:val="single"/>
                      </w:rPr>
                      <w:t xml:space="preserve">WHITE </w:t>
                    </w:r>
                  </w:ins>
                  <w:ins w:id="1394" w:author="Razzaghi-Pour, Kavi" w:date="2013-10-30T15:08:00Z">
                    <w:r>
                      <w:rPr>
                        <w:rFonts w:ascii="Corbel" w:hAnsi="Corbel"/>
                        <w:b/>
                        <w:bCs/>
                        <w:i/>
                        <w:iCs/>
                        <w:sz w:val="28"/>
                        <w:szCs w:val="28"/>
                        <w:u w:val="single"/>
                      </w:rPr>
                      <w:t>ZONE</w:t>
                    </w:r>
                  </w:ins>
                  <w:ins w:id="1395" w:author="Razzaghi-Pour, Kavi" w:date="2013-10-30T15:09:00Z">
                    <w:r>
                      <w:rPr>
                        <w:rFonts w:ascii="Corbel" w:hAnsi="Corbel"/>
                        <w:b/>
                        <w:bCs/>
                        <w:i/>
                        <w:iCs/>
                        <w:sz w:val="28"/>
                        <w:szCs w:val="28"/>
                        <w:u w:val="single"/>
                      </w:rPr>
                      <w:t xml:space="preserve"> STRATEGIES</w:t>
                    </w:r>
                  </w:ins>
                </w:p>
                <w:p w:rsidR="004D386E" w:rsidRDefault="004D386E" w:rsidP="004D386E">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4D386E" w:rsidRDefault="004D386E" w:rsidP="004D386E">
                  <w:pPr>
                    <w:widowControl w:val="0"/>
                    <w:spacing w:line="300" w:lineRule="auto"/>
                    <w:ind w:left="360"/>
                    <w:rPr>
                      <w:rFonts w:ascii="Corbel" w:hAnsi="Corbel"/>
                      <w:sz w:val="24"/>
                      <w:szCs w:val="24"/>
                    </w:rPr>
                  </w:pPr>
                  <w:r>
                    <w:rPr>
                      <w:rFonts w:ascii="Corbel" w:hAnsi="Corbel"/>
                      <w:sz w:val="24"/>
                      <w:szCs w:val="24"/>
                    </w:rPr>
                    <w:t> </w:t>
                  </w:r>
                </w:p>
              </w:txbxContent>
            </v:textbox>
          </v:shape>
        </w:pict>
      </w:r>
      <w:r w:rsidR="004D386E">
        <w:rPr>
          <w:rFonts w:ascii="Calibri" w:hAnsi="Calibri"/>
          <w:noProof/>
          <w:sz w:val="24"/>
          <w:szCs w:val="24"/>
          <w:lang w:eastAsia="en-AU"/>
        </w:rPr>
        <w:pict>
          <v:rect id="_x0000_s1122" style="position:absolute;margin-left:15.7pt;margin-top:-17.65pt;width:46.6pt;height:39.7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sidR="004D386E">
        <w:rPr>
          <w:rFonts w:ascii="Calibri" w:hAnsi="Calibri"/>
          <w:noProof/>
          <w:sz w:val="24"/>
          <w:szCs w:val="24"/>
          <w:lang w:eastAsia="en-AU"/>
        </w:rPr>
        <w:pict>
          <v:rect id="_x0000_s1120" style="position:absolute;margin-left:-35.4pt;margin-top:-17.65pt;width:46.6pt;height:39.7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ins w:id="1396" w:author="Razzaghi-Pour, Kavi" w:date="2013-11-01T10:57:00Z">
        <w:r w:rsidR="004D386E">
          <w:rPr>
            <w:rFonts w:ascii="Calibri" w:hAnsi="Calibri"/>
            <w:noProof/>
            <w:sz w:val="24"/>
            <w:szCs w:val="24"/>
            <w:lang w:eastAsia="en-AU"/>
          </w:rPr>
          <w:pict>
            <v:shape id="_x0000_s1124" type="#_x0000_t202" style="position:absolute;margin-left:-42.75pt;margin-top:36pt;width:576.85pt;height:747.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5C5242" w:rsidRDefault="005C5242" w:rsidP="005C5242">
                    <w:pPr>
                      <w:rPr>
                        <w:ins w:id="1397" w:author="Razzaghi-Pour, Kavi" w:date="2013-11-01T11:06:00Z"/>
                        <w:rFonts w:ascii="Calibri" w:hAnsi="Calibri"/>
                        <w:sz w:val="24"/>
                        <w:szCs w:val="24"/>
                      </w:rPr>
                    </w:pPr>
                  </w:p>
                  <w:p w:rsidR="005C5242" w:rsidRPr="00F31316" w:rsidRDefault="005C5242" w:rsidP="006C797B">
                    <w:pPr>
                      <w:pStyle w:val="ColorfulList-Accent1"/>
                      <w:numPr>
                        <w:ilvl w:val="1"/>
                        <w:numId w:val="39"/>
                      </w:numPr>
                      <w:spacing w:after="0"/>
                      <w:ind w:left="709"/>
                      <w:rPr>
                        <w:ins w:id="1398" w:author="Razzaghi-Pour, Kavi" w:date="2013-11-01T11:06:00Z"/>
                        <w:rFonts w:ascii="Calibri" w:hAnsi="Calibri"/>
                        <w:sz w:val="24"/>
                        <w:szCs w:val="24"/>
                      </w:rPr>
                      <w:pPrChange w:id="1399" w:author="Razzaghi-Pour, Kavi" w:date="2013-11-01T12:26:00Z">
                        <w:pPr>
                          <w:pStyle w:val="ColorfulList-Accent1"/>
                          <w:numPr>
                            <w:numId w:val="3"/>
                          </w:numPr>
                          <w:ind w:hanging="360"/>
                        </w:pPr>
                      </w:pPrChange>
                    </w:pPr>
                    <w:ins w:id="1400" w:author="Razzaghi-Pour, Kavi" w:date="2013-11-01T11:06:00Z">
                      <w:r w:rsidRPr="00F31316">
                        <w:rPr>
                          <w:rFonts w:ascii="Calibri" w:hAnsi="Calibri"/>
                          <w:sz w:val="24"/>
                          <w:szCs w:val="24"/>
                        </w:rPr>
                        <w:t xml:space="preserve">A student in </w:t>
                      </w:r>
                      <w:r w:rsidR="00FB4BD7">
                        <w:rPr>
                          <w:rFonts w:ascii="Calibri" w:hAnsi="Calibri"/>
                          <w:sz w:val="24"/>
                          <w:szCs w:val="24"/>
                        </w:rPr>
                        <w:t>th</w:t>
                      </w:r>
                    </w:ins>
                    <w:ins w:id="1401" w:author="Razzaghi-Pour, Kavi" w:date="2013-11-01T11:08:00Z">
                      <w:r w:rsidR="00FB4BD7">
                        <w:rPr>
                          <w:rFonts w:ascii="Calibri" w:hAnsi="Calibri"/>
                          <w:sz w:val="24"/>
                          <w:szCs w:val="24"/>
                        </w:rPr>
                        <w:t xml:space="preserve">e </w:t>
                      </w:r>
                      <w:r w:rsidR="003B2A29" w:rsidRPr="003B2A29">
                        <w:rPr>
                          <w:rFonts w:ascii="Calibri" w:hAnsi="Calibri"/>
                          <w:b/>
                          <w:i/>
                          <w:sz w:val="24"/>
                          <w:szCs w:val="24"/>
                          <w:rPrChange w:id="1402" w:author="Razzaghi-Pour, Kavi" w:date="2013-11-01T12:29:00Z">
                            <w:rPr>
                              <w:rFonts w:ascii="Calibri" w:hAnsi="Calibri"/>
                              <w:sz w:val="24"/>
                              <w:szCs w:val="24"/>
                            </w:rPr>
                          </w:rPrChange>
                        </w:rPr>
                        <w:t>WHITE</w:t>
                      </w:r>
                    </w:ins>
                    <w:ins w:id="1403" w:author="Razzaghi-Pour, Kavi" w:date="2013-11-01T11:06:00Z">
                      <w:r w:rsidRPr="00F31316">
                        <w:rPr>
                          <w:rFonts w:ascii="Calibri" w:hAnsi="Calibri"/>
                          <w:sz w:val="24"/>
                          <w:szCs w:val="24"/>
                        </w:rPr>
                        <w:t xml:space="preserve"> zone is seeking or craving sensory input to regulate their alertness levels.</w:t>
                      </w:r>
                    </w:ins>
                  </w:p>
                  <w:p w:rsidR="008550C7" w:rsidRDefault="005C5242" w:rsidP="00082380">
                    <w:pPr>
                      <w:numPr>
                        <w:ilvl w:val="0"/>
                        <w:numId w:val="39"/>
                      </w:numPr>
                      <w:contextualSpacing/>
                      <w:rPr>
                        <w:ins w:id="1404" w:author="Razzaghi-Pour, Kavi" w:date="2013-11-01T12:29:00Z"/>
                        <w:rFonts w:ascii="Calibri" w:hAnsi="Calibri"/>
                        <w:sz w:val="24"/>
                        <w:szCs w:val="24"/>
                      </w:rPr>
                      <w:pPrChange w:id="1405" w:author="Razzaghi-Pour, Kavi" w:date="2013-11-01T12:17:00Z">
                        <w:pPr/>
                      </w:pPrChange>
                    </w:pPr>
                    <w:ins w:id="1406" w:author="Razzaghi-Pour, Kavi" w:date="2013-11-01T11:06:00Z">
                      <w:r w:rsidRPr="00F31316">
                        <w:rPr>
                          <w:rFonts w:ascii="Calibri" w:hAnsi="Calibri"/>
                          <w:sz w:val="24"/>
                          <w:szCs w:val="24"/>
                        </w:rPr>
                        <w:t>These students often give</w:t>
                      </w:r>
                      <w:r>
                        <w:rPr>
                          <w:rFonts w:ascii="Calibri" w:hAnsi="Calibri"/>
                          <w:sz w:val="24"/>
                          <w:szCs w:val="24"/>
                        </w:rPr>
                        <w:t xml:space="preserve"> </w:t>
                      </w:r>
                      <w:r w:rsidRPr="00F31316">
                        <w:rPr>
                          <w:rFonts w:ascii="Calibri" w:hAnsi="Calibri"/>
                          <w:sz w:val="24"/>
                          <w:szCs w:val="24"/>
                        </w:rPr>
                        <w:t>clues as to what sensory input they require for regulating their alertness levels, by their actions and the type of sensory input they seek,</w:t>
                      </w:r>
                      <w:r>
                        <w:rPr>
                          <w:rFonts w:ascii="Calibri" w:hAnsi="Calibri"/>
                          <w:sz w:val="24"/>
                          <w:szCs w:val="24"/>
                        </w:rPr>
                        <w:t xml:space="preserve"> </w:t>
                      </w:r>
                      <w:r w:rsidRPr="00F31316">
                        <w:rPr>
                          <w:rFonts w:ascii="Calibri" w:hAnsi="Calibri"/>
                          <w:sz w:val="24"/>
                          <w:szCs w:val="24"/>
                        </w:rPr>
                        <w:t>for example students who are rocking, spinning or seeking a lot of moving is giving us a clue that they require vestibular movement breaks to regulate their alertness levels.</w:t>
                      </w:r>
                    </w:ins>
                  </w:p>
                  <w:p w:rsidR="006C797B" w:rsidRDefault="006C797B" w:rsidP="006C797B">
                    <w:pPr>
                      <w:pStyle w:val="ColorfulList-Accent1"/>
                      <w:rPr>
                        <w:ins w:id="1407" w:author="Razzaghi-Pour, Kavi" w:date="2013-11-01T12:26:00Z"/>
                        <w:rFonts w:ascii="Calibri" w:hAnsi="Calibri"/>
                        <w:sz w:val="24"/>
                        <w:szCs w:val="24"/>
                      </w:rPr>
                      <w:pPrChange w:id="1408" w:author="Razzaghi-Pour, Kavi" w:date="2013-11-01T12:26:00Z">
                        <w:pPr>
                          <w:pStyle w:val="ColorfulList-Accent1"/>
                          <w:numPr>
                            <w:numId w:val="39"/>
                          </w:numPr>
                          <w:ind w:hanging="360"/>
                        </w:pPr>
                      </w:pPrChange>
                    </w:pPr>
                    <w:ins w:id="1409" w:author="Razzaghi-Pour, Kavi" w:date="2013-11-01T12:26:00Z">
                      <w:r>
                        <w:rPr>
                          <w:rFonts w:ascii="Calibri" w:hAnsi="Calibri"/>
                          <w:sz w:val="24"/>
                          <w:szCs w:val="24"/>
                        </w:rPr>
                        <w:t xml:space="preserve">A student in the WHITE </w:t>
                      </w:r>
                      <w:r w:rsidRPr="00F31316">
                        <w:rPr>
                          <w:rFonts w:ascii="Calibri" w:hAnsi="Calibri"/>
                          <w:sz w:val="24"/>
                          <w:szCs w:val="24"/>
                        </w:rPr>
                        <w:t>zone is seeking or craving sensory input to regu</w:t>
                      </w:r>
                      <w:r>
                        <w:rPr>
                          <w:rFonts w:ascii="Calibri" w:hAnsi="Calibri"/>
                          <w:sz w:val="24"/>
                          <w:szCs w:val="24"/>
                        </w:rPr>
                        <w:t>late their alertness levels.</w:t>
                      </w:r>
                    </w:ins>
                  </w:p>
                  <w:p w:rsidR="006C797B" w:rsidRDefault="006C797B" w:rsidP="006C797B">
                    <w:pPr>
                      <w:pStyle w:val="ColorfulList-Accent1"/>
                      <w:rPr>
                        <w:ins w:id="1410" w:author="Razzaghi-Pour, Kavi" w:date="2013-11-01T12:26:00Z"/>
                        <w:rFonts w:ascii="Calibri" w:hAnsi="Calibri"/>
                        <w:sz w:val="24"/>
                        <w:szCs w:val="24"/>
                      </w:rPr>
                      <w:pPrChange w:id="1411" w:author="Razzaghi-Pour, Kavi" w:date="2013-11-01T12:26:00Z">
                        <w:pPr>
                          <w:pStyle w:val="ColorfulList-Accent1"/>
                          <w:numPr>
                            <w:numId w:val="39"/>
                          </w:numPr>
                          <w:ind w:hanging="360"/>
                        </w:pPr>
                      </w:pPrChange>
                    </w:pPr>
                    <w:ins w:id="1412" w:author="Razzaghi-Pour, Kavi" w:date="2013-11-01T12:26:00Z">
                      <w:r>
                        <w:rPr>
                          <w:rFonts w:ascii="Calibri" w:hAnsi="Calibri"/>
                          <w:sz w:val="24"/>
                          <w:szCs w:val="24"/>
                        </w:rPr>
                        <w:t>They may</w:t>
                      </w:r>
                      <w:r w:rsidRPr="00F31316">
                        <w:rPr>
                          <w:rFonts w:ascii="Calibri" w:hAnsi="Calibri"/>
                          <w:sz w:val="24"/>
                          <w:szCs w:val="24"/>
                        </w:rPr>
                        <w:t xml:space="preserve"> benefit from:</w:t>
                      </w:r>
                    </w:ins>
                  </w:p>
                  <w:p w:rsidR="008550C7" w:rsidRPr="00F31316" w:rsidRDefault="008550C7" w:rsidP="006C797B">
                    <w:pPr>
                      <w:tabs>
                        <w:tab w:val="left" w:pos="426"/>
                      </w:tabs>
                      <w:ind w:left="426"/>
                      <w:rPr>
                        <w:ins w:id="1413" w:author="Razzaghi-Pour, Kavi" w:date="2013-11-01T12:04:00Z"/>
                        <w:rFonts w:ascii="Calibri" w:hAnsi="Calibri"/>
                        <w:b/>
                        <w:i/>
                        <w:sz w:val="28"/>
                        <w:szCs w:val="28"/>
                      </w:rPr>
                      <w:pPrChange w:id="1414" w:author="Razzaghi-Pour, Kavi" w:date="2013-11-01T12:26:00Z">
                        <w:pPr/>
                      </w:pPrChange>
                    </w:pPr>
                    <w:ins w:id="1415" w:author="Razzaghi-Pour, Kavi" w:date="2013-11-01T12:04:00Z">
                      <w:r>
                        <w:rPr>
                          <w:rFonts w:ascii="Calibri" w:hAnsi="Calibri"/>
                          <w:b/>
                          <w:i/>
                          <w:sz w:val="28"/>
                          <w:szCs w:val="28"/>
                        </w:rPr>
                        <w:t xml:space="preserve">ACROSS THE ZONE STRATEGIES AND </w:t>
                      </w:r>
                      <w:r w:rsidRPr="00F31316">
                        <w:rPr>
                          <w:rFonts w:ascii="Calibri" w:hAnsi="Calibri"/>
                          <w:b/>
                          <w:i/>
                          <w:sz w:val="28"/>
                          <w:szCs w:val="28"/>
                        </w:rPr>
                        <w:t>GENERAL STRATEGIES</w:t>
                      </w:r>
                    </w:ins>
                  </w:p>
                  <w:p w:rsidR="008550C7" w:rsidRDefault="008550C7" w:rsidP="00082380">
                    <w:pPr>
                      <w:numPr>
                        <w:ilvl w:val="0"/>
                        <w:numId w:val="40"/>
                      </w:numPr>
                      <w:contextualSpacing/>
                      <w:rPr>
                        <w:ins w:id="1416" w:author="Razzaghi-Pour, Kavi" w:date="2013-11-01T12:04:00Z"/>
                        <w:rFonts w:ascii="Calibri" w:hAnsi="Calibri"/>
                        <w:sz w:val="24"/>
                        <w:szCs w:val="24"/>
                      </w:rPr>
                      <w:pPrChange w:id="1417" w:author="Razzaghi-Pour, Kavi" w:date="2013-11-01T12:17:00Z">
                        <w:pPr>
                          <w:numPr>
                            <w:numId w:val="39"/>
                          </w:numPr>
                          <w:ind w:left="720" w:hanging="360"/>
                          <w:contextualSpacing/>
                        </w:pPr>
                      </w:pPrChange>
                    </w:pPr>
                    <w:ins w:id="1418" w:author="Razzaghi-Pour, Kavi" w:date="2013-11-01T12:04:00Z">
                      <w:r w:rsidRPr="00F31316">
                        <w:rPr>
                          <w:rFonts w:ascii="Calibri" w:hAnsi="Calibri"/>
                          <w:sz w:val="24"/>
                          <w:szCs w:val="24"/>
                        </w:rPr>
                        <w:t>Organising input</w:t>
                      </w:r>
                      <w:r>
                        <w:rPr>
                          <w:rFonts w:ascii="Calibri" w:hAnsi="Calibri"/>
                          <w:sz w:val="24"/>
                          <w:szCs w:val="24"/>
                        </w:rPr>
                        <w:t xml:space="preserve"> (i.e. r</w:t>
                      </w:r>
                      <w:r w:rsidRPr="00F31316">
                        <w:rPr>
                          <w:rFonts w:ascii="Calibri" w:hAnsi="Calibri"/>
                          <w:sz w:val="24"/>
                          <w:szCs w:val="24"/>
                        </w:rPr>
                        <w:t>egulating sensory input</w:t>
                      </w:r>
                      <w:r>
                        <w:rPr>
                          <w:rFonts w:ascii="Calibri" w:hAnsi="Calibri"/>
                          <w:sz w:val="24"/>
                          <w:szCs w:val="24"/>
                        </w:rPr>
                        <w:t xml:space="preserve">) </w:t>
                      </w:r>
                      <w:r w:rsidRPr="00F31316">
                        <w:rPr>
                          <w:rFonts w:ascii="Calibri" w:hAnsi="Calibri"/>
                          <w:sz w:val="24"/>
                          <w:szCs w:val="24"/>
                        </w:rPr>
                        <w:t>that fulfils their sensory craving</w:t>
                      </w:r>
                      <w:r>
                        <w:rPr>
                          <w:rFonts w:ascii="Calibri" w:hAnsi="Calibri"/>
                          <w:sz w:val="24"/>
                          <w:szCs w:val="24"/>
                        </w:rPr>
                        <w:t>s</w:t>
                      </w:r>
                      <w:r w:rsidRPr="00F31316">
                        <w:rPr>
                          <w:rFonts w:ascii="Calibri" w:hAnsi="Calibri"/>
                          <w:sz w:val="24"/>
                          <w:szCs w:val="24"/>
                        </w:rPr>
                        <w:t xml:space="preserve"> and enables them to get in the zone for learning.</w:t>
                      </w:r>
                    </w:ins>
                  </w:p>
                  <w:p w:rsidR="008550C7" w:rsidRDefault="008550C7" w:rsidP="002C0F20">
                    <w:pPr>
                      <w:numPr>
                        <w:ilvl w:val="0"/>
                        <w:numId w:val="40"/>
                      </w:numPr>
                      <w:spacing w:before="240"/>
                      <w:contextualSpacing/>
                      <w:rPr>
                        <w:ins w:id="1419" w:author="Razzaghi-Pour, Kavi" w:date="2013-11-01T12:27:00Z"/>
                        <w:rFonts w:ascii="Calibri" w:hAnsi="Calibri"/>
                        <w:sz w:val="24"/>
                        <w:szCs w:val="24"/>
                      </w:rPr>
                      <w:pPrChange w:id="1420" w:author="Razzaghi-Pour, Kavi" w:date="2013-11-01T12:27:00Z">
                        <w:pPr>
                          <w:numPr>
                            <w:numId w:val="40"/>
                          </w:numPr>
                          <w:ind w:left="720" w:hanging="360"/>
                          <w:contextualSpacing/>
                        </w:pPr>
                      </w:pPrChange>
                    </w:pPr>
                    <w:ins w:id="1421" w:author="Razzaghi-Pour, Kavi" w:date="2013-11-01T12:04:00Z">
                      <w:r w:rsidRPr="00F31316">
                        <w:rPr>
                          <w:rFonts w:ascii="Calibri" w:hAnsi="Calibri"/>
                          <w:sz w:val="24"/>
                          <w:szCs w:val="24"/>
                        </w:rPr>
                        <w:t xml:space="preserve">Provide the student with appropriate and safe ways to meet their sensory needs that are not disruptive to the other students, for example access to a chill-out  room, regular opportunities to go for a run outside or jump on the trampoline, run an errand, pack away classroom tools etc. </w:t>
                      </w:r>
                    </w:ins>
                  </w:p>
                  <w:p w:rsidR="002C0F20" w:rsidRPr="00F31316" w:rsidRDefault="002C0F20" w:rsidP="002C0F20">
                    <w:pPr>
                      <w:spacing w:before="240"/>
                      <w:ind w:left="720"/>
                      <w:contextualSpacing/>
                      <w:rPr>
                        <w:ins w:id="1422" w:author="Razzaghi-Pour, Kavi" w:date="2013-11-01T12:04:00Z"/>
                        <w:rFonts w:ascii="Calibri" w:hAnsi="Calibri"/>
                        <w:sz w:val="24"/>
                        <w:szCs w:val="24"/>
                      </w:rPr>
                      <w:pPrChange w:id="1423" w:author="Razzaghi-Pour, Kavi" w:date="2013-11-01T12:27:00Z">
                        <w:pPr>
                          <w:numPr>
                            <w:numId w:val="40"/>
                          </w:numPr>
                          <w:ind w:left="720" w:hanging="360"/>
                          <w:contextualSpacing/>
                        </w:pPr>
                      </w:pPrChange>
                    </w:pPr>
                  </w:p>
                  <w:p w:rsidR="00E378F3" w:rsidRPr="000E71A2" w:rsidRDefault="00E378F3" w:rsidP="002C0F20">
                    <w:pPr>
                      <w:spacing w:after="0"/>
                      <w:ind w:left="426"/>
                      <w:rPr>
                        <w:ins w:id="1424" w:author="Razzaghi-Pour, Kavi" w:date="2013-11-01T12:23:00Z"/>
                        <w:rFonts w:ascii="Calibri" w:hAnsi="Calibri"/>
                        <w:b/>
                        <w:i/>
                        <w:sz w:val="28"/>
                        <w:szCs w:val="28"/>
                      </w:rPr>
                    </w:pPr>
                    <w:ins w:id="1425" w:author="Razzaghi-Pour, Kavi" w:date="2013-11-01T12:23:00Z">
                      <w:r w:rsidRPr="000E71A2">
                        <w:rPr>
                          <w:rFonts w:ascii="Calibri" w:hAnsi="Calibri"/>
                          <w:b/>
                          <w:i/>
                          <w:sz w:val="28"/>
                          <w:szCs w:val="28"/>
                        </w:rPr>
                        <w:t>PROPRIOCEPTION (HEAVY MUSCLE WORK)</w:t>
                      </w:r>
                      <w:r w:rsidRPr="00137AA5">
                        <w:rPr>
                          <w:rFonts w:ascii="Calibri" w:hAnsi="Calibri"/>
                          <w:sz w:val="24"/>
                          <w:szCs w:val="24"/>
                        </w:rPr>
                        <w:t xml:space="preserve"> </w:t>
                      </w:r>
                    </w:ins>
                  </w:p>
                  <w:p w:rsidR="00E378F3" w:rsidRPr="000E71A2" w:rsidRDefault="00E378F3" w:rsidP="00E378F3">
                    <w:pPr>
                      <w:pStyle w:val="ColorfulList-Accent1"/>
                      <w:numPr>
                        <w:ilvl w:val="0"/>
                        <w:numId w:val="27"/>
                      </w:numPr>
                      <w:rPr>
                        <w:ins w:id="1426" w:author="Razzaghi-Pour, Kavi" w:date="2013-11-01T12:23:00Z"/>
                        <w:rFonts w:ascii="Calibri" w:hAnsi="Calibri"/>
                        <w:sz w:val="24"/>
                        <w:szCs w:val="24"/>
                      </w:rPr>
                    </w:pPr>
                    <w:ins w:id="1427" w:author="Razzaghi-Pour, Kavi" w:date="2013-11-01T12:23:00Z">
                      <w:r w:rsidRPr="000E71A2">
                        <w:rPr>
                          <w:rFonts w:ascii="Calibri" w:hAnsi="Calibri"/>
                          <w:sz w:val="24"/>
                          <w:szCs w:val="24"/>
                        </w:rPr>
                        <w:t>Incorporate whole body heavy muscle work activities</w:t>
                      </w:r>
                      <w:r>
                        <w:rPr>
                          <w:rFonts w:ascii="Calibri" w:hAnsi="Calibri"/>
                          <w:sz w:val="24"/>
                          <w:szCs w:val="24"/>
                        </w:rPr>
                        <w:t>:</w:t>
                      </w:r>
                    </w:ins>
                  </w:p>
                  <w:p w:rsidR="00E378F3" w:rsidRPr="000E71A2" w:rsidRDefault="00E378F3" w:rsidP="00E378F3">
                    <w:pPr>
                      <w:pStyle w:val="ColorfulList-Accent1"/>
                      <w:numPr>
                        <w:ilvl w:val="1"/>
                        <w:numId w:val="28"/>
                      </w:numPr>
                      <w:tabs>
                        <w:tab w:val="left" w:pos="1418"/>
                      </w:tabs>
                      <w:ind w:hanging="306"/>
                      <w:rPr>
                        <w:ins w:id="1428" w:author="Razzaghi-Pour, Kavi" w:date="2013-11-01T12:23:00Z"/>
                        <w:rFonts w:ascii="Calibri" w:hAnsi="Calibri"/>
                        <w:sz w:val="24"/>
                        <w:szCs w:val="24"/>
                      </w:rPr>
                    </w:pPr>
                    <w:ins w:id="1429" w:author="Razzaghi-Pour, Kavi" w:date="2013-11-01T12:23:00Z">
                      <w:r w:rsidRPr="000E71A2">
                        <w:rPr>
                          <w:rFonts w:ascii="Calibri" w:hAnsi="Calibri"/>
                          <w:sz w:val="24"/>
                          <w:szCs w:val="24"/>
                        </w:rPr>
                        <w:t>Walking</w:t>
                      </w:r>
                      <w:r>
                        <w:rPr>
                          <w:rFonts w:ascii="Calibri" w:hAnsi="Calibri"/>
                          <w:sz w:val="24"/>
                          <w:szCs w:val="24"/>
                        </w:rPr>
                        <w:t xml:space="preserve"> </w:t>
                      </w:r>
                      <w:r w:rsidRPr="000E71A2">
                        <w:rPr>
                          <w:rFonts w:ascii="Calibri" w:hAnsi="Calibri"/>
                          <w:sz w:val="24"/>
                          <w:szCs w:val="24"/>
                        </w:rPr>
                        <w:t>e</w:t>
                      </w:r>
                      <w:r>
                        <w:rPr>
                          <w:rFonts w:ascii="Calibri" w:hAnsi="Calibri"/>
                          <w:sz w:val="24"/>
                          <w:szCs w:val="24"/>
                        </w:rPr>
                        <w:t xml:space="preserve">specially upstairs or up hills </w:t>
                      </w:r>
                      <w:r w:rsidRPr="000E71A2">
                        <w:rPr>
                          <w:rFonts w:ascii="Calibri" w:hAnsi="Calibri"/>
                          <w:sz w:val="24"/>
                          <w:szCs w:val="24"/>
                        </w:rPr>
                        <w:t xml:space="preserve">or while carrying an object </w:t>
                      </w:r>
                    </w:ins>
                  </w:p>
                  <w:p w:rsidR="00E378F3" w:rsidRPr="000E71A2" w:rsidRDefault="00E378F3" w:rsidP="00E378F3">
                    <w:pPr>
                      <w:pStyle w:val="ColorfulList-Accent1"/>
                      <w:numPr>
                        <w:ilvl w:val="1"/>
                        <w:numId w:val="28"/>
                      </w:numPr>
                      <w:tabs>
                        <w:tab w:val="left" w:pos="1418"/>
                      </w:tabs>
                      <w:ind w:hanging="306"/>
                      <w:rPr>
                        <w:ins w:id="1430" w:author="Razzaghi-Pour, Kavi" w:date="2013-11-01T12:23:00Z"/>
                        <w:rFonts w:ascii="Calibri" w:hAnsi="Calibri"/>
                        <w:sz w:val="24"/>
                        <w:szCs w:val="24"/>
                      </w:rPr>
                    </w:pPr>
                    <w:ins w:id="1431" w:author="Razzaghi-Pour, Kavi" w:date="2013-11-01T12:23:00Z">
                      <w:r w:rsidRPr="000E71A2">
                        <w:rPr>
                          <w:rFonts w:ascii="Calibri" w:hAnsi="Calibri"/>
                          <w:sz w:val="24"/>
                          <w:szCs w:val="24"/>
                        </w:rPr>
                        <w:t>Running</w:t>
                      </w:r>
                    </w:ins>
                  </w:p>
                  <w:p w:rsidR="00E378F3" w:rsidRPr="000E71A2" w:rsidRDefault="00E378F3" w:rsidP="00E378F3">
                    <w:pPr>
                      <w:pStyle w:val="ColorfulList-Accent1"/>
                      <w:numPr>
                        <w:ilvl w:val="1"/>
                        <w:numId w:val="28"/>
                      </w:numPr>
                      <w:tabs>
                        <w:tab w:val="left" w:pos="1418"/>
                      </w:tabs>
                      <w:ind w:hanging="306"/>
                      <w:rPr>
                        <w:ins w:id="1432" w:author="Razzaghi-Pour, Kavi" w:date="2013-11-01T12:23:00Z"/>
                        <w:rFonts w:ascii="Calibri" w:hAnsi="Calibri"/>
                        <w:sz w:val="24"/>
                        <w:szCs w:val="24"/>
                      </w:rPr>
                    </w:pPr>
                    <w:ins w:id="1433" w:author="Razzaghi-Pour, Kavi" w:date="2013-11-01T12:23:00Z">
                      <w:r w:rsidRPr="000E71A2">
                        <w:rPr>
                          <w:rFonts w:ascii="Calibri" w:hAnsi="Calibri"/>
                          <w:sz w:val="24"/>
                          <w:szCs w:val="24"/>
                        </w:rPr>
                        <w:t>Swimming</w:t>
                      </w:r>
                      <w:r>
                        <w:rPr>
                          <w:rFonts w:ascii="Calibri" w:hAnsi="Calibri"/>
                          <w:sz w:val="24"/>
                          <w:szCs w:val="24"/>
                        </w:rPr>
                        <w:t>.</w:t>
                      </w:r>
                    </w:ins>
                  </w:p>
                  <w:p w:rsidR="00E378F3" w:rsidRPr="000E71A2" w:rsidRDefault="00E378F3" w:rsidP="00E378F3">
                    <w:pPr>
                      <w:pStyle w:val="ColorfulList-Accent1"/>
                      <w:numPr>
                        <w:ilvl w:val="0"/>
                        <w:numId w:val="4"/>
                      </w:numPr>
                      <w:rPr>
                        <w:ins w:id="1434" w:author="Razzaghi-Pour, Kavi" w:date="2013-11-01T12:23:00Z"/>
                        <w:rFonts w:ascii="Calibri" w:hAnsi="Calibri"/>
                        <w:sz w:val="24"/>
                        <w:szCs w:val="24"/>
                      </w:rPr>
                    </w:pPr>
                    <w:ins w:id="1435" w:author="Razzaghi-Pour, Kavi" w:date="2013-11-01T12:23:00Z">
                      <w:r w:rsidRPr="000E71A2">
                        <w:rPr>
                          <w:rFonts w:ascii="Calibri" w:hAnsi="Calibri"/>
                          <w:sz w:val="24"/>
                          <w:szCs w:val="24"/>
                        </w:rPr>
                        <w:t>Incorporate pushing and pulling activities:</w:t>
                      </w:r>
                    </w:ins>
                  </w:p>
                  <w:p w:rsidR="00E378F3" w:rsidRPr="000E71A2" w:rsidRDefault="00E378F3" w:rsidP="00E378F3">
                    <w:pPr>
                      <w:pStyle w:val="ColorfulList-Accent1"/>
                      <w:numPr>
                        <w:ilvl w:val="1"/>
                        <w:numId w:val="29"/>
                      </w:numPr>
                      <w:ind w:left="1418" w:hanging="284"/>
                      <w:rPr>
                        <w:ins w:id="1436" w:author="Razzaghi-Pour, Kavi" w:date="2013-11-01T12:23:00Z"/>
                        <w:rFonts w:ascii="Calibri" w:hAnsi="Calibri"/>
                        <w:sz w:val="24"/>
                        <w:szCs w:val="24"/>
                      </w:rPr>
                    </w:pPr>
                    <w:ins w:id="1437" w:author="Razzaghi-Pour, Kavi" w:date="2013-11-01T12:23:00Z">
                      <w:r w:rsidRPr="000E71A2">
                        <w:rPr>
                          <w:rFonts w:ascii="Calibri" w:hAnsi="Calibri"/>
                          <w:sz w:val="24"/>
                          <w:szCs w:val="24"/>
                        </w:rPr>
                        <w:t>Pushing hands together</w:t>
                      </w:r>
                    </w:ins>
                  </w:p>
                  <w:p w:rsidR="00E378F3" w:rsidRPr="000E71A2" w:rsidRDefault="00E378F3" w:rsidP="00E378F3">
                    <w:pPr>
                      <w:pStyle w:val="ColorfulList-Accent1"/>
                      <w:numPr>
                        <w:ilvl w:val="1"/>
                        <w:numId w:val="29"/>
                      </w:numPr>
                      <w:ind w:left="1418" w:hanging="284"/>
                      <w:rPr>
                        <w:ins w:id="1438" w:author="Razzaghi-Pour, Kavi" w:date="2013-11-01T12:23:00Z"/>
                        <w:rFonts w:ascii="Calibri" w:hAnsi="Calibri"/>
                        <w:sz w:val="24"/>
                        <w:szCs w:val="24"/>
                      </w:rPr>
                    </w:pPr>
                    <w:ins w:id="1439" w:author="Razzaghi-Pour, Kavi" w:date="2013-11-01T12:23:00Z">
                      <w:r w:rsidRPr="000E71A2">
                        <w:rPr>
                          <w:rFonts w:ascii="Calibri" w:hAnsi="Calibri"/>
                          <w:sz w:val="24"/>
                          <w:szCs w:val="24"/>
                        </w:rPr>
                        <w:t>Standing and pushing against a wall (‘wall push up’)</w:t>
                      </w:r>
                    </w:ins>
                  </w:p>
                  <w:p w:rsidR="00E378F3" w:rsidRPr="000E71A2" w:rsidRDefault="00E378F3" w:rsidP="00E378F3">
                    <w:pPr>
                      <w:pStyle w:val="ColorfulList-Accent1"/>
                      <w:numPr>
                        <w:ilvl w:val="1"/>
                        <w:numId w:val="29"/>
                      </w:numPr>
                      <w:ind w:left="1418" w:hanging="284"/>
                      <w:rPr>
                        <w:ins w:id="1440" w:author="Razzaghi-Pour, Kavi" w:date="2013-11-01T12:23:00Z"/>
                        <w:rFonts w:ascii="Calibri" w:hAnsi="Calibri"/>
                        <w:sz w:val="24"/>
                        <w:szCs w:val="24"/>
                      </w:rPr>
                    </w:pPr>
                    <w:ins w:id="1441" w:author="Razzaghi-Pour, Kavi" w:date="2013-11-01T12:23:00Z">
                      <w:r w:rsidRPr="000E71A2">
                        <w:rPr>
                          <w:rFonts w:ascii="Calibri" w:hAnsi="Calibri"/>
                          <w:sz w:val="24"/>
                          <w:szCs w:val="24"/>
                        </w:rPr>
                        <w:t>The ‘chair push up’ (lifting one’s body off the chair with their hands on the sides of the seat and straight elbows)</w:t>
                      </w:r>
                    </w:ins>
                  </w:p>
                  <w:p w:rsidR="00E378F3" w:rsidRPr="000E71A2" w:rsidRDefault="00E378F3" w:rsidP="00E378F3">
                    <w:pPr>
                      <w:pStyle w:val="ColorfulList-Accent1"/>
                      <w:numPr>
                        <w:ilvl w:val="1"/>
                        <w:numId w:val="29"/>
                      </w:numPr>
                      <w:ind w:left="1418" w:hanging="284"/>
                      <w:rPr>
                        <w:ins w:id="1442" w:author="Razzaghi-Pour, Kavi" w:date="2013-11-01T12:23:00Z"/>
                        <w:rFonts w:ascii="Calibri" w:hAnsi="Calibri"/>
                        <w:sz w:val="24"/>
                        <w:szCs w:val="24"/>
                      </w:rPr>
                    </w:pPr>
                    <w:ins w:id="1443" w:author="Razzaghi-Pour, Kavi" w:date="2013-11-01T12:23:00Z">
                      <w:r w:rsidRPr="000E71A2">
                        <w:rPr>
                          <w:rFonts w:ascii="Calibri" w:hAnsi="Calibri"/>
                          <w:sz w:val="24"/>
                          <w:szCs w:val="24"/>
                        </w:rPr>
                        <w:t>Pushing a trolley of books to the library</w:t>
                      </w:r>
                    </w:ins>
                  </w:p>
                  <w:p w:rsidR="00E378F3" w:rsidRPr="000E71A2" w:rsidRDefault="00E378F3" w:rsidP="00E378F3">
                    <w:pPr>
                      <w:pStyle w:val="ColorfulList-Accent1"/>
                      <w:numPr>
                        <w:ilvl w:val="1"/>
                        <w:numId w:val="29"/>
                      </w:numPr>
                      <w:ind w:left="1418" w:hanging="284"/>
                      <w:rPr>
                        <w:ins w:id="1444" w:author="Razzaghi-Pour, Kavi" w:date="2013-11-01T12:23:00Z"/>
                        <w:rFonts w:ascii="Calibri" w:hAnsi="Calibri"/>
                        <w:sz w:val="24"/>
                        <w:szCs w:val="24"/>
                      </w:rPr>
                    </w:pPr>
                    <w:ins w:id="1445" w:author="Razzaghi-Pour, Kavi" w:date="2013-11-01T12:23:00Z">
                      <w:r w:rsidRPr="000E71A2">
                        <w:rPr>
                          <w:rFonts w:ascii="Calibri" w:hAnsi="Calibri"/>
                          <w:sz w:val="24"/>
                          <w:szCs w:val="24"/>
                        </w:rPr>
                        <w:t>Pushing a shopping trolley on a school trip to the shops</w:t>
                      </w:r>
                      <w:r>
                        <w:rPr>
                          <w:rFonts w:ascii="Calibri" w:hAnsi="Calibri"/>
                          <w:sz w:val="24"/>
                          <w:szCs w:val="24"/>
                        </w:rPr>
                        <w:t>.</w:t>
                      </w:r>
                    </w:ins>
                  </w:p>
                  <w:p w:rsidR="00E378F3" w:rsidRPr="000E71A2" w:rsidRDefault="00E378F3" w:rsidP="00E378F3">
                    <w:pPr>
                      <w:pStyle w:val="ColorfulList-Accent1"/>
                      <w:numPr>
                        <w:ilvl w:val="0"/>
                        <w:numId w:val="4"/>
                      </w:numPr>
                      <w:rPr>
                        <w:ins w:id="1446" w:author="Razzaghi-Pour, Kavi" w:date="2013-11-01T12:23:00Z"/>
                        <w:rFonts w:ascii="Calibri" w:hAnsi="Calibri"/>
                        <w:sz w:val="24"/>
                        <w:szCs w:val="24"/>
                      </w:rPr>
                    </w:pPr>
                    <w:ins w:id="1447" w:author="Razzaghi-Pour, Kavi" w:date="2013-11-01T12:23:00Z">
                      <w:r w:rsidRPr="000E71A2">
                        <w:rPr>
                          <w:rFonts w:ascii="Calibri" w:hAnsi="Calibri"/>
                          <w:sz w:val="24"/>
                          <w:szCs w:val="24"/>
                        </w:rPr>
                        <w:t>Give the student jobs that require the student to lift and carry heavy objects:</w:t>
                      </w:r>
                    </w:ins>
                  </w:p>
                  <w:p w:rsidR="00E378F3" w:rsidRPr="000E71A2" w:rsidRDefault="00E378F3" w:rsidP="00E378F3">
                    <w:pPr>
                      <w:pStyle w:val="ColorfulList-Accent1"/>
                      <w:numPr>
                        <w:ilvl w:val="1"/>
                        <w:numId w:val="42"/>
                      </w:numPr>
                      <w:rPr>
                        <w:ins w:id="1448" w:author="Razzaghi-Pour, Kavi" w:date="2013-11-01T12:23:00Z"/>
                        <w:rFonts w:ascii="Calibri" w:hAnsi="Calibri"/>
                        <w:sz w:val="24"/>
                        <w:szCs w:val="24"/>
                      </w:rPr>
                    </w:pPr>
                    <w:ins w:id="1449" w:author="Razzaghi-Pour, Kavi" w:date="2013-11-01T12:23:00Z">
                      <w:r w:rsidRPr="000E71A2">
                        <w:rPr>
                          <w:rFonts w:ascii="Calibri" w:hAnsi="Calibri"/>
                          <w:sz w:val="24"/>
                          <w:szCs w:val="24"/>
                        </w:rPr>
                        <w:t>Taking out the garbage or recycling</w:t>
                      </w:r>
                    </w:ins>
                  </w:p>
                  <w:p w:rsidR="00E378F3" w:rsidRPr="000E71A2" w:rsidRDefault="00E378F3" w:rsidP="00E378F3">
                    <w:pPr>
                      <w:pStyle w:val="ColorfulList-Accent1"/>
                      <w:numPr>
                        <w:ilvl w:val="1"/>
                        <w:numId w:val="42"/>
                      </w:numPr>
                      <w:rPr>
                        <w:ins w:id="1450" w:author="Razzaghi-Pour, Kavi" w:date="2013-11-01T12:23:00Z"/>
                        <w:rFonts w:ascii="Calibri" w:hAnsi="Calibri"/>
                        <w:sz w:val="24"/>
                        <w:szCs w:val="24"/>
                      </w:rPr>
                    </w:pPr>
                    <w:ins w:id="1451" w:author="Razzaghi-Pour, Kavi" w:date="2013-11-01T12:23:00Z">
                      <w:r w:rsidRPr="000E71A2">
                        <w:rPr>
                          <w:rFonts w:ascii="Calibri" w:hAnsi="Calibri"/>
                          <w:sz w:val="24"/>
                          <w:szCs w:val="24"/>
                        </w:rPr>
                        <w:t>Raking leaves, sweeping leaves</w:t>
                      </w:r>
                    </w:ins>
                  </w:p>
                  <w:p w:rsidR="00E378F3" w:rsidRPr="000E71A2" w:rsidRDefault="00E378F3" w:rsidP="00E378F3">
                    <w:pPr>
                      <w:pStyle w:val="ColorfulList-Accent1"/>
                      <w:numPr>
                        <w:ilvl w:val="1"/>
                        <w:numId w:val="42"/>
                      </w:numPr>
                      <w:rPr>
                        <w:ins w:id="1452" w:author="Razzaghi-Pour, Kavi" w:date="2013-11-01T12:23:00Z"/>
                        <w:rFonts w:ascii="Calibri" w:hAnsi="Calibri"/>
                        <w:sz w:val="24"/>
                        <w:szCs w:val="24"/>
                      </w:rPr>
                    </w:pPr>
                    <w:ins w:id="1453" w:author="Razzaghi-Pour, Kavi" w:date="2013-11-01T12:23:00Z">
                      <w:r w:rsidRPr="000E71A2">
                        <w:rPr>
                          <w:rFonts w:ascii="Calibri" w:hAnsi="Calibri"/>
                          <w:sz w:val="24"/>
                          <w:szCs w:val="24"/>
                        </w:rPr>
                        <w:t>Watering herbs and plants with a watering can</w:t>
                      </w:r>
                    </w:ins>
                  </w:p>
                  <w:p w:rsidR="00E378F3" w:rsidRPr="000E71A2" w:rsidRDefault="00E378F3" w:rsidP="00E378F3">
                    <w:pPr>
                      <w:pStyle w:val="ColorfulList-Accent1"/>
                      <w:numPr>
                        <w:ilvl w:val="1"/>
                        <w:numId w:val="42"/>
                      </w:numPr>
                      <w:spacing w:after="0"/>
                      <w:rPr>
                        <w:ins w:id="1454" w:author="Razzaghi-Pour, Kavi" w:date="2013-11-01T12:23:00Z"/>
                        <w:rFonts w:ascii="Calibri" w:hAnsi="Calibri"/>
                        <w:sz w:val="24"/>
                        <w:szCs w:val="24"/>
                      </w:rPr>
                    </w:pPr>
                    <w:ins w:id="1455" w:author="Razzaghi-Pour, Kavi" w:date="2013-11-01T12:23:00Z">
                      <w:r w:rsidRPr="000E71A2">
                        <w:rPr>
                          <w:rFonts w:ascii="Calibri" w:hAnsi="Calibri"/>
                          <w:sz w:val="24"/>
                          <w:szCs w:val="24"/>
                        </w:rPr>
                        <w:t>Holding  the door open</w:t>
                      </w:r>
                    </w:ins>
                  </w:p>
                  <w:p w:rsidR="00E378F3" w:rsidRPr="000E71A2" w:rsidRDefault="00E378F3" w:rsidP="00E378F3">
                    <w:pPr>
                      <w:pStyle w:val="ColorfulList-Accent1"/>
                      <w:numPr>
                        <w:ilvl w:val="1"/>
                        <w:numId w:val="42"/>
                      </w:numPr>
                      <w:spacing w:after="0"/>
                      <w:rPr>
                        <w:ins w:id="1456" w:author="Razzaghi-Pour, Kavi" w:date="2013-11-01T12:23:00Z"/>
                        <w:rFonts w:ascii="Calibri" w:hAnsi="Calibri"/>
                        <w:sz w:val="24"/>
                        <w:szCs w:val="24"/>
                      </w:rPr>
                    </w:pPr>
                    <w:ins w:id="1457" w:author="Razzaghi-Pour, Kavi" w:date="2013-11-01T12:23:00Z">
                      <w:r w:rsidRPr="000E71A2">
                        <w:rPr>
                          <w:rFonts w:ascii="Calibri" w:hAnsi="Calibri"/>
                          <w:sz w:val="24"/>
                          <w:szCs w:val="24"/>
                        </w:rPr>
                        <w:t xml:space="preserve">During cooking stirring big pots and kneading dough </w:t>
                      </w:r>
                    </w:ins>
                  </w:p>
                  <w:p w:rsidR="00E378F3" w:rsidRPr="000E71A2" w:rsidRDefault="00E378F3" w:rsidP="00E378F3">
                    <w:pPr>
                      <w:pStyle w:val="ColorfulList-Accent1"/>
                      <w:numPr>
                        <w:ilvl w:val="1"/>
                        <w:numId w:val="42"/>
                      </w:numPr>
                      <w:spacing w:after="0"/>
                      <w:rPr>
                        <w:ins w:id="1458" w:author="Razzaghi-Pour, Kavi" w:date="2013-11-01T12:23:00Z"/>
                        <w:rFonts w:ascii="Calibri" w:hAnsi="Calibri"/>
                        <w:sz w:val="24"/>
                        <w:szCs w:val="24"/>
                      </w:rPr>
                    </w:pPr>
                    <w:ins w:id="1459" w:author="Razzaghi-Pour, Kavi" w:date="2013-11-01T12:23:00Z">
                      <w:r w:rsidRPr="000E71A2">
                        <w:rPr>
                          <w:rFonts w:ascii="Calibri" w:hAnsi="Calibri"/>
                          <w:sz w:val="24"/>
                          <w:szCs w:val="24"/>
                        </w:rPr>
                        <w:t>Kneading and moulding clay or play dough in a craft activity</w:t>
                      </w:r>
                      <w:r>
                        <w:rPr>
                          <w:rFonts w:ascii="Calibri" w:hAnsi="Calibri"/>
                          <w:sz w:val="24"/>
                          <w:szCs w:val="24"/>
                        </w:rPr>
                        <w:t>.</w:t>
                      </w:r>
                    </w:ins>
                  </w:p>
                  <w:p w:rsidR="00E378F3" w:rsidRPr="000E71A2" w:rsidRDefault="00E378F3" w:rsidP="00E378F3">
                    <w:pPr>
                      <w:pStyle w:val="ColorfulList-Accent1"/>
                      <w:numPr>
                        <w:ilvl w:val="0"/>
                        <w:numId w:val="4"/>
                      </w:numPr>
                      <w:rPr>
                        <w:ins w:id="1460" w:author="Razzaghi-Pour, Kavi" w:date="2013-11-01T12:23:00Z"/>
                        <w:rFonts w:ascii="Calibri" w:hAnsi="Calibri"/>
                        <w:sz w:val="24"/>
                        <w:szCs w:val="24"/>
                      </w:rPr>
                    </w:pPr>
                    <w:ins w:id="1461" w:author="Razzaghi-Pour, Kavi" w:date="2013-11-01T12:23:00Z">
                      <w:r w:rsidRPr="000E71A2">
                        <w:rPr>
                          <w:rFonts w:ascii="Calibri" w:hAnsi="Calibri"/>
                          <w:sz w:val="24"/>
                          <w:szCs w:val="24"/>
                        </w:rPr>
                        <w:t>Incorporate thera-putty into class activities such as moulding the putty into shapes</w:t>
                      </w:r>
                      <w:r>
                        <w:rPr>
                          <w:rFonts w:ascii="Calibri" w:hAnsi="Calibri"/>
                          <w:sz w:val="24"/>
                          <w:szCs w:val="24"/>
                        </w:rPr>
                        <w:t>.</w:t>
                      </w:r>
                    </w:ins>
                  </w:p>
                  <w:p w:rsidR="00E378F3" w:rsidRPr="000E71A2" w:rsidRDefault="00E378F3" w:rsidP="00E378F3">
                    <w:pPr>
                      <w:pStyle w:val="ColorfulList-Accent1"/>
                      <w:numPr>
                        <w:ilvl w:val="0"/>
                        <w:numId w:val="4"/>
                      </w:numPr>
                      <w:rPr>
                        <w:ins w:id="1462" w:author="Razzaghi-Pour, Kavi" w:date="2013-11-01T12:23:00Z"/>
                        <w:rFonts w:ascii="Calibri" w:hAnsi="Calibri"/>
                        <w:sz w:val="24"/>
                        <w:szCs w:val="24"/>
                      </w:rPr>
                    </w:pPr>
                    <w:ins w:id="1463" w:author="Razzaghi-Pour, Kavi" w:date="2013-11-01T12:23:00Z">
                      <w:r w:rsidRPr="000E71A2">
                        <w:rPr>
                          <w:rFonts w:ascii="Calibri" w:hAnsi="Calibri"/>
                          <w:sz w:val="24"/>
                          <w:szCs w:val="24"/>
                        </w:rPr>
                        <w:t>Incorporate heavy or weighted toys/ pillows/ blankets</w:t>
                      </w:r>
                      <w:r>
                        <w:rPr>
                          <w:rFonts w:ascii="Calibri" w:hAnsi="Calibri"/>
                          <w:sz w:val="24"/>
                          <w:szCs w:val="24"/>
                        </w:rPr>
                        <w:t>.</w:t>
                      </w:r>
                    </w:ins>
                  </w:p>
                  <w:p w:rsidR="00E378F3" w:rsidRPr="000E71A2" w:rsidRDefault="00E378F3" w:rsidP="00E378F3">
                    <w:pPr>
                      <w:pStyle w:val="ColorfulList-Accent1"/>
                      <w:numPr>
                        <w:ilvl w:val="0"/>
                        <w:numId w:val="4"/>
                      </w:numPr>
                      <w:rPr>
                        <w:ins w:id="1464" w:author="Razzaghi-Pour, Kavi" w:date="2013-11-01T12:23:00Z"/>
                        <w:rFonts w:ascii="Calibri" w:hAnsi="Calibri"/>
                        <w:sz w:val="24"/>
                        <w:szCs w:val="24"/>
                      </w:rPr>
                    </w:pPr>
                    <w:ins w:id="1465" w:author="Razzaghi-Pour, Kavi" w:date="2013-11-01T12:23:00Z">
                      <w:r w:rsidRPr="000E71A2">
                        <w:rPr>
                          <w:rFonts w:ascii="Calibri" w:hAnsi="Calibri"/>
                          <w:sz w:val="24"/>
                          <w:szCs w:val="24"/>
                        </w:rPr>
                        <w:t>Use large, weighted academic tools such as floor puzzles, weighted counting tools, large lego for building</w:t>
                      </w:r>
                      <w:r>
                        <w:rPr>
                          <w:rFonts w:ascii="Calibri" w:hAnsi="Calibri"/>
                          <w:sz w:val="24"/>
                          <w:szCs w:val="24"/>
                        </w:rPr>
                        <w:t>.</w:t>
                      </w:r>
                    </w:ins>
                  </w:p>
                  <w:p w:rsidR="00E378F3" w:rsidRDefault="00E378F3" w:rsidP="00E378F3">
                    <w:pPr>
                      <w:pStyle w:val="ColorfulList-Accent1"/>
                      <w:numPr>
                        <w:ilvl w:val="0"/>
                        <w:numId w:val="4"/>
                      </w:numPr>
                      <w:spacing w:after="0"/>
                      <w:rPr>
                        <w:ins w:id="1466" w:author="Razzaghi-Pour, Kavi" w:date="2013-11-01T12:23:00Z"/>
                        <w:rFonts w:ascii="Calibri" w:hAnsi="Calibri"/>
                        <w:sz w:val="24"/>
                        <w:szCs w:val="24"/>
                      </w:rPr>
                    </w:pPr>
                    <w:ins w:id="1467" w:author="Razzaghi-Pour, Kavi" w:date="2013-11-01T12:23:00Z">
                      <w:r w:rsidRPr="000E71A2">
                        <w:rPr>
                          <w:rFonts w:ascii="Calibri" w:hAnsi="Calibri"/>
                          <w:sz w:val="24"/>
                          <w:szCs w:val="24"/>
                        </w:rPr>
                        <w:t>Check that the student is in the right position for learning</w:t>
                      </w:r>
                      <w:r>
                        <w:rPr>
                          <w:rFonts w:ascii="Calibri" w:hAnsi="Calibri"/>
                          <w:sz w:val="24"/>
                          <w:szCs w:val="24"/>
                        </w:rPr>
                        <w:t>,</w:t>
                      </w:r>
                      <w:r w:rsidRPr="000E71A2">
                        <w:rPr>
                          <w:rFonts w:ascii="Calibri" w:hAnsi="Calibri"/>
                          <w:sz w:val="24"/>
                          <w:szCs w:val="24"/>
                        </w:rPr>
                        <w:t xml:space="preserve"> e.g. is their chair and desk the correct height (we c</w:t>
                      </w:r>
                      <w:r>
                        <w:rPr>
                          <w:rFonts w:ascii="Calibri" w:hAnsi="Calibri"/>
                          <w:sz w:val="24"/>
                          <w:szCs w:val="24"/>
                        </w:rPr>
                        <w:t>an attend longer to taks if seated in a</w:t>
                      </w:r>
                      <w:r w:rsidRPr="000E71A2">
                        <w:rPr>
                          <w:rFonts w:ascii="Calibri" w:hAnsi="Calibri"/>
                          <w:sz w:val="24"/>
                          <w:szCs w:val="24"/>
                        </w:rPr>
                        <w:t xml:space="preserve"> supported posture).  </w:t>
                      </w:r>
                    </w:ins>
                  </w:p>
                  <w:p w:rsidR="006D7D56" w:rsidRPr="00F31316" w:rsidRDefault="006D7D56" w:rsidP="008550C7">
                    <w:pPr>
                      <w:pStyle w:val="ColorfulList-Accent1"/>
                      <w:rPr>
                        <w:ins w:id="1468" w:author="Razzaghi-Pour, Kavi" w:date="2013-11-01T12:04:00Z"/>
                        <w:rFonts w:ascii="Calibri" w:hAnsi="Calibri"/>
                        <w:sz w:val="24"/>
                        <w:szCs w:val="24"/>
                      </w:rPr>
                    </w:pPr>
                  </w:p>
                  <w:p w:rsidR="008550C7" w:rsidRDefault="008550C7" w:rsidP="008550C7">
                    <w:pPr>
                      <w:pStyle w:val="ColorfulList-Accent1"/>
                      <w:rPr>
                        <w:ins w:id="1469" w:author="Razzaghi-Pour, Kavi" w:date="2013-11-01T11:45:00Z"/>
                        <w:rFonts w:ascii="Calibri" w:hAnsi="Calibri"/>
                        <w:sz w:val="24"/>
                        <w:szCs w:val="24"/>
                      </w:rPr>
                      <w:pPrChange w:id="1470" w:author="Razzaghi-Pour, Kavi" w:date="2013-11-01T12:04:00Z">
                        <w:pPr>
                          <w:pStyle w:val="ColorfulList-Accent1"/>
                          <w:numPr>
                            <w:numId w:val="3"/>
                          </w:numPr>
                          <w:ind w:hanging="360"/>
                        </w:pPr>
                      </w:pPrChange>
                    </w:pPr>
                  </w:p>
                  <w:p w:rsidR="004D386E" w:rsidRDefault="004D386E" w:rsidP="004D386E">
                    <w:pPr>
                      <w:spacing w:after="0"/>
                      <w:ind w:left="720"/>
                      <w:rPr>
                        <w:ins w:id="1471" w:author="Razzaghi-Pour, Kavi" w:date="2013-10-31T08:13:00Z"/>
                        <w:rFonts w:ascii="Calibri" w:hAnsi="Calibri"/>
                        <w:sz w:val="24"/>
                        <w:szCs w:val="24"/>
                      </w:rPr>
                      <w:pPrChange w:id="1472" w:author="Razzaghi-Pour, Kavi" w:date="2013-10-31T08:13:00Z">
                        <w:pPr>
                          <w:numPr>
                            <w:numId w:val="3"/>
                          </w:numPr>
                          <w:spacing w:after="0"/>
                          <w:ind w:left="720" w:hanging="360"/>
                        </w:pPr>
                      </w:pPrChange>
                    </w:pPr>
                    <w:del w:id="1473" w:author="Razzaghi-Pour, Kavi" w:date="2013-10-31T08:07:00Z">
                      <w:r w:rsidRPr="006A5C54" w:rsidDel="00587AA9">
                        <w:rPr>
                          <w:rFonts w:ascii="Corbel" w:hAnsi="Corbel"/>
                          <w:b/>
                          <w:i/>
                          <w:sz w:val="40"/>
                          <w:szCs w:val="40"/>
                          <w:u w:val="single"/>
                        </w:rPr>
                        <w:delText>General Strategies</w:delText>
                      </w:r>
                    </w:del>
                  </w:p>
                  <w:p w:rsidR="004D386E" w:rsidRPr="000E71A2" w:rsidRDefault="004D386E" w:rsidP="004D386E">
                    <w:pPr>
                      <w:spacing w:after="0"/>
                      <w:ind w:left="720"/>
                      <w:rPr>
                        <w:ins w:id="1474" w:author="Razzaghi-Pour, Kavi" w:date="2013-10-31T08:07:00Z"/>
                        <w:rFonts w:ascii="Calibri" w:hAnsi="Calibri"/>
                        <w:sz w:val="24"/>
                        <w:szCs w:val="24"/>
                      </w:rPr>
                      <w:pPrChange w:id="1475" w:author="Razzaghi-Pour, Kavi" w:date="2013-10-31T08:13:00Z">
                        <w:pPr>
                          <w:numPr>
                            <w:numId w:val="3"/>
                          </w:numPr>
                          <w:spacing w:after="0"/>
                          <w:ind w:left="720" w:hanging="360"/>
                        </w:pPr>
                      </w:pPrChange>
                    </w:pPr>
                  </w:p>
                  <w:p w:rsidR="004D386E" w:rsidRPr="000E71A2" w:rsidRDefault="004D386E" w:rsidP="004D386E">
                    <w:pPr>
                      <w:spacing w:after="0"/>
                      <w:ind w:left="720"/>
                      <w:rPr>
                        <w:ins w:id="1476" w:author="Razzaghi-Pour, Kavi" w:date="2013-10-31T08:07:00Z"/>
                        <w:rFonts w:ascii="Calibri" w:hAnsi="Calibri"/>
                        <w:sz w:val="24"/>
                        <w:szCs w:val="24"/>
                      </w:rPr>
                      <w:pPrChange w:id="1477" w:author="Razzaghi-Pour, Kavi" w:date="2013-10-31T08:12:00Z">
                        <w:pPr>
                          <w:numPr>
                            <w:numId w:val="3"/>
                          </w:numPr>
                          <w:spacing w:after="0"/>
                          <w:ind w:left="720" w:hanging="360"/>
                        </w:pPr>
                      </w:pPrChange>
                    </w:pPr>
                  </w:p>
                  <w:p w:rsidR="004D386E" w:rsidRPr="000E71A2" w:rsidRDefault="004D386E" w:rsidP="004D386E">
                    <w:pPr>
                      <w:spacing w:after="0"/>
                      <w:rPr>
                        <w:ins w:id="1478" w:author="Razzaghi-Pour, Kavi" w:date="2013-10-31T08:07:00Z"/>
                        <w:rFonts w:ascii="Calibri" w:hAnsi="Calibri"/>
                        <w:sz w:val="24"/>
                        <w:szCs w:val="24"/>
                      </w:rPr>
                    </w:pPr>
                  </w:p>
                  <w:p w:rsidR="004D386E" w:rsidRPr="006A5C54" w:rsidRDefault="004D386E" w:rsidP="004D386E">
                    <w:pPr>
                      <w:spacing w:after="240"/>
                      <w:rPr>
                        <w:rFonts w:ascii="Corbel" w:hAnsi="Corbel"/>
                        <w:b/>
                        <w:i/>
                        <w:sz w:val="40"/>
                        <w:szCs w:val="40"/>
                        <w:u w:val="single"/>
                      </w:rPr>
                    </w:pPr>
                  </w:p>
                  <w:p w:rsidR="004D386E" w:rsidRPr="006A5C54" w:rsidDel="00587AA9" w:rsidRDefault="004D386E" w:rsidP="004D386E">
                    <w:pPr>
                      <w:spacing w:line="360" w:lineRule="auto"/>
                      <w:rPr>
                        <w:del w:id="1479" w:author="Razzaghi-Pour, Kavi" w:date="2013-10-31T08:07:00Z"/>
                        <w:rFonts w:ascii="Corbel" w:hAnsi="Corbel"/>
                        <w:b/>
                        <w:i/>
                        <w:sz w:val="28"/>
                        <w:szCs w:val="28"/>
                        <w:u w:val="single"/>
                      </w:rPr>
                    </w:pPr>
                    <w:del w:id="1480" w:author="Razzaghi-Pour, Kavi" w:date="2013-10-31T08:07:00Z">
                      <w:r w:rsidRPr="006A5C54" w:rsidDel="00587AA9">
                        <w:rPr>
                          <w:rFonts w:ascii="Corbel" w:hAnsi="Corbel"/>
                          <w:b/>
                          <w:i/>
                          <w:sz w:val="28"/>
                          <w:szCs w:val="28"/>
                          <w:u w:val="single"/>
                        </w:rPr>
                        <w:delText>Teacher/ co-educator attitude/behaviour</w:delText>
                      </w:r>
                    </w:del>
                  </w:p>
                  <w:p w:rsidR="004D386E" w:rsidDel="00587AA9" w:rsidRDefault="004D386E" w:rsidP="004D386E">
                    <w:pPr>
                      <w:pStyle w:val="ListParagraph"/>
                      <w:numPr>
                        <w:ilvl w:val="0"/>
                        <w:numId w:val="2"/>
                      </w:numPr>
                      <w:spacing w:line="360" w:lineRule="auto"/>
                      <w:contextualSpacing/>
                      <w:rPr>
                        <w:del w:id="1481" w:author="Razzaghi-Pour, Kavi" w:date="2013-10-31T08:07:00Z"/>
                        <w:rFonts w:ascii="Corbel" w:hAnsi="Corbel"/>
                        <w:sz w:val="24"/>
                        <w:szCs w:val="24"/>
                      </w:rPr>
                    </w:pPr>
                    <w:del w:id="1482" w:author="Razzaghi-Pour, Kavi" w:date="2013-10-31T08:07:00Z">
                      <w:r w:rsidDel="00587AA9">
                        <w:rPr>
                          <w:rFonts w:ascii="Corbel" w:hAnsi="Corbel"/>
                          <w:sz w:val="24"/>
                          <w:szCs w:val="24"/>
                        </w:rPr>
                        <w:delText>Having high expectations of students</w:delText>
                      </w:r>
                    </w:del>
                  </w:p>
                  <w:p w:rsidR="004D386E" w:rsidDel="00587AA9" w:rsidRDefault="004D386E" w:rsidP="004D386E">
                    <w:pPr>
                      <w:pStyle w:val="ListParagraph"/>
                      <w:numPr>
                        <w:ilvl w:val="0"/>
                        <w:numId w:val="2"/>
                      </w:numPr>
                      <w:spacing w:line="360" w:lineRule="auto"/>
                      <w:contextualSpacing/>
                      <w:rPr>
                        <w:del w:id="1483" w:author="Razzaghi-Pour, Kavi" w:date="2013-10-31T08:07:00Z"/>
                        <w:rFonts w:ascii="Corbel" w:hAnsi="Corbel"/>
                        <w:sz w:val="24"/>
                        <w:szCs w:val="24"/>
                      </w:rPr>
                    </w:pPr>
                    <w:del w:id="1484" w:author="Razzaghi-Pour, Kavi" w:date="2013-10-31T08:07:00Z">
                      <w:r w:rsidDel="00587AA9">
                        <w:rPr>
                          <w:rFonts w:ascii="Corbel" w:hAnsi="Corbel"/>
                          <w:sz w:val="24"/>
                          <w:szCs w:val="24"/>
                        </w:rPr>
                        <w:delText>Positive, respectful dialogue and interactions with students</w:delText>
                      </w:r>
                    </w:del>
                  </w:p>
                  <w:p w:rsidR="004D386E" w:rsidDel="00587AA9" w:rsidRDefault="004D386E" w:rsidP="004D386E">
                    <w:pPr>
                      <w:pStyle w:val="ListParagraph"/>
                      <w:numPr>
                        <w:ilvl w:val="0"/>
                        <w:numId w:val="2"/>
                      </w:numPr>
                      <w:spacing w:line="360" w:lineRule="auto"/>
                      <w:contextualSpacing/>
                      <w:rPr>
                        <w:del w:id="1485" w:author="Razzaghi-Pour, Kavi" w:date="2013-10-31T08:07:00Z"/>
                        <w:rFonts w:ascii="Corbel" w:hAnsi="Corbel"/>
                        <w:sz w:val="24"/>
                        <w:szCs w:val="24"/>
                      </w:rPr>
                    </w:pPr>
                    <w:del w:id="1486" w:author="Razzaghi-Pour, Kavi" w:date="2013-10-31T08:07:00Z">
                      <w:r w:rsidDel="00587AA9">
                        <w:rPr>
                          <w:rFonts w:ascii="Corbel" w:hAnsi="Corbel"/>
                          <w:sz w:val="24"/>
                          <w:szCs w:val="24"/>
                        </w:rPr>
                        <w:delText>Clear positive instructions incorporating keyword signs</w:delText>
                      </w:r>
                    </w:del>
                  </w:p>
                  <w:p w:rsidR="004D386E" w:rsidDel="00587AA9" w:rsidRDefault="004D386E" w:rsidP="004D386E">
                    <w:pPr>
                      <w:pStyle w:val="ListParagraph"/>
                      <w:numPr>
                        <w:ilvl w:val="0"/>
                        <w:numId w:val="2"/>
                      </w:numPr>
                      <w:spacing w:line="360" w:lineRule="auto"/>
                      <w:contextualSpacing/>
                      <w:rPr>
                        <w:del w:id="1487" w:author="Razzaghi-Pour, Kavi" w:date="2013-10-31T08:07:00Z"/>
                        <w:rFonts w:ascii="Corbel" w:hAnsi="Corbel"/>
                        <w:sz w:val="24"/>
                        <w:szCs w:val="24"/>
                      </w:rPr>
                    </w:pPr>
                    <w:del w:id="1488" w:author="Razzaghi-Pour, Kavi" w:date="2013-10-31T08:07:00Z">
                      <w:r w:rsidDel="00587AA9">
                        <w:rPr>
                          <w:rFonts w:ascii="Corbel" w:hAnsi="Corbel"/>
                          <w:sz w:val="24"/>
                          <w:szCs w:val="24"/>
                        </w:rPr>
                        <w:delText>Regular positive and constructive feedback to students</w:delText>
                      </w:r>
                    </w:del>
                  </w:p>
                  <w:p w:rsidR="004D386E" w:rsidRPr="006A5C54" w:rsidDel="00587AA9" w:rsidRDefault="004D386E" w:rsidP="004D386E">
                    <w:pPr>
                      <w:spacing w:line="360" w:lineRule="auto"/>
                      <w:rPr>
                        <w:del w:id="1489" w:author="Razzaghi-Pour, Kavi" w:date="2013-10-31T08:07:00Z"/>
                        <w:rFonts w:ascii="Corbel" w:hAnsi="Corbel"/>
                        <w:b/>
                        <w:i/>
                        <w:sz w:val="28"/>
                        <w:szCs w:val="28"/>
                        <w:u w:val="single"/>
                      </w:rPr>
                    </w:pPr>
                    <w:del w:id="1490" w:author="Razzaghi-Pour, Kavi" w:date="2013-10-31T08:07:00Z">
                      <w:r w:rsidRPr="006A5C54" w:rsidDel="00587AA9">
                        <w:rPr>
                          <w:rFonts w:ascii="Corbel" w:hAnsi="Corbel"/>
                          <w:b/>
                          <w:i/>
                          <w:sz w:val="28"/>
                          <w:szCs w:val="28"/>
                          <w:u w:val="single"/>
                        </w:rPr>
                        <w:delText>Relationship with students</w:delText>
                      </w:r>
                    </w:del>
                  </w:p>
                  <w:p w:rsidR="004D386E" w:rsidDel="00587AA9" w:rsidRDefault="004D386E" w:rsidP="004D386E">
                    <w:pPr>
                      <w:pStyle w:val="ListParagraph"/>
                      <w:numPr>
                        <w:ilvl w:val="0"/>
                        <w:numId w:val="2"/>
                      </w:numPr>
                      <w:spacing w:line="360" w:lineRule="auto"/>
                      <w:contextualSpacing/>
                      <w:rPr>
                        <w:del w:id="1491" w:author="Razzaghi-Pour, Kavi" w:date="2013-10-31T08:07:00Z"/>
                        <w:rFonts w:ascii="Corbel" w:hAnsi="Corbel"/>
                        <w:sz w:val="24"/>
                        <w:szCs w:val="24"/>
                      </w:rPr>
                    </w:pPr>
                    <w:del w:id="1492" w:author="Razzaghi-Pour, Kavi" w:date="2013-10-31T08:07:00Z">
                      <w:r w:rsidDel="00587AA9">
                        <w:rPr>
                          <w:rFonts w:ascii="Corbel" w:hAnsi="Corbel"/>
                          <w:sz w:val="24"/>
                          <w:szCs w:val="24"/>
                        </w:rPr>
                        <w:delText>Building up a positive rapport with students</w:delText>
                      </w:r>
                    </w:del>
                  </w:p>
                  <w:p w:rsidR="004D386E" w:rsidDel="00587AA9" w:rsidRDefault="004D386E" w:rsidP="004D386E">
                    <w:pPr>
                      <w:pStyle w:val="ListParagraph"/>
                      <w:numPr>
                        <w:ilvl w:val="0"/>
                        <w:numId w:val="2"/>
                      </w:numPr>
                      <w:spacing w:line="360" w:lineRule="auto"/>
                      <w:contextualSpacing/>
                      <w:rPr>
                        <w:del w:id="1493" w:author="Razzaghi-Pour, Kavi" w:date="2013-10-31T08:07:00Z"/>
                        <w:rFonts w:ascii="Corbel" w:hAnsi="Corbel"/>
                        <w:sz w:val="24"/>
                        <w:szCs w:val="24"/>
                      </w:rPr>
                    </w:pPr>
                    <w:del w:id="1494" w:author="Razzaghi-Pour, Kavi" w:date="2013-10-31T08:07:00Z">
                      <w:r w:rsidDel="00587AA9">
                        <w:rPr>
                          <w:rFonts w:ascii="Corbel" w:hAnsi="Corbel"/>
                          <w:sz w:val="24"/>
                          <w:szCs w:val="24"/>
                        </w:rPr>
                        <w:delText xml:space="preserve">Knowing your students’ favourite activities or special interests </w:delText>
                      </w:r>
                    </w:del>
                  </w:p>
                  <w:p w:rsidR="004D386E" w:rsidDel="00587AA9" w:rsidRDefault="004D386E" w:rsidP="004D386E">
                    <w:pPr>
                      <w:pStyle w:val="ListParagraph"/>
                      <w:numPr>
                        <w:ilvl w:val="0"/>
                        <w:numId w:val="3"/>
                      </w:numPr>
                      <w:spacing w:line="360" w:lineRule="auto"/>
                      <w:contextualSpacing/>
                      <w:rPr>
                        <w:del w:id="1495" w:author="Razzaghi-Pour, Kavi" w:date="2013-10-31T08:07:00Z"/>
                        <w:rFonts w:ascii="Corbel" w:hAnsi="Corbel"/>
                        <w:sz w:val="24"/>
                        <w:szCs w:val="24"/>
                      </w:rPr>
                    </w:pPr>
                    <w:del w:id="1496" w:author="Razzaghi-Pour, Kavi" w:date="2013-10-31T08:07:00Z">
                      <w:r w:rsidDel="00587AA9">
                        <w:rPr>
                          <w:rFonts w:ascii="Corbel" w:hAnsi="Corbel"/>
                          <w:sz w:val="24"/>
                          <w:szCs w:val="24"/>
                        </w:rPr>
                        <w:delText>So that these can be used as rewards or incorporated into the learning activity</w:delText>
                      </w:r>
                    </w:del>
                  </w:p>
                  <w:p w:rsidR="004D386E" w:rsidDel="00587AA9" w:rsidRDefault="004D386E" w:rsidP="004D386E">
                    <w:pPr>
                      <w:pStyle w:val="ListParagraph"/>
                      <w:numPr>
                        <w:ilvl w:val="0"/>
                        <w:numId w:val="2"/>
                      </w:numPr>
                      <w:spacing w:line="360" w:lineRule="auto"/>
                      <w:contextualSpacing/>
                      <w:rPr>
                        <w:del w:id="1497" w:author="Razzaghi-Pour, Kavi" w:date="2013-10-31T08:07:00Z"/>
                        <w:rFonts w:ascii="Corbel" w:hAnsi="Corbel"/>
                        <w:sz w:val="24"/>
                        <w:szCs w:val="24"/>
                      </w:rPr>
                    </w:pPr>
                    <w:del w:id="1498" w:author="Razzaghi-Pour, Kavi" w:date="2013-10-31T08:07:00Z">
                      <w:r w:rsidDel="00587AA9">
                        <w:rPr>
                          <w:rFonts w:ascii="Corbel" w:hAnsi="Corbel"/>
                          <w:sz w:val="24"/>
                          <w:szCs w:val="24"/>
                        </w:rPr>
                        <w:delText>Knowing a student’s response time</w:delText>
                      </w:r>
                    </w:del>
                  </w:p>
                  <w:p w:rsidR="004D386E" w:rsidDel="00587AA9" w:rsidRDefault="004D386E" w:rsidP="004D386E">
                    <w:pPr>
                      <w:pStyle w:val="ListParagraph"/>
                      <w:numPr>
                        <w:ilvl w:val="0"/>
                        <w:numId w:val="2"/>
                      </w:numPr>
                      <w:spacing w:line="360" w:lineRule="auto"/>
                      <w:contextualSpacing/>
                      <w:rPr>
                        <w:del w:id="1499" w:author="Razzaghi-Pour, Kavi" w:date="2013-10-31T08:07:00Z"/>
                        <w:rFonts w:ascii="Corbel" w:hAnsi="Corbel"/>
                        <w:sz w:val="24"/>
                        <w:szCs w:val="24"/>
                      </w:rPr>
                    </w:pPr>
                    <w:del w:id="1500" w:author="Razzaghi-Pour, Kavi" w:date="2013-10-31T08:07:00Z">
                      <w:r w:rsidDel="00587AA9">
                        <w:rPr>
                          <w:rFonts w:ascii="Corbel" w:hAnsi="Corbel"/>
                          <w:sz w:val="24"/>
                          <w:szCs w:val="24"/>
                        </w:rPr>
                        <w:delText>Knowing a student’s early warning signs</w:delText>
                      </w:r>
                    </w:del>
                  </w:p>
                  <w:p w:rsidR="004D386E" w:rsidDel="00587AA9" w:rsidRDefault="004D386E" w:rsidP="004D386E">
                    <w:pPr>
                      <w:pStyle w:val="ListParagraph"/>
                      <w:numPr>
                        <w:ilvl w:val="0"/>
                        <w:numId w:val="2"/>
                      </w:numPr>
                      <w:spacing w:line="360" w:lineRule="auto"/>
                      <w:contextualSpacing/>
                      <w:rPr>
                        <w:del w:id="1501" w:author="Razzaghi-Pour, Kavi" w:date="2013-10-31T08:07:00Z"/>
                        <w:rFonts w:ascii="Corbel" w:hAnsi="Corbel"/>
                        <w:sz w:val="24"/>
                        <w:szCs w:val="24"/>
                      </w:rPr>
                    </w:pPr>
                    <w:del w:id="1502" w:author="Razzaghi-Pour, Kavi" w:date="2013-10-31T08:07:00Z">
                      <w:r w:rsidDel="00587AA9">
                        <w:rPr>
                          <w:rFonts w:ascii="Corbel" w:hAnsi="Corbel"/>
                          <w:sz w:val="24"/>
                          <w:szCs w:val="24"/>
                        </w:rPr>
                        <w:delText>Knowing a student’s triggers- use of ‘Antecedent Behaviour Consequence’ charts to help gain this information.</w:delText>
                      </w:r>
                    </w:del>
                  </w:p>
                  <w:p w:rsidR="004D386E" w:rsidDel="00587AA9" w:rsidRDefault="004D386E" w:rsidP="004D386E">
                    <w:pPr>
                      <w:pStyle w:val="ListParagraph"/>
                      <w:numPr>
                        <w:ilvl w:val="0"/>
                        <w:numId w:val="2"/>
                      </w:numPr>
                      <w:spacing w:line="360" w:lineRule="auto"/>
                      <w:contextualSpacing/>
                      <w:rPr>
                        <w:del w:id="1503" w:author="Razzaghi-Pour, Kavi" w:date="2013-10-31T08:07:00Z"/>
                        <w:rFonts w:ascii="Corbel" w:hAnsi="Corbel"/>
                        <w:sz w:val="24"/>
                        <w:szCs w:val="24"/>
                      </w:rPr>
                    </w:pPr>
                    <w:del w:id="1504" w:author="Razzaghi-Pour, Kavi" w:date="2013-10-31T08:07:00Z">
                      <w:r w:rsidDel="00587AA9">
                        <w:rPr>
                          <w:rFonts w:ascii="Corbel" w:hAnsi="Corbel"/>
                          <w:sz w:val="24"/>
                          <w:szCs w:val="24"/>
                        </w:rPr>
                        <w:delText>Knowing your student’s sensory needs and supporting them to get in the zone for learning</w:delText>
                      </w:r>
                    </w:del>
                  </w:p>
                  <w:p w:rsidR="004D386E" w:rsidDel="00587AA9" w:rsidRDefault="004D386E" w:rsidP="004D386E">
                    <w:pPr>
                      <w:pStyle w:val="ListParagraph"/>
                      <w:numPr>
                        <w:ilvl w:val="0"/>
                        <w:numId w:val="2"/>
                      </w:numPr>
                      <w:spacing w:line="360" w:lineRule="auto"/>
                      <w:contextualSpacing/>
                      <w:rPr>
                        <w:del w:id="1505" w:author="Razzaghi-Pour, Kavi" w:date="2013-10-31T08:07:00Z"/>
                        <w:rFonts w:ascii="Corbel" w:hAnsi="Corbel"/>
                        <w:sz w:val="24"/>
                        <w:szCs w:val="24"/>
                      </w:rPr>
                    </w:pPr>
                    <w:del w:id="1506" w:author="Razzaghi-Pour, Kavi" w:date="2013-10-31T08:07:00Z">
                      <w:r w:rsidDel="00587AA9">
                        <w:rPr>
                          <w:rFonts w:ascii="Corbel" w:hAnsi="Corbel"/>
                          <w:sz w:val="24"/>
                          <w:szCs w:val="24"/>
                        </w:rPr>
                        <w:delText>Observe and identify activities/ actions that organise a student (i.e. keep a student calm/alert)</w:delText>
                      </w:r>
                    </w:del>
                  </w:p>
                  <w:p w:rsidR="004D386E" w:rsidRPr="00EB479B" w:rsidDel="00587AA9" w:rsidRDefault="004D386E" w:rsidP="004D386E">
                    <w:pPr>
                      <w:pStyle w:val="ListParagraph"/>
                      <w:numPr>
                        <w:ilvl w:val="0"/>
                        <w:numId w:val="2"/>
                      </w:numPr>
                      <w:spacing w:line="360" w:lineRule="auto"/>
                      <w:contextualSpacing/>
                      <w:rPr>
                        <w:del w:id="1507" w:author="Razzaghi-Pour, Kavi" w:date="2013-10-31T08:07:00Z"/>
                        <w:rFonts w:ascii="Corbel" w:hAnsi="Corbel"/>
                        <w:sz w:val="24"/>
                        <w:szCs w:val="24"/>
                      </w:rPr>
                    </w:pPr>
                    <w:del w:id="1508" w:author="Razzaghi-Pour, Kavi" w:date="2013-10-31T08:07:00Z">
                      <w:r w:rsidDel="00587AA9">
                        <w:rPr>
                          <w:rFonts w:ascii="Corbel" w:hAnsi="Corbel"/>
                          <w:sz w:val="24"/>
                          <w:szCs w:val="24"/>
                        </w:rPr>
                        <w:delText>Observe and identify activities/ actions that disorganise a student</w:delText>
                      </w:r>
                    </w:del>
                  </w:p>
                  <w:p w:rsidR="004D386E" w:rsidDel="00587AA9" w:rsidRDefault="004D386E" w:rsidP="004D386E">
                    <w:pPr>
                      <w:spacing w:line="360" w:lineRule="auto"/>
                      <w:rPr>
                        <w:del w:id="1509" w:author="Razzaghi-Pour, Kavi" w:date="2013-10-31T08:07:00Z"/>
                        <w:rFonts w:ascii="Corbel" w:hAnsi="Corbel"/>
                        <w:b/>
                        <w:i/>
                        <w:sz w:val="28"/>
                        <w:szCs w:val="28"/>
                        <w:u w:val="single"/>
                      </w:rPr>
                    </w:pPr>
                    <w:del w:id="1510" w:author="Razzaghi-Pour, Kavi" w:date="2013-10-31T08:07:00Z">
                      <w:r w:rsidRPr="006A5C54" w:rsidDel="00587AA9">
                        <w:rPr>
                          <w:rFonts w:ascii="Corbel" w:hAnsi="Corbel"/>
                          <w:b/>
                          <w:i/>
                          <w:sz w:val="28"/>
                          <w:szCs w:val="28"/>
                          <w:u w:val="single"/>
                        </w:rPr>
                        <w:delText>Classroom practices</w:delText>
                      </w:r>
                    </w:del>
                  </w:p>
                  <w:p w:rsidR="004D386E" w:rsidRPr="006A5C54" w:rsidDel="00587AA9" w:rsidRDefault="004D386E" w:rsidP="004D386E">
                    <w:pPr>
                      <w:spacing w:line="360" w:lineRule="auto"/>
                      <w:rPr>
                        <w:del w:id="1511" w:author="Razzaghi-Pour, Kavi" w:date="2013-10-31T08:07:00Z"/>
                        <w:rFonts w:ascii="Corbel" w:hAnsi="Corbel"/>
                        <w:b/>
                        <w:i/>
                        <w:sz w:val="28"/>
                        <w:szCs w:val="28"/>
                        <w:u w:val="single"/>
                      </w:rPr>
                    </w:pPr>
                    <w:del w:id="1512" w:author="Razzaghi-Pour, Kavi" w:date="2013-10-31T08:07:00Z">
                      <w:r w:rsidDel="00587AA9">
                        <w:rPr>
                          <w:rFonts w:ascii="Corbel" w:hAnsi="Corbel"/>
                          <w:b/>
                          <w:i/>
                          <w:sz w:val="28"/>
                          <w:szCs w:val="28"/>
                          <w:u w:val="single"/>
                        </w:rPr>
                        <w:delText>Communication strategies (Consult a speech pathologistdev. Of invidual)</w:delText>
                      </w:r>
                    </w:del>
                  </w:p>
                  <w:p w:rsidR="004D386E" w:rsidDel="00587AA9" w:rsidRDefault="004D386E" w:rsidP="004D386E">
                    <w:pPr>
                      <w:pStyle w:val="ListParagraph"/>
                      <w:numPr>
                        <w:ilvl w:val="0"/>
                        <w:numId w:val="2"/>
                      </w:numPr>
                      <w:spacing w:line="360" w:lineRule="auto"/>
                      <w:contextualSpacing/>
                      <w:rPr>
                        <w:del w:id="1513" w:author="Razzaghi-Pour, Kavi" w:date="2013-10-31T08:07:00Z"/>
                        <w:rFonts w:ascii="Corbel" w:hAnsi="Corbel"/>
                        <w:sz w:val="24"/>
                        <w:szCs w:val="24"/>
                      </w:rPr>
                    </w:pPr>
                    <w:del w:id="1514" w:author="Razzaghi-Pour, Kavi" w:date="2013-10-31T08:07:00Z">
                      <w:r w:rsidDel="00587AA9">
                        <w:rPr>
                          <w:rFonts w:ascii="Corbel" w:hAnsi="Corbel"/>
                          <w:sz w:val="24"/>
                          <w:szCs w:val="24"/>
                        </w:rPr>
                        <w:delText xml:space="preserve">Clear and consistent classroom routines </w:delText>
                      </w:r>
                    </w:del>
                  </w:p>
                  <w:p w:rsidR="004D386E" w:rsidDel="00587AA9" w:rsidRDefault="004D386E" w:rsidP="004D386E">
                    <w:pPr>
                      <w:pStyle w:val="ListParagraph"/>
                      <w:numPr>
                        <w:ilvl w:val="0"/>
                        <w:numId w:val="2"/>
                      </w:numPr>
                      <w:spacing w:line="360" w:lineRule="auto"/>
                      <w:contextualSpacing/>
                      <w:rPr>
                        <w:del w:id="1515" w:author="Razzaghi-Pour, Kavi" w:date="2013-10-31T08:07:00Z"/>
                        <w:rFonts w:ascii="Corbel" w:hAnsi="Corbel"/>
                        <w:sz w:val="24"/>
                        <w:szCs w:val="24"/>
                      </w:rPr>
                    </w:pPr>
                    <w:del w:id="1516" w:author="Razzaghi-Pour, Kavi" w:date="2013-10-31T08:07:00Z">
                      <w:r w:rsidDel="00587AA9">
                        <w:rPr>
                          <w:rFonts w:ascii="Corbel" w:hAnsi="Corbel"/>
                          <w:sz w:val="24"/>
                          <w:szCs w:val="24"/>
                        </w:rPr>
                        <w:delText>Whole class timetable</w:delText>
                      </w:r>
                    </w:del>
                  </w:p>
                  <w:p w:rsidR="004D386E" w:rsidDel="00587AA9" w:rsidRDefault="004D386E" w:rsidP="004D386E">
                    <w:pPr>
                      <w:pStyle w:val="ListParagraph"/>
                      <w:numPr>
                        <w:ilvl w:val="0"/>
                        <w:numId w:val="2"/>
                      </w:numPr>
                      <w:spacing w:line="360" w:lineRule="auto"/>
                      <w:contextualSpacing/>
                      <w:rPr>
                        <w:del w:id="1517" w:author="Razzaghi-Pour, Kavi" w:date="2013-10-31T08:07:00Z"/>
                        <w:rFonts w:ascii="Corbel" w:hAnsi="Corbel"/>
                        <w:sz w:val="24"/>
                        <w:szCs w:val="24"/>
                      </w:rPr>
                    </w:pPr>
                    <w:del w:id="1518" w:author="Razzaghi-Pour, Kavi" w:date="2013-10-31T08:07:00Z">
                      <w:r w:rsidDel="00587AA9">
                        <w:rPr>
                          <w:rFonts w:ascii="Corbel" w:hAnsi="Corbel"/>
                          <w:sz w:val="24"/>
                          <w:szCs w:val="24"/>
                        </w:rPr>
                        <w:delText>Individual student timetables to suit a child’s level of understanding and alertness levels</w:delText>
                      </w:r>
                    </w:del>
                  </w:p>
                  <w:p w:rsidR="004D386E" w:rsidRPr="0090282E" w:rsidDel="00587AA9" w:rsidRDefault="004D386E" w:rsidP="004D386E">
                    <w:pPr>
                      <w:pStyle w:val="ListParagraph"/>
                      <w:numPr>
                        <w:ilvl w:val="0"/>
                        <w:numId w:val="2"/>
                      </w:numPr>
                      <w:spacing w:line="360" w:lineRule="auto"/>
                      <w:contextualSpacing/>
                      <w:rPr>
                        <w:del w:id="1519" w:author="Razzaghi-Pour, Kavi" w:date="2013-10-31T08:07:00Z"/>
                        <w:rFonts w:ascii="Corbel" w:hAnsi="Corbel"/>
                        <w:sz w:val="24"/>
                        <w:szCs w:val="24"/>
                      </w:rPr>
                    </w:pPr>
                    <w:del w:id="1520"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4D386E" w:rsidRPr="0090282E" w:rsidDel="00587AA9" w:rsidRDefault="004D386E" w:rsidP="004D386E">
                    <w:pPr>
                      <w:pStyle w:val="ListParagraph"/>
                      <w:numPr>
                        <w:ilvl w:val="3"/>
                        <w:numId w:val="2"/>
                      </w:numPr>
                      <w:spacing w:line="360" w:lineRule="auto"/>
                      <w:contextualSpacing/>
                      <w:rPr>
                        <w:del w:id="1521" w:author="Razzaghi-Pour, Kavi" w:date="2013-10-31T08:07:00Z"/>
                        <w:rFonts w:ascii="Corbel" w:hAnsi="Corbel"/>
                        <w:sz w:val="24"/>
                        <w:szCs w:val="24"/>
                      </w:rPr>
                    </w:pPr>
                    <w:del w:id="1522" w:author="Razzaghi-Pour, Kavi" w:date="2013-10-31T08:07:00Z">
                      <w:r w:rsidRPr="0090282E" w:rsidDel="00587AA9">
                        <w:rPr>
                          <w:rFonts w:ascii="Corbel" w:hAnsi="Corbel"/>
                          <w:sz w:val="24"/>
                          <w:szCs w:val="24"/>
                        </w:rPr>
                        <w:delText>For some students Social Stories (Carol Gray) are relevant</w:delText>
                      </w:r>
                    </w:del>
                  </w:p>
                  <w:p w:rsidR="004D386E" w:rsidDel="00587AA9" w:rsidRDefault="004D386E" w:rsidP="004D386E">
                    <w:pPr>
                      <w:pStyle w:val="ListParagraph"/>
                      <w:numPr>
                        <w:ilvl w:val="0"/>
                        <w:numId w:val="2"/>
                      </w:numPr>
                      <w:spacing w:line="360" w:lineRule="auto"/>
                      <w:contextualSpacing/>
                      <w:rPr>
                        <w:del w:id="1523" w:author="Razzaghi-Pour, Kavi" w:date="2013-10-31T08:07:00Z"/>
                        <w:rFonts w:ascii="Corbel" w:hAnsi="Corbel"/>
                        <w:sz w:val="24"/>
                        <w:szCs w:val="24"/>
                      </w:rPr>
                    </w:pPr>
                    <w:del w:id="1524" w:author="Razzaghi-Pour, Kavi" w:date="2013-10-31T08:07:00Z">
                      <w:r w:rsidDel="00587AA9">
                        <w:rPr>
                          <w:rFonts w:ascii="Corbel" w:hAnsi="Corbel"/>
                          <w:sz w:val="24"/>
                          <w:szCs w:val="24"/>
                        </w:rPr>
                        <w:delText>Clear, positively stated rules and language</w:delText>
                      </w:r>
                    </w:del>
                  </w:p>
                  <w:p w:rsidR="004D386E" w:rsidDel="00587AA9" w:rsidRDefault="004D386E" w:rsidP="004D386E">
                    <w:pPr>
                      <w:pStyle w:val="ListParagraph"/>
                      <w:numPr>
                        <w:ilvl w:val="0"/>
                        <w:numId w:val="2"/>
                      </w:numPr>
                      <w:spacing w:line="360" w:lineRule="auto"/>
                      <w:contextualSpacing/>
                      <w:rPr>
                        <w:del w:id="1525" w:author="Razzaghi-Pour, Kavi" w:date="2013-10-31T08:07:00Z"/>
                        <w:rFonts w:ascii="Corbel" w:hAnsi="Corbel"/>
                        <w:sz w:val="24"/>
                        <w:szCs w:val="24"/>
                      </w:rPr>
                    </w:pPr>
                    <w:del w:id="1526" w:author="Razzaghi-Pour, Kavi" w:date="2013-10-31T08:07:00Z">
                      <w:r w:rsidDel="00587AA9">
                        <w:rPr>
                          <w:rFonts w:ascii="Corbel" w:hAnsi="Corbel"/>
                          <w:sz w:val="24"/>
                          <w:szCs w:val="24"/>
                        </w:rPr>
                        <w:delText xml:space="preserve">Telling, showing and practicing positive behaviours daily </w:delText>
                      </w:r>
                    </w:del>
                  </w:p>
                  <w:p w:rsidR="004D386E" w:rsidDel="00587AA9" w:rsidRDefault="004D386E" w:rsidP="004D386E">
                    <w:pPr>
                      <w:pStyle w:val="ListParagraph"/>
                      <w:numPr>
                        <w:ilvl w:val="0"/>
                        <w:numId w:val="2"/>
                      </w:numPr>
                      <w:spacing w:line="360" w:lineRule="auto"/>
                      <w:contextualSpacing/>
                      <w:rPr>
                        <w:del w:id="1527" w:author="Razzaghi-Pour, Kavi" w:date="2013-10-31T08:07:00Z"/>
                        <w:rFonts w:ascii="Corbel" w:hAnsi="Corbel"/>
                        <w:sz w:val="24"/>
                        <w:szCs w:val="24"/>
                      </w:rPr>
                    </w:pPr>
                    <w:del w:id="1528"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4D386E" w:rsidRPr="00A137AA" w:rsidDel="00587AA9" w:rsidRDefault="004D386E" w:rsidP="004D386E">
                    <w:pPr>
                      <w:pStyle w:val="ListParagraph"/>
                      <w:numPr>
                        <w:ilvl w:val="3"/>
                        <w:numId w:val="2"/>
                      </w:numPr>
                      <w:spacing w:line="360" w:lineRule="auto"/>
                      <w:ind w:left="1985" w:hanging="567"/>
                      <w:contextualSpacing/>
                      <w:rPr>
                        <w:del w:id="1529" w:author="Razzaghi-Pour, Kavi" w:date="2013-10-31T08:07:00Z"/>
                        <w:rFonts w:ascii="Corbel" w:hAnsi="Corbel"/>
                        <w:sz w:val="24"/>
                        <w:szCs w:val="24"/>
                      </w:rPr>
                    </w:pPr>
                    <w:del w:id="1530"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4D386E" w:rsidRPr="00A137AA" w:rsidDel="00587AA9" w:rsidRDefault="004D386E" w:rsidP="004D386E">
                    <w:pPr>
                      <w:pStyle w:val="ListParagraph"/>
                      <w:spacing w:line="360" w:lineRule="auto"/>
                      <w:ind w:left="1985" w:hanging="567"/>
                      <w:rPr>
                        <w:del w:id="1531" w:author="Razzaghi-Pour, Kavi" w:date="2013-10-31T08:07:00Z"/>
                        <w:rFonts w:ascii="Corbel" w:hAnsi="Corbel"/>
                        <w:sz w:val="24"/>
                        <w:szCs w:val="24"/>
                      </w:rPr>
                    </w:pPr>
                    <w:del w:id="1532" w:author="Razzaghi-Pour, Kavi" w:date="2013-10-31T08:07:00Z">
                      <w:r w:rsidRPr="00A137AA" w:rsidDel="00587AA9">
                        <w:rPr>
                          <w:rFonts w:ascii="Corbel" w:hAnsi="Corbel"/>
                          <w:sz w:val="24"/>
                          <w:szCs w:val="24"/>
                        </w:rPr>
                        <w:delText xml:space="preserve">Go to </w:delText>
                      </w:r>
                    </w:del>
                  </w:p>
                  <w:p w:rsidR="004D386E" w:rsidDel="00587AA9" w:rsidRDefault="004D386E" w:rsidP="004D386E">
                    <w:pPr>
                      <w:pStyle w:val="ListParagraph"/>
                      <w:spacing w:line="360" w:lineRule="auto"/>
                      <w:ind w:left="1985" w:hanging="567"/>
                      <w:rPr>
                        <w:del w:id="1533" w:author="Razzaghi-Pour, Kavi" w:date="2013-10-31T08:07:00Z"/>
                        <w:rFonts w:ascii="Corbel" w:hAnsi="Corbel"/>
                        <w:sz w:val="24"/>
                        <w:szCs w:val="24"/>
                      </w:rPr>
                    </w:pPr>
                    <w:del w:id="1534"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4D386E" w:rsidRDefault="004D386E" w:rsidP="004D386E">
                    <w:pPr>
                      <w:pStyle w:val="ListParagraph"/>
                      <w:spacing w:line="360" w:lineRule="auto"/>
                      <w:rPr>
                        <w:rFonts w:ascii="Corbel" w:hAnsi="Corbel"/>
                        <w:sz w:val="24"/>
                        <w:szCs w:val="24"/>
                      </w:rPr>
                    </w:pPr>
                  </w:p>
                  <w:p w:rsidR="004D386E" w:rsidRPr="00D10D7F" w:rsidRDefault="004D386E" w:rsidP="004D386E">
                    <w:pPr>
                      <w:rPr>
                        <w:rFonts w:ascii="Corbel" w:hAnsi="Corbel"/>
                        <w:b/>
                        <w:i/>
                        <w:sz w:val="28"/>
                        <w:szCs w:val="28"/>
                        <w:u w:val="single"/>
                      </w:rPr>
                    </w:pPr>
                  </w:p>
                </w:txbxContent>
              </v:textbox>
            </v:shape>
          </w:pict>
        </w:r>
      </w:ins>
    </w:p>
    <w:p w:rsidR="00B66DA9" w:rsidRPr="00833ED4" w:rsidDel="00587AA9" w:rsidRDefault="0025279E" w:rsidP="00B66DA9">
      <w:pPr>
        <w:jc w:val="center"/>
        <w:rPr>
          <w:del w:id="1535" w:author="Razzaghi-Pour, Kavi" w:date="2013-10-31T08:06:00Z"/>
          <w:rFonts w:ascii="Calibri" w:hAnsi="Calibri"/>
          <w:b/>
          <w:sz w:val="24"/>
          <w:szCs w:val="24"/>
          <w:rPrChange w:id="1536" w:author="Razzaghi-Pour, Kavi" w:date="2013-10-30T14:36:00Z">
            <w:rPr>
              <w:del w:id="1537" w:author="Razzaghi-Pour, Kavi" w:date="2013-10-31T08:06:00Z"/>
              <w:rFonts w:ascii="Times New Roman" w:hAnsi="Times New Roman"/>
              <w:b/>
            </w:rPr>
          </w:rPrChange>
        </w:rPr>
      </w:pPr>
      <w:del w:id="1538" w:author="Razzaghi-Pour, Kavi" w:date="2013-10-30T14:38:00Z">
        <w:r w:rsidRPr="0025279E" w:rsidDel="0025279E">
          <w:rPr>
            <w:rFonts w:ascii="Calibri" w:hAnsi="Calibri"/>
            <w:b/>
            <w:sz w:val="24"/>
            <w:szCs w:val="24"/>
          </w:rPr>
          <w:pict>
            <v:shape id="_x0000_i1025" type="#_x0000_t75" style="width:578.95pt;height:61.15pt">
              <v:imagedata croptop="-65520f" cropbottom="65520f"/>
            </v:shape>
          </w:pict>
        </w:r>
      </w:del>
      <w:del w:id="1539" w:author="Razzaghi-Pour, Kavi" w:date="2013-10-31T08:06:00Z">
        <w:r w:rsidR="00B66DA9" w:rsidRPr="00833ED4" w:rsidDel="00587AA9">
          <w:rPr>
            <w:rFonts w:ascii="Calibri" w:hAnsi="Calibri"/>
            <w:b/>
            <w:sz w:val="24"/>
            <w:szCs w:val="24"/>
            <w:rPrChange w:id="1540" w:author="Razzaghi-Pour, Kavi" w:date="2013-10-30T14:36:00Z">
              <w:rPr>
                <w:rFonts w:ascii="Times New Roman" w:hAnsi="Times New Roman"/>
                <w:b/>
              </w:rPr>
            </w:rPrChange>
          </w:rPr>
          <w:delText>STRATEGIES FOR STUDENTS WHO HAVE DIFFICULTIES WITH SELF REGULATION</w:delText>
        </w:r>
      </w:del>
    </w:p>
    <w:p w:rsidR="00750753" w:rsidRDefault="00B66DA9" w:rsidP="00B66DA9">
      <w:pPr>
        <w:spacing w:after="0"/>
        <w:rPr>
          <w:ins w:id="1541" w:author="Razzaghi-Pour, Kavi" w:date="2013-10-31T15:55:00Z"/>
          <w:rFonts w:ascii="Calibri" w:hAnsi="Calibri"/>
          <w:b/>
          <w:color w:val="FF0000"/>
          <w:sz w:val="24"/>
          <w:szCs w:val="24"/>
          <w:u w:val="single"/>
        </w:rPr>
      </w:pPr>
      <w:del w:id="1542" w:author="Razzaghi-Pour, Kavi" w:date="2013-11-01T10:57:00Z">
        <w:r w:rsidRPr="00833ED4" w:rsidDel="004D386E">
          <w:rPr>
            <w:rFonts w:ascii="Calibri" w:hAnsi="Calibri"/>
            <w:b/>
            <w:color w:val="FF0000"/>
            <w:sz w:val="24"/>
            <w:szCs w:val="24"/>
            <w:u w:val="single"/>
            <w:rPrChange w:id="1543" w:author="Razzaghi-Pour, Kavi" w:date="2013-10-30T14:36:00Z">
              <w:rPr>
                <w:rFonts w:ascii="Times New Roman" w:hAnsi="Times New Roman"/>
                <w:b/>
                <w:color w:val="FF0000"/>
                <w:u w:val="single"/>
              </w:rPr>
            </w:rPrChange>
          </w:rPr>
          <w:delText>The RED Zone:</w:delText>
        </w:r>
      </w:del>
    </w:p>
    <w:p w:rsidR="00F27142" w:rsidRPr="00833ED4" w:rsidRDefault="00F27142" w:rsidP="00B66DA9">
      <w:pPr>
        <w:spacing w:after="0"/>
        <w:rPr>
          <w:rFonts w:ascii="Calibri" w:hAnsi="Calibri"/>
          <w:b/>
          <w:color w:val="FF0000"/>
          <w:sz w:val="24"/>
          <w:szCs w:val="24"/>
          <w:u w:val="single"/>
          <w:rPrChange w:id="1544" w:author="Razzaghi-Pour, Kavi" w:date="2013-10-30T14:36:00Z">
            <w:rPr>
              <w:rFonts w:ascii="Times New Roman" w:hAnsi="Times New Roman"/>
              <w:b/>
              <w:color w:val="FF0000"/>
              <w:u w:val="single"/>
            </w:rPr>
          </w:rPrChange>
        </w:rPr>
      </w:pPr>
    </w:p>
    <w:p w:rsidR="00587AA9" w:rsidRDefault="00587AA9" w:rsidP="00B66DA9">
      <w:pPr>
        <w:spacing w:after="0"/>
        <w:rPr>
          <w:ins w:id="1545" w:author="Razzaghi-Pour, Kavi" w:date="2013-10-31T08:13:00Z"/>
          <w:rFonts w:ascii="Calibri" w:hAnsi="Calibri"/>
          <w:sz w:val="24"/>
          <w:szCs w:val="24"/>
        </w:rPr>
      </w:pPr>
    </w:p>
    <w:p w:rsidR="00F751DB" w:rsidRPr="00833ED4" w:rsidDel="00587AA9" w:rsidRDefault="00F751DB" w:rsidP="00F27142">
      <w:pPr>
        <w:pStyle w:val="ColorfulList-Accent1"/>
        <w:rPr>
          <w:del w:id="1546" w:author="Razzaghi-Pour, Kavi" w:date="2013-10-31T08:06:00Z"/>
          <w:rFonts w:ascii="Calibri" w:hAnsi="Calibri"/>
          <w:sz w:val="24"/>
          <w:szCs w:val="24"/>
          <w:rPrChange w:id="1547" w:author="Razzaghi-Pour, Kavi" w:date="2013-10-30T14:36:00Z">
            <w:rPr>
              <w:del w:id="1548" w:author="Razzaghi-Pour, Kavi" w:date="2013-10-31T08:06:00Z"/>
              <w:rFonts w:ascii="Times New Roman" w:hAnsi="Times New Roman"/>
            </w:rPr>
          </w:rPrChange>
        </w:rPr>
        <w:pPrChange w:id="1549" w:author="Razzaghi-Pour, Kavi" w:date="2013-10-31T15:55:00Z">
          <w:pPr>
            <w:pStyle w:val="ColorfulList-Accent1"/>
            <w:numPr>
              <w:numId w:val="3"/>
            </w:numPr>
            <w:ind w:hanging="360"/>
          </w:pPr>
        </w:pPrChange>
      </w:pPr>
      <w:del w:id="1550" w:author="Razzaghi-Pour, Kavi" w:date="2013-10-31T08:06:00Z">
        <w:r w:rsidRPr="00833ED4" w:rsidDel="00587AA9">
          <w:rPr>
            <w:rFonts w:ascii="Calibri" w:hAnsi="Calibri"/>
            <w:sz w:val="24"/>
            <w:szCs w:val="24"/>
            <w:rPrChange w:id="1551" w:author="Razzaghi-Pour, Kavi" w:date="2013-10-30T14:36:00Z">
              <w:rPr>
                <w:rFonts w:ascii="Times New Roman" w:hAnsi="Times New Roman"/>
              </w:rPr>
            </w:rPrChange>
          </w:rPr>
          <w:delText xml:space="preserve">A student in this zone </w:delText>
        </w:r>
      </w:del>
      <w:ins w:id="1552" w:author="Karima Sansoni" w:date="2013-10-16T17:01:00Z">
        <w:del w:id="1553" w:author="Razzaghi-Pour, Kavi" w:date="2013-10-31T08:06:00Z">
          <w:r w:rsidR="0014576C" w:rsidRPr="00833ED4" w:rsidDel="00587AA9">
            <w:rPr>
              <w:rFonts w:ascii="Calibri" w:hAnsi="Calibri"/>
              <w:sz w:val="24"/>
              <w:szCs w:val="24"/>
              <w:rPrChange w:id="1554" w:author="Razzaghi-Pour, Kavi" w:date="2013-10-30T14:36:00Z">
                <w:rPr>
                  <w:rFonts w:ascii="Times New Roman" w:hAnsi="Times New Roman"/>
                </w:rPr>
              </w:rPrChange>
            </w:rPr>
            <w:delText>is sensitive to or avoid</w:delText>
          </w:r>
        </w:del>
        <w:del w:id="1555" w:author="Razzaghi-Pour, Kavi" w:date="2013-10-30T13:28:00Z">
          <w:r w:rsidR="0014576C" w:rsidRPr="00833ED4" w:rsidDel="008323A7">
            <w:rPr>
              <w:rFonts w:ascii="Calibri" w:hAnsi="Calibri"/>
              <w:sz w:val="24"/>
              <w:szCs w:val="24"/>
              <w:rPrChange w:id="1556" w:author="Razzaghi-Pour, Kavi" w:date="2013-10-30T14:36:00Z">
                <w:rPr>
                  <w:rFonts w:ascii="Times New Roman" w:hAnsi="Times New Roman"/>
                </w:rPr>
              </w:rPrChange>
            </w:rPr>
            <w:delText>ant of</w:delText>
          </w:r>
        </w:del>
        <w:del w:id="1557" w:author="Razzaghi-Pour, Kavi" w:date="2013-10-31T08:06:00Z">
          <w:r w:rsidR="0014576C" w:rsidRPr="00833ED4" w:rsidDel="00587AA9">
            <w:rPr>
              <w:rFonts w:ascii="Calibri" w:hAnsi="Calibri"/>
              <w:sz w:val="24"/>
              <w:szCs w:val="24"/>
              <w:rPrChange w:id="1558" w:author="Razzaghi-Pour, Kavi" w:date="2013-10-30T14:36:00Z">
                <w:rPr>
                  <w:rFonts w:ascii="Times New Roman" w:hAnsi="Times New Roman"/>
                </w:rPr>
              </w:rPrChange>
            </w:rPr>
            <w:delText xml:space="preserve"> certain sensory input </w:delText>
          </w:r>
        </w:del>
        <w:del w:id="1559" w:author="Razzaghi-Pour, Kavi" w:date="2013-10-30T13:33:00Z">
          <w:r w:rsidR="0014576C" w:rsidRPr="00833ED4" w:rsidDel="00731E31">
            <w:rPr>
              <w:rFonts w:ascii="Calibri" w:hAnsi="Calibri"/>
              <w:sz w:val="24"/>
              <w:szCs w:val="24"/>
              <w:rPrChange w:id="1560" w:author="Razzaghi-Pour, Kavi" w:date="2013-10-30T14:36:00Z">
                <w:rPr>
                  <w:rFonts w:ascii="Times New Roman" w:hAnsi="Times New Roman"/>
                </w:rPr>
              </w:rPrChange>
            </w:rPr>
            <w:delText xml:space="preserve">and </w:delText>
          </w:r>
        </w:del>
        <w:del w:id="1561" w:author="Razzaghi-Pour, Kavi" w:date="2013-10-31T08:06:00Z">
          <w:r w:rsidR="0014576C" w:rsidRPr="00833ED4" w:rsidDel="00587AA9">
            <w:rPr>
              <w:rFonts w:ascii="Calibri" w:hAnsi="Calibri"/>
              <w:sz w:val="24"/>
              <w:szCs w:val="24"/>
              <w:rPrChange w:id="1562" w:author="Razzaghi-Pour, Kavi" w:date="2013-10-30T14:36:00Z">
                <w:rPr>
                  <w:rFonts w:ascii="Times New Roman" w:hAnsi="Times New Roman"/>
                </w:rPr>
              </w:rPrChange>
            </w:rPr>
            <w:delText xml:space="preserve">may </w:delText>
          </w:r>
        </w:del>
      </w:ins>
      <w:del w:id="1563" w:author="Razzaghi-Pour, Kavi" w:date="2013-10-31T08:06:00Z">
        <w:r w:rsidRPr="00833ED4" w:rsidDel="00587AA9">
          <w:rPr>
            <w:rFonts w:ascii="Calibri" w:hAnsi="Calibri"/>
            <w:sz w:val="24"/>
            <w:szCs w:val="24"/>
            <w:rPrChange w:id="1564" w:author="Razzaghi-Pour, Kavi" w:date="2013-10-30T14:36:00Z">
              <w:rPr>
                <w:rFonts w:ascii="Times New Roman" w:hAnsi="Times New Roman"/>
              </w:rPr>
            </w:rPrChange>
          </w:rPr>
          <w:delText>benefits from:</w:delText>
        </w:r>
      </w:del>
    </w:p>
    <w:p w:rsidR="00B66DA9" w:rsidRPr="00833ED4" w:rsidDel="00587AA9" w:rsidRDefault="00161768" w:rsidP="00F27142">
      <w:pPr>
        <w:pStyle w:val="ColorfulList-Accent1"/>
        <w:rPr>
          <w:del w:id="1565" w:author="Razzaghi-Pour, Kavi" w:date="2013-10-31T08:06:00Z"/>
          <w:rFonts w:ascii="Calibri" w:hAnsi="Calibri"/>
          <w:sz w:val="24"/>
          <w:szCs w:val="24"/>
          <w:rPrChange w:id="1566" w:author="Razzaghi-Pour, Kavi" w:date="2013-10-30T14:36:00Z">
            <w:rPr>
              <w:del w:id="1567" w:author="Razzaghi-Pour, Kavi" w:date="2013-10-31T08:06:00Z"/>
              <w:rFonts w:ascii="Times New Roman" w:hAnsi="Times New Roman"/>
            </w:rPr>
          </w:rPrChange>
        </w:rPr>
        <w:pPrChange w:id="1568" w:author="Razzaghi-Pour, Kavi" w:date="2013-10-31T15:55:00Z">
          <w:pPr>
            <w:pStyle w:val="ColorfulList-Accent1"/>
            <w:numPr>
              <w:numId w:val="3"/>
            </w:numPr>
            <w:ind w:hanging="360"/>
          </w:pPr>
        </w:pPrChange>
      </w:pPr>
      <w:del w:id="1569" w:author="Razzaghi-Pour, Kavi" w:date="2013-10-31T08:06:00Z">
        <w:r w:rsidRPr="00833ED4" w:rsidDel="00587AA9">
          <w:rPr>
            <w:rFonts w:ascii="Calibri" w:hAnsi="Calibri"/>
            <w:sz w:val="24"/>
            <w:szCs w:val="24"/>
            <w:rPrChange w:id="1570" w:author="Razzaghi-Pour, Kavi" w:date="2013-10-30T14:36:00Z">
              <w:rPr>
                <w:rFonts w:ascii="Times New Roman" w:hAnsi="Times New Roman"/>
              </w:rPr>
            </w:rPrChange>
          </w:rPr>
          <w:delText>General Strategies</w:delText>
        </w:r>
        <w:r w:rsidR="00B66DA9" w:rsidRPr="00833ED4" w:rsidDel="00587AA9">
          <w:rPr>
            <w:rFonts w:ascii="Calibri" w:hAnsi="Calibri"/>
            <w:sz w:val="24"/>
            <w:szCs w:val="24"/>
            <w:rPrChange w:id="1571" w:author="Razzaghi-Pour, Kavi" w:date="2013-10-30T14:36:00Z">
              <w:rPr>
                <w:rFonts w:ascii="Times New Roman" w:hAnsi="Times New Roman"/>
              </w:rPr>
            </w:rPrChange>
          </w:rPr>
          <w:delText>Use</w:delText>
        </w:r>
        <w:r w:rsidR="00F751DB" w:rsidRPr="00833ED4" w:rsidDel="00587AA9">
          <w:rPr>
            <w:rFonts w:ascii="Calibri" w:hAnsi="Calibri"/>
            <w:sz w:val="24"/>
            <w:szCs w:val="24"/>
            <w:rPrChange w:id="1572" w:author="Razzaghi-Pour, Kavi" w:date="2013-10-30T14:36:00Z">
              <w:rPr>
                <w:rFonts w:ascii="Times New Roman" w:hAnsi="Times New Roman"/>
              </w:rPr>
            </w:rPrChange>
          </w:rPr>
          <w:delText xml:space="preserve"> of</w:delText>
        </w:r>
        <w:r w:rsidR="00B66DA9" w:rsidRPr="00833ED4" w:rsidDel="00587AA9">
          <w:rPr>
            <w:rFonts w:ascii="Calibri" w:hAnsi="Calibri"/>
            <w:sz w:val="24"/>
            <w:szCs w:val="24"/>
            <w:rPrChange w:id="1573" w:author="Razzaghi-Pour, Kavi" w:date="2013-10-30T14:36:00Z">
              <w:rPr>
                <w:rFonts w:ascii="Times New Roman" w:hAnsi="Times New Roman"/>
              </w:rPr>
            </w:rPrChange>
          </w:rPr>
          <w:delText xml:space="preserve"> visual timetables, schedules and routines</w:delText>
        </w:r>
        <w:r w:rsidR="00F751DB" w:rsidRPr="00833ED4" w:rsidDel="00587AA9">
          <w:rPr>
            <w:rFonts w:ascii="Calibri" w:hAnsi="Calibri"/>
            <w:sz w:val="24"/>
            <w:szCs w:val="24"/>
            <w:rPrChange w:id="1574" w:author="Razzaghi-Pour, Kavi" w:date="2013-10-30T14:36:00Z">
              <w:rPr>
                <w:rFonts w:ascii="Times New Roman" w:hAnsi="Times New Roman"/>
              </w:rPr>
            </w:rPrChange>
          </w:rPr>
          <w:delText>; visual stories</w:delText>
        </w:r>
        <w:r w:rsidR="00B66DA9" w:rsidRPr="00833ED4" w:rsidDel="00587AA9">
          <w:rPr>
            <w:rFonts w:ascii="Calibri" w:hAnsi="Calibri"/>
            <w:sz w:val="24"/>
            <w:szCs w:val="24"/>
            <w:rPrChange w:id="1575" w:author="Razzaghi-Pour, Kavi" w:date="2013-10-30T14:36:00Z">
              <w:rPr>
                <w:rFonts w:ascii="Times New Roman" w:hAnsi="Times New Roman"/>
              </w:rPr>
            </w:rPrChange>
          </w:rPr>
          <w:delText xml:space="preserve">; finished signs, sheets, boxes and timers to indicate the beginning and </w:delText>
        </w:r>
        <w:r w:rsidR="00722CE0" w:rsidRPr="00833ED4" w:rsidDel="00587AA9">
          <w:rPr>
            <w:rFonts w:ascii="Calibri" w:hAnsi="Calibri"/>
            <w:sz w:val="24"/>
            <w:szCs w:val="24"/>
            <w:rPrChange w:id="1576" w:author="Razzaghi-Pour, Kavi" w:date="2013-10-30T14:36:00Z">
              <w:rPr>
                <w:rFonts w:ascii="Times New Roman" w:hAnsi="Times New Roman"/>
              </w:rPr>
            </w:rPrChange>
          </w:rPr>
          <w:delText>end of</w:delText>
        </w:r>
        <w:r w:rsidR="008B4F9F" w:rsidRPr="00833ED4" w:rsidDel="00587AA9">
          <w:rPr>
            <w:rFonts w:ascii="Calibri" w:hAnsi="Calibri"/>
            <w:sz w:val="24"/>
            <w:szCs w:val="24"/>
            <w:rPrChange w:id="1577" w:author="Razzaghi-Pour, Kavi" w:date="2013-10-30T14:36:00Z">
              <w:rPr>
                <w:rFonts w:ascii="Times New Roman" w:hAnsi="Times New Roman"/>
              </w:rPr>
            </w:rPrChange>
          </w:rPr>
          <w:delText xml:space="preserve"> </w:delText>
        </w:r>
        <w:r w:rsidR="00B66DA9" w:rsidRPr="00833ED4" w:rsidDel="00587AA9">
          <w:rPr>
            <w:rFonts w:ascii="Calibri" w:hAnsi="Calibri"/>
            <w:sz w:val="24"/>
            <w:szCs w:val="24"/>
            <w:rPrChange w:id="1578" w:author="Razzaghi-Pour, Kavi" w:date="2013-10-30T14:36:00Z">
              <w:rPr>
                <w:rFonts w:ascii="Times New Roman" w:hAnsi="Times New Roman"/>
              </w:rPr>
            </w:rPrChange>
          </w:rPr>
          <w:delText>activities.</w:delText>
        </w:r>
      </w:del>
    </w:p>
    <w:p w:rsidR="00171395" w:rsidRPr="00833ED4" w:rsidDel="00587AA9" w:rsidRDefault="00171395" w:rsidP="00F27142">
      <w:pPr>
        <w:pStyle w:val="ColorfulList-Accent1"/>
        <w:rPr>
          <w:del w:id="1579" w:author="Razzaghi-Pour, Kavi" w:date="2013-10-31T08:06:00Z"/>
          <w:rFonts w:ascii="Calibri" w:hAnsi="Calibri"/>
          <w:sz w:val="24"/>
          <w:szCs w:val="24"/>
          <w:rPrChange w:id="1580" w:author="Razzaghi-Pour, Kavi" w:date="2013-10-30T14:36:00Z">
            <w:rPr>
              <w:del w:id="1581" w:author="Razzaghi-Pour, Kavi" w:date="2013-10-31T08:06:00Z"/>
              <w:rFonts w:ascii="Times New Roman" w:hAnsi="Times New Roman"/>
            </w:rPr>
          </w:rPrChange>
        </w:rPr>
        <w:pPrChange w:id="1582" w:author="Razzaghi-Pour, Kavi" w:date="2013-10-31T15:55:00Z">
          <w:pPr>
            <w:pStyle w:val="ColorfulList-Accent1"/>
            <w:numPr>
              <w:numId w:val="3"/>
            </w:numPr>
            <w:ind w:hanging="360"/>
          </w:pPr>
        </w:pPrChange>
      </w:pPr>
      <w:del w:id="1583" w:author="Razzaghi-Pour, Kavi" w:date="2013-10-31T08:06:00Z">
        <w:r w:rsidRPr="00833ED4" w:rsidDel="00587AA9">
          <w:rPr>
            <w:rFonts w:ascii="Calibri" w:hAnsi="Calibri"/>
            <w:sz w:val="24"/>
            <w:szCs w:val="24"/>
            <w:rPrChange w:id="1584" w:author="Razzaghi-Pour, Kavi" w:date="2013-10-30T14:36:00Z">
              <w:rPr>
                <w:rFonts w:ascii="Times New Roman" w:hAnsi="Times New Roman"/>
              </w:rPr>
            </w:rPrChange>
          </w:rPr>
          <w:delText>Regular movement breaks</w:delText>
        </w:r>
        <w:r w:rsidR="00223978" w:rsidRPr="00833ED4" w:rsidDel="00587AA9">
          <w:rPr>
            <w:rFonts w:ascii="Calibri" w:hAnsi="Calibri"/>
            <w:sz w:val="24"/>
            <w:szCs w:val="24"/>
            <w:rPrChange w:id="1585" w:author="Razzaghi-Pour, Kavi" w:date="2013-10-30T14:36:00Z">
              <w:rPr>
                <w:rFonts w:ascii="Times New Roman" w:hAnsi="Times New Roman"/>
              </w:rPr>
            </w:rPrChange>
          </w:rPr>
          <w:delText xml:space="preserve"> incorporating</w:delText>
        </w:r>
        <w:r w:rsidRPr="00833ED4" w:rsidDel="00587AA9">
          <w:rPr>
            <w:rFonts w:ascii="Calibri" w:hAnsi="Calibri"/>
            <w:sz w:val="24"/>
            <w:szCs w:val="24"/>
            <w:rPrChange w:id="1586" w:author="Razzaghi-Pour, Kavi" w:date="2013-10-30T14:36:00Z">
              <w:rPr>
                <w:rFonts w:ascii="Times New Roman" w:hAnsi="Times New Roman"/>
              </w:rPr>
            </w:rPrChange>
          </w:rPr>
          <w:delText xml:space="preserve"> heavy muscle work. This helps release “feel good” hormones such as endorphins, serotonin and dopamine.</w:delText>
        </w:r>
      </w:del>
    </w:p>
    <w:p w:rsidR="00171395" w:rsidRPr="00833ED4" w:rsidDel="00587AA9" w:rsidRDefault="00171395" w:rsidP="00F27142">
      <w:pPr>
        <w:pStyle w:val="ColorfulList-Accent1"/>
        <w:rPr>
          <w:del w:id="1587" w:author="Razzaghi-Pour, Kavi" w:date="2013-10-31T08:06:00Z"/>
          <w:rFonts w:ascii="Calibri" w:hAnsi="Calibri"/>
          <w:sz w:val="24"/>
          <w:szCs w:val="24"/>
          <w:rPrChange w:id="1588" w:author="Razzaghi-Pour, Kavi" w:date="2013-10-30T14:36:00Z">
            <w:rPr>
              <w:del w:id="1589" w:author="Razzaghi-Pour, Kavi" w:date="2013-10-31T08:06:00Z"/>
              <w:rFonts w:ascii="Times New Roman" w:hAnsi="Times New Roman"/>
            </w:rPr>
          </w:rPrChange>
        </w:rPr>
        <w:pPrChange w:id="1590" w:author="Razzaghi-Pour, Kavi" w:date="2013-10-31T15:55:00Z">
          <w:pPr>
            <w:pStyle w:val="ColorfulList-Accent1"/>
            <w:numPr>
              <w:numId w:val="3"/>
            </w:numPr>
            <w:ind w:hanging="360"/>
          </w:pPr>
        </w:pPrChange>
      </w:pPr>
      <w:del w:id="1591" w:author="Razzaghi-Pour, Kavi" w:date="2013-10-31T08:06:00Z">
        <w:r w:rsidRPr="00833ED4" w:rsidDel="00587AA9">
          <w:rPr>
            <w:rFonts w:ascii="Calibri" w:hAnsi="Calibri"/>
            <w:sz w:val="24"/>
            <w:szCs w:val="24"/>
            <w:rPrChange w:id="1592" w:author="Razzaghi-Pour, Kavi" w:date="2013-10-30T14:36:00Z">
              <w:rPr>
                <w:rFonts w:ascii="Times New Roman" w:hAnsi="Times New Roman"/>
              </w:rPr>
            </w:rPrChange>
          </w:rPr>
          <w:delText>Colour coded work or curriculum activities placed in different coloured boxes</w:delText>
        </w:r>
        <w:r w:rsidR="00896439" w:rsidRPr="00833ED4" w:rsidDel="00587AA9">
          <w:rPr>
            <w:rFonts w:ascii="Calibri" w:hAnsi="Calibri"/>
            <w:sz w:val="24"/>
            <w:szCs w:val="24"/>
            <w:rPrChange w:id="1593" w:author="Razzaghi-Pour, Kavi" w:date="2013-10-30T14:36:00Z">
              <w:rPr>
                <w:rFonts w:ascii="Times New Roman" w:hAnsi="Times New Roman"/>
              </w:rPr>
            </w:rPrChange>
          </w:rPr>
          <w:delText>.</w:delText>
        </w:r>
      </w:del>
    </w:p>
    <w:p w:rsidR="00B66DA9" w:rsidRPr="00833ED4" w:rsidDel="00587AA9" w:rsidRDefault="00B66DA9" w:rsidP="00F27142">
      <w:pPr>
        <w:pStyle w:val="ColorfulList-Accent1"/>
        <w:rPr>
          <w:del w:id="1594" w:author="Razzaghi-Pour, Kavi" w:date="2013-10-31T08:06:00Z"/>
          <w:rFonts w:ascii="Calibri" w:hAnsi="Calibri"/>
          <w:sz w:val="24"/>
          <w:szCs w:val="24"/>
          <w:rPrChange w:id="1595" w:author="Razzaghi-Pour, Kavi" w:date="2013-10-30T14:36:00Z">
            <w:rPr>
              <w:del w:id="1596" w:author="Razzaghi-Pour, Kavi" w:date="2013-10-31T08:06:00Z"/>
              <w:rFonts w:ascii="Times New Roman" w:hAnsi="Times New Roman"/>
            </w:rPr>
          </w:rPrChange>
        </w:rPr>
        <w:pPrChange w:id="1597" w:author="Razzaghi-Pour, Kavi" w:date="2013-10-31T15:55:00Z">
          <w:pPr>
            <w:pStyle w:val="ColorfulList-Accent1"/>
            <w:numPr>
              <w:numId w:val="3"/>
            </w:numPr>
            <w:ind w:hanging="360"/>
          </w:pPr>
        </w:pPrChange>
      </w:pPr>
      <w:del w:id="1598" w:author="Razzaghi-Pour, Kavi" w:date="2013-10-31T08:06:00Z">
        <w:r w:rsidRPr="00833ED4" w:rsidDel="00587AA9">
          <w:rPr>
            <w:rFonts w:ascii="Calibri" w:hAnsi="Calibri"/>
            <w:sz w:val="24"/>
            <w:szCs w:val="24"/>
            <w:rPrChange w:id="1599" w:author="Razzaghi-Pour, Kavi" w:date="2013-10-30T14:36:00Z">
              <w:rPr>
                <w:rFonts w:ascii="Times New Roman" w:hAnsi="Times New Roman"/>
              </w:rPr>
            </w:rPrChange>
          </w:rPr>
          <w:delText>Respectful, graded exposure to sensations that the student is</w:delText>
        </w:r>
        <w:r w:rsidR="00896439" w:rsidRPr="00833ED4" w:rsidDel="00587AA9">
          <w:rPr>
            <w:rFonts w:ascii="Calibri" w:hAnsi="Calibri"/>
            <w:sz w:val="24"/>
            <w:szCs w:val="24"/>
            <w:rPrChange w:id="1600" w:author="Razzaghi-Pour, Kavi" w:date="2013-10-30T14:36:00Z">
              <w:rPr>
                <w:rFonts w:ascii="Times New Roman" w:hAnsi="Times New Roman"/>
              </w:rPr>
            </w:rPrChange>
          </w:rPr>
          <w:delText xml:space="preserve"> </w:delText>
        </w:r>
        <w:r w:rsidRPr="00833ED4" w:rsidDel="00587AA9">
          <w:rPr>
            <w:rFonts w:ascii="Calibri" w:hAnsi="Calibri"/>
            <w:sz w:val="24"/>
            <w:szCs w:val="24"/>
            <w:rPrChange w:id="1601" w:author="Razzaghi-Pour, Kavi" w:date="2013-10-30T14:36:00Z">
              <w:rPr>
                <w:rFonts w:ascii="Times New Roman" w:hAnsi="Times New Roman"/>
              </w:rPr>
            </w:rPrChange>
          </w:rPr>
          <w:delText>sensitive to e.g. watch</w:delText>
        </w:r>
        <w:r w:rsidR="00D223E2" w:rsidRPr="00833ED4" w:rsidDel="00587AA9">
          <w:rPr>
            <w:rFonts w:ascii="Calibri" w:hAnsi="Calibri"/>
            <w:sz w:val="24"/>
            <w:szCs w:val="24"/>
            <w:rPrChange w:id="1602" w:author="Razzaghi-Pour, Kavi" w:date="2013-10-30T14:36:00Z">
              <w:rPr>
                <w:rFonts w:ascii="Times New Roman" w:hAnsi="Times New Roman"/>
              </w:rPr>
            </w:rPrChange>
          </w:rPr>
          <w:delText>ing</w:delText>
        </w:r>
        <w:r w:rsidRPr="00833ED4" w:rsidDel="00587AA9">
          <w:rPr>
            <w:rFonts w:ascii="Calibri" w:hAnsi="Calibri"/>
            <w:sz w:val="24"/>
            <w:szCs w:val="24"/>
            <w:rPrChange w:id="1603" w:author="Razzaghi-Pour, Kavi" w:date="2013-10-30T14:36:00Z">
              <w:rPr>
                <w:rFonts w:ascii="Times New Roman" w:hAnsi="Times New Roman"/>
              </w:rPr>
            </w:rPrChange>
          </w:rPr>
          <w:delText xml:space="preserve"> from a distance, watch</w:delText>
        </w:r>
        <w:r w:rsidR="00D223E2" w:rsidRPr="00833ED4" w:rsidDel="00587AA9">
          <w:rPr>
            <w:rFonts w:ascii="Calibri" w:hAnsi="Calibri"/>
            <w:sz w:val="24"/>
            <w:szCs w:val="24"/>
            <w:rPrChange w:id="1604" w:author="Razzaghi-Pour, Kavi" w:date="2013-10-30T14:36:00Z">
              <w:rPr>
                <w:rFonts w:ascii="Times New Roman" w:hAnsi="Times New Roman"/>
              </w:rPr>
            </w:rPrChange>
          </w:rPr>
          <w:delText>ing</w:delText>
        </w:r>
        <w:r w:rsidRPr="00833ED4" w:rsidDel="00587AA9">
          <w:rPr>
            <w:rFonts w:ascii="Calibri" w:hAnsi="Calibri"/>
            <w:sz w:val="24"/>
            <w:szCs w:val="24"/>
            <w:rPrChange w:id="1605" w:author="Razzaghi-Pour, Kavi" w:date="2013-10-30T14:36:00Z">
              <w:rPr>
                <w:rFonts w:ascii="Times New Roman" w:hAnsi="Times New Roman"/>
              </w:rPr>
            </w:rPrChange>
          </w:rPr>
          <w:delText xml:space="preserve"> a video of the activity </w:delText>
        </w:r>
      </w:del>
      <w:del w:id="1606" w:author="Razzaghi-Pour, Kavi" w:date="2013-10-30T13:34:00Z">
        <w:r w:rsidRPr="00833ED4" w:rsidDel="00731E31">
          <w:rPr>
            <w:rFonts w:ascii="Calibri" w:hAnsi="Calibri"/>
            <w:sz w:val="24"/>
            <w:szCs w:val="24"/>
            <w:rPrChange w:id="1607" w:author="Razzaghi-Pour, Kavi" w:date="2013-10-30T14:36:00Z">
              <w:rPr>
                <w:rFonts w:ascii="Times New Roman" w:hAnsi="Times New Roman"/>
              </w:rPr>
            </w:rPrChange>
          </w:rPr>
          <w:delText xml:space="preserve">(with volume control), </w:delText>
        </w:r>
      </w:del>
      <w:del w:id="1608" w:author="Razzaghi-Pour, Kavi" w:date="2013-10-31T08:06:00Z">
        <w:r w:rsidRPr="00833ED4" w:rsidDel="00587AA9">
          <w:rPr>
            <w:rFonts w:ascii="Calibri" w:hAnsi="Calibri"/>
            <w:sz w:val="24"/>
            <w:szCs w:val="24"/>
            <w:rPrChange w:id="1609" w:author="Razzaghi-Pour, Kavi" w:date="2013-10-30T14:36:00Z">
              <w:rPr>
                <w:rFonts w:ascii="Times New Roman" w:hAnsi="Times New Roman"/>
              </w:rPr>
            </w:rPrChange>
          </w:rPr>
          <w:delText>sit</w:delText>
        </w:r>
        <w:r w:rsidR="00D223E2" w:rsidRPr="00833ED4" w:rsidDel="00587AA9">
          <w:rPr>
            <w:rFonts w:ascii="Calibri" w:hAnsi="Calibri"/>
            <w:sz w:val="24"/>
            <w:szCs w:val="24"/>
            <w:rPrChange w:id="1610" w:author="Razzaghi-Pour, Kavi" w:date="2013-10-30T14:36:00Z">
              <w:rPr>
                <w:rFonts w:ascii="Times New Roman" w:hAnsi="Times New Roman"/>
              </w:rPr>
            </w:rPrChange>
          </w:rPr>
          <w:delText>ting</w:delText>
        </w:r>
        <w:r w:rsidRPr="00833ED4" w:rsidDel="00587AA9">
          <w:rPr>
            <w:rFonts w:ascii="Calibri" w:hAnsi="Calibri"/>
            <w:sz w:val="24"/>
            <w:szCs w:val="24"/>
            <w:rPrChange w:id="1611" w:author="Razzaghi-Pour, Kavi" w:date="2013-10-30T14:36:00Z">
              <w:rPr>
                <w:rFonts w:ascii="Times New Roman" w:hAnsi="Times New Roman"/>
              </w:rPr>
            </w:rPrChange>
          </w:rPr>
          <w:delText xml:space="preserve"> beside another student who is engaging in the activity, engag</w:delText>
        </w:r>
        <w:r w:rsidR="00D223E2" w:rsidRPr="00833ED4" w:rsidDel="00587AA9">
          <w:rPr>
            <w:rFonts w:ascii="Calibri" w:hAnsi="Calibri"/>
            <w:sz w:val="24"/>
            <w:szCs w:val="24"/>
            <w:rPrChange w:id="1612" w:author="Razzaghi-Pour, Kavi" w:date="2013-10-30T14:36:00Z">
              <w:rPr>
                <w:rFonts w:ascii="Times New Roman" w:hAnsi="Times New Roman"/>
              </w:rPr>
            </w:rPrChange>
          </w:rPr>
          <w:delText>ing</w:delText>
        </w:r>
        <w:r w:rsidRPr="00833ED4" w:rsidDel="00587AA9">
          <w:rPr>
            <w:rFonts w:ascii="Calibri" w:hAnsi="Calibri"/>
            <w:sz w:val="24"/>
            <w:szCs w:val="24"/>
            <w:rPrChange w:id="1613" w:author="Razzaghi-Pour, Kavi" w:date="2013-10-30T14:36:00Z">
              <w:rPr>
                <w:rFonts w:ascii="Times New Roman" w:hAnsi="Times New Roman"/>
              </w:rPr>
            </w:rPrChange>
          </w:rPr>
          <w:delText xml:space="preserve"> in the activity for a short period of time at the level that is comfortable (e.g. with protective gear such as ear muffs or gloves) etc.</w:delText>
        </w:r>
      </w:del>
    </w:p>
    <w:p w:rsidR="00B66DA9" w:rsidRPr="00833ED4" w:rsidDel="00587AA9" w:rsidRDefault="00B66DA9" w:rsidP="00F27142">
      <w:pPr>
        <w:pStyle w:val="ColorfulList-Accent1"/>
        <w:spacing w:after="0"/>
        <w:rPr>
          <w:del w:id="1614" w:author="Razzaghi-Pour, Kavi" w:date="2013-10-31T08:06:00Z"/>
          <w:rFonts w:ascii="Calibri" w:hAnsi="Calibri"/>
          <w:sz w:val="24"/>
          <w:szCs w:val="24"/>
          <w:rPrChange w:id="1615" w:author="Razzaghi-Pour, Kavi" w:date="2013-10-30T14:36:00Z">
            <w:rPr>
              <w:del w:id="1616" w:author="Razzaghi-Pour, Kavi" w:date="2013-10-31T08:06:00Z"/>
              <w:rFonts w:ascii="Times New Roman" w:hAnsi="Times New Roman"/>
            </w:rPr>
          </w:rPrChange>
        </w:rPr>
        <w:pPrChange w:id="1617" w:author="Razzaghi-Pour, Kavi" w:date="2013-10-31T15:55:00Z">
          <w:pPr>
            <w:pStyle w:val="ColorfulList-Accent1"/>
            <w:numPr>
              <w:numId w:val="3"/>
            </w:numPr>
            <w:spacing w:after="0"/>
            <w:ind w:hanging="360"/>
          </w:pPr>
        </w:pPrChange>
      </w:pPr>
      <w:del w:id="1618" w:author="Razzaghi-Pour, Kavi" w:date="2013-10-31T08:06:00Z">
        <w:r w:rsidRPr="00833ED4" w:rsidDel="00587AA9">
          <w:rPr>
            <w:rFonts w:ascii="Calibri" w:hAnsi="Calibri"/>
            <w:sz w:val="24"/>
            <w:szCs w:val="24"/>
            <w:rPrChange w:id="1619" w:author="Razzaghi-Pour, Kavi" w:date="2013-10-30T14:36:00Z">
              <w:rPr>
                <w:rFonts w:ascii="Times New Roman" w:hAnsi="Times New Roman"/>
              </w:rPr>
            </w:rPrChange>
          </w:rPr>
          <w:delText>Provid</w:delText>
        </w:r>
        <w:r w:rsidR="00987BE1" w:rsidRPr="00833ED4" w:rsidDel="00587AA9">
          <w:rPr>
            <w:rFonts w:ascii="Calibri" w:hAnsi="Calibri"/>
            <w:sz w:val="24"/>
            <w:szCs w:val="24"/>
            <w:rPrChange w:id="1620" w:author="Razzaghi-Pour, Kavi" w:date="2013-10-30T14:36:00Z">
              <w:rPr>
                <w:rFonts w:ascii="Times New Roman" w:hAnsi="Times New Roman"/>
              </w:rPr>
            </w:rPrChange>
          </w:rPr>
          <w:delText>ing</w:delText>
        </w:r>
        <w:r w:rsidRPr="00833ED4" w:rsidDel="00587AA9">
          <w:rPr>
            <w:rFonts w:ascii="Calibri" w:hAnsi="Calibri"/>
            <w:sz w:val="24"/>
            <w:szCs w:val="24"/>
            <w:rPrChange w:id="1621" w:author="Razzaghi-Pour, Kavi" w:date="2013-10-30T14:36:00Z">
              <w:rPr>
                <w:rFonts w:ascii="Times New Roman" w:hAnsi="Times New Roman"/>
              </w:rPr>
            </w:rPrChange>
          </w:rPr>
          <w:delText xml:space="preserve"> the student with their own sensory box/ bag (</w:delText>
        </w:r>
        <w:r w:rsidR="00987BE1" w:rsidRPr="00833ED4" w:rsidDel="00587AA9">
          <w:rPr>
            <w:rFonts w:ascii="Calibri" w:hAnsi="Calibri"/>
            <w:sz w:val="24"/>
            <w:szCs w:val="24"/>
            <w:rPrChange w:id="1622" w:author="Razzaghi-Pour, Kavi" w:date="2013-10-30T14:36:00Z">
              <w:rPr>
                <w:rFonts w:ascii="Times New Roman" w:hAnsi="Times New Roman"/>
              </w:rPr>
            </w:rPrChange>
          </w:rPr>
          <w:delText xml:space="preserve">Box or bag can contain </w:delText>
        </w:r>
        <w:r w:rsidRPr="00833ED4" w:rsidDel="00587AA9">
          <w:rPr>
            <w:rFonts w:ascii="Calibri" w:hAnsi="Calibri"/>
            <w:sz w:val="24"/>
            <w:szCs w:val="24"/>
            <w:rPrChange w:id="1623" w:author="Razzaghi-Pour, Kavi" w:date="2013-10-30T14:36:00Z">
              <w:rPr>
                <w:rFonts w:ascii="Times New Roman" w:hAnsi="Times New Roman"/>
              </w:rPr>
            </w:rPrChange>
          </w:rPr>
          <w:delText>such</w:delText>
        </w:r>
        <w:r w:rsidR="00987BE1" w:rsidRPr="00833ED4" w:rsidDel="00587AA9">
          <w:rPr>
            <w:rFonts w:ascii="Calibri" w:hAnsi="Calibri"/>
            <w:sz w:val="24"/>
            <w:szCs w:val="24"/>
            <w:rPrChange w:id="1624" w:author="Razzaghi-Pour, Kavi" w:date="2013-10-30T14:36:00Z">
              <w:rPr>
                <w:rFonts w:ascii="Times New Roman" w:hAnsi="Times New Roman"/>
              </w:rPr>
            </w:rPrChange>
          </w:rPr>
          <w:delText xml:space="preserve"> items</w:delText>
        </w:r>
        <w:r w:rsidRPr="00833ED4" w:rsidDel="00587AA9">
          <w:rPr>
            <w:rFonts w:ascii="Calibri" w:hAnsi="Calibri"/>
            <w:sz w:val="24"/>
            <w:szCs w:val="24"/>
            <w:rPrChange w:id="1625" w:author="Razzaghi-Pour, Kavi" w:date="2013-10-30T14:36:00Z">
              <w:rPr>
                <w:rFonts w:ascii="Times New Roman" w:hAnsi="Times New Roman"/>
              </w:rPr>
            </w:rPrChange>
          </w:rPr>
          <w:delText xml:space="preserve"> as chewy tubes, stress balls, fidget toy, liquid timer or other visually motivating item </w:delText>
        </w:r>
      </w:del>
      <w:del w:id="1626" w:author="Razzaghi-Pour, Kavi" w:date="2013-10-09T12:45:00Z">
        <w:r w:rsidRPr="00833ED4" w:rsidDel="00987BE1">
          <w:rPr>
            <w:rFonts w:ascii="Calibri" w:hAnsi="Calibri"/>
            <w:sz w:val="24"/>
            <w:szCs w:val="24"/>
            <w:rPrChange w:id="1627" w:author="Razzaghi-Pour, Kavi" w:date="2013-10-30T14:36:00Z">
              <w:rPr>
                <w:rFonts w:ascii="Times New Roman" w:hAnsi="Times New Roman"/>
              </w:rPr>
            </w:rPrChange>
          </w:rPr>
          <w:delText>–</w:delText>
        </w:r>
      </w:del>
      <w:del w:id="1628" w:author="Razzaghi-Pour, Kavi" w:date="2013-10-30T13:34:00Z">
        <w:r w:rsidRPr="00833ED4" w:rsidDel="00731E31">
          <w:rPr>
            <w:rFonts w:ascii="Calibri" w:hAnsi="Calibri"/>
            <w:sz w:val="24"/>
            <w:szCs w:val="24"/>
            <w:rPrChange w:id="1629" w:author="Razzaghi-Pour, Kavi" w:date="2013-10-30T14:36:00Z">
              <w:rPr>
                <w:rFonts w:ascii="Times New Roman" w:hAnsi="Times New Roman"/>
              </w:rPr>
            </w:rPrChange>
          </w:rPr>
          <w:delText xml:space="preserve"> </w:delText>
        </w:r>
      </w:del>
      <w:del w:id="1630" w:author="Razzaghi-Pour, Kavi" w:date="2013-10-31T08:06:00Z">
        <w:r w:rsidR="00987BE1" w:rsidRPr="00833ED4" w:rsidDel="00587AA9">
          <w:rPr>
            <w:rFonts w:ascii="Calibri" w:hAnsi="Calibri"/>
            <w:sz w:val="24"/>
            <w:szCs w:val="24"/>
            <w:rPrChange w:id="1631" w:author="Razzaghi-Pour, Kavi" w:date="2013-10-30T14:36:00Z">
              <w:rPr>
                <w:rFonts w:ascii="Times New Roman" w:hAnsi="Times New Roman"/>
              </w:rPr>
            </w:rPrChange>
          </w:rPr>
          <w:delText>I</w:delText>
        </w:r>
        <w:r w:rsidRPr="00833ED4" w:rsidDel="00587AA9">
          <w:rPr>
            <w:rFonts w:ascii="Calibri" w:hAnsi="Calibri"/>
            <w:sz w:val="24"/>
            <w:szCs w:val="24"/>
            <w:rPrChange w:id="1632" w:author="Razzaghi-Pour, Kavi" w:date="2013-10-30T14:36:00Z">
              <w:rPr>
                <w:rFonts w:ascii="Times New Roman" w:hAnsi="Times New Roman"/>
              </w:rPr>
            </w:rPrChange>
          </w:rPr>
          <w:delText>tems will vary for each student)</w:delText>
        </w:r>
      </w:del>
    </w:p>
    <w:p w:rsidR="00B66DA9" w:rsidRPr="00833ED4" w:rsidDel="00587AA9" w:rsidRDefault="00FC7097" w:rsidP="00F27142">
      <w:pPr>
        <w:pStyle w:val="ColorfulList-Accent1"/>
        <w:spacing w:after="0"/>
        <w:rPr>
          <w:del w:id="1633" w:author="Razzaghi-Pour, Kavi" w:date="2013-10-31T08:06:00Z"/>
          <w:rFonts w:ascii="Calibri" w:hAnsi="Calibri"/>
          <w:sz w:val="24"/>
          <w:szCs w:val="24"/>
          <w:rPrChange w:id="1634" w:author="Razzaghi-Pour, Kavi" w:date="2013-10-30T14:36:00Z">
            <w:rPr>
              <w:del w:id="1635" w:author="Razzaghi-Pour, Kavi" w:date="2013-10-31T08:06:00Z"/>
              <w:rFonts w:ascii="Times New Roman" w:hAnsi="Times New Roman"/>
            </w:rPr>
          </w:rPrChange>
        </w:rPr>
        <w:pPrChange w:id="1636" w:author="Razzaghi-Pour, Kavi" w:date="2013-10-31T15:55:00Z">
          <w:pPr>
            <w:pStyle w:val="ColorfulList-Accent1"/>
            <w:numPr>
              <w:numId w:val="3"/>
            </w:numPr>
            <w:spacing w:after="0"/>
            <w:ind w:hanging="360"/>
          </w:pPr>
        </w:pPrChange>
      </w:pPr>
      <w:del w:id="1637" w:author="Razzaghi-Pour, Kavi" w:date="2013-10-31T08:06:00Z">
        <w:r w:rsidRPr="00833ED4" w:rsidDel="00587AA9">
          <w:rPr>
            <w:rFonts w:ascii="Calibri" w:hAnsi="Calibri"/>
            <w:sz w:val="24"/>
            <w:szCs w:val="24"/>
            <w:rPrChange w:id="1638" w:author="Razzaghi-Pour, Kavi" w:date="2013-10-30T14:36:00Z">
              <w:rPr>
                <w:rFonts w:ascii="Times New Roman" w:hAnsi="Times New Roman"/>
              </w:rPr>
            </w:rPrChange>
          </w:rPr>
          <w:delText xml:space="preserve">Providing </w:delText>
        </w:r>
        <w:r w:rsidR="00B66DA9" w:rsidRPr="00833ED4" w:rsidDel="00587AA9">
          <w:rPr>
            <w:rFonts w:ascii="Calibri" w:hAnsi="Calibri"/>
            <w:sz w:val="24"/>
            <w:szCs w:val="24"/>
            <w:rPrChange w:id="1639" w:author="Razzaghi-Pour, Kavi" w:date="2013-10-30T14:36:00Z">
              <w:rPr>
                <w:rFonts w:ascii="Times New Roman" w:hAnsi="Times New Roman"/>
              </w:rPr>
            </w:rPrChange>
          </w:rPr>
          <w:delText>a safe space for the student to retreat to</w:delText>
        </w:r>
        <w:r w:rsidRPr="00833ED4" w:rsidDel="00587AA9">
          <w:rPr>
            <w:rFonts w:ascii="Calibri" w:hAnsi="Calibri"/>
            <w:sz w:val="24"/>
            <w:szCs w:val="24"/>
            <w:rPrChange w:id="1640" w:author="Razzaghi-Pour, Kavi" w:date="2013-10-30T14:36:00Z">
              <w:rPr>
                <w:rFonts w:ascii="Times New Roman" w:hAnsi="Times New Roman"/>
              </w:rPr>
            </w:rPrChange>
          </w:rPr>
          <w:delText>,</w:delText>
        </w:r>
        <w:r w:rsidR="00B66DA9" w:rsidRPr="00833ED4" w:rsidDel="00587AA9">
          <w:rPr>
            <w:rFonts w:ascii="Calibri" w:hAnsi="Calibri"/>
            <w:sz w:val="24"/>
            <w:szCs w:val="24"/>
            <w:rPrChange w:id="1641" w:author="Razzaghi-Pour, Kavi" w:date="2013-10-30T14:36:00Z">
              <w:rPr>
                <w:rFonts w:ascii="Times New Roman" w:hAnsi="Times New Roman"/>
              </w:rPr>
            </w:rPrChange>
          </w:rPr>
          <w:delText xml:space="preserve"> for example </w:delText>
        </w:r>
        <w:r w:rsidR="00D223E2" w:rsidRPr="00833ED4" w:rsidDel="00587AA9">
          <w:rPr>
            <w:rFonts w:ascii="Calibri" w:hAnsi="Calibri"/>
            <w:sz w:val="24"/>
            <w:szCs w:val="24"/>
            <w:rPrChange w:id="1642" w:author="Razzaghi-Pour, Kavi" w:date="2013-10-30T14:36:00Z">
              <w:rPr>
                <w:rFonts w:ascii="Times New Roman" w:hAnsi="Times New Roman"/>
              </w:rPr>
            </w:rPrChange>
          </w:rPr>
          <w:delText xml:space="preserve">a </w:delText>
        </w:r>
        <w:r w:rsidR="00B66DA9" w:rsidRPr="00833ED4" w:rsidDel="00587AA9">
          <w:rPr>
            <w:rFonts w:ascii="Calibri" w:hAnsi="Calibri"/>
            <w:sz w:val="24"/>
            <w:szCs w:val="24"/>
            <w:rPrChange w:id="1643" w:author="Razzaghi-Pour, Kavi" w:date="2013-10-30T14:36:00Z">
              <w:rPr>
                <w:rFonts w:ascii="Times New Roman" w:hAnsi="Times New Roman"/>
              </w:rPr>
            </w:rPrChange>
          </w:rPr>
          <w:delText xml:space="preserve">beanbag, </w:delText>
        </w:r>
        <w:r w:rsidR="00D223E2" w:rsidRPr="00833ED4" w:rsidDel="00587AA9">
          <w:rPr>
            <w:rFonts w:ascii="Calibri" w:hAnsi="Calibri"/>
            <w:sz w:val="24"/>
            <w:szCs w:val="24"/>
            <w:rPrChange w:id="1644" w:author="Razzaghi-Pour, Kavi" w:date="2013-10-30T14:36:00Z">
              <w:rPr>
                <w:rFonts w:ascii="Times New Roman" w:hAnsi="Times New Roman"/>
              </w:rPr>
            </w:rPrChange>
          </w:rPr>
          <w:delText xml:space="preserve">a </w:delText>
        </w:r>
        <w:r w:rsidR="00B66DA9" w:rsidRPr="00833ED4" w:rsidDel="00587AA9">
          <w:rPr>
            <w:rFonts w:ascii="Calibri" w:hAnsi="Calibri"/>
            <w:sz w:val="24"/>
            <w:szCs w:val="24"/>
            <w:rPrChange w:id="1645" w:author="Razzaghi-Pour, Kavi" w:date="2013-10-30T14:36:00Z">
              <w:rPr>
                <w:rFonts w:ascii="Times New Roman" w:hAnsi="Times New Roman"/>
              </w:rPr>
            </w:rPrChange>
          </w:rPr>
          <w:delText>corner of the room, a quiet room.</w:delText>
        </w:r>
        <w:r w:rsidR="00D223E2" w:rsidRPr="00833ED4" w:rsidDel="00587AA9">
          <w:rPr>
            <w:rFonts w:ascii="Calibri" w:hAnsi="Calibri"/>
            <w:sz w:val="24"/>
            <w:szCs w:val="24"/>
            <w:rPrChange w:id="1646" w:author="Razzaghi-Pour, Kavi" w:date="2013-10-30T14:36:00Z">
              <w:rPr>
                <w:rFonts w:ascii="Times New Roman" w:hAnsi="Times New Roman"/>
              </w:rPr>
            </w:rPrChange>
          </w:rPr>
          <w:delText xml:space="preserve"> For some students marking the zone with masking tape can highlight the area. </w:delText>
        </w:r>
      </w:del>
    </w:p>
    <w:p w:rsidR="006D7B82" w:rsidRPr="00833ED4" w:rsidDel="00587AA9" w:rsidRDefault="00B66DA9" w:rsidP="00F27142">
      <w:pPr>
        <w:pStyle w:val="ColorfulList-Accent1"/>
        <w:spacing w:after="0"/>
        <w:rPr>
          <w:del w:id="1647" w:author="Razzaghi-Pour, Kavi" w:date="2013-10-31T08:06:00Z"/>
          <w:rFonts w:ascii="Calibri" w:hAnsi="Calibri"/>
          <w:sz w:val="24"/>
          <w:szCs w:val="24"/>
          <w:rPrChange w:id="1648" w:author="Razzaghi-Pour, Kavi" w:date="2013-10-30T14:36:00Z">
            <w:rPr>
              <w:del w:id="1649" w:author="Razzaghi-Pour, Kavi" w:date="2013-10-31T08:06:00Z"/>
              <w:rFonts w:ascii="Times New Roman" w:hAnsi="Times New Roman"/>
            </w:rPr>
          </w:rPrChange>
        </w:rPr>
        <w:pPrChange w:id="1650" w:author="Razzaghi-Pour, Kavi" w:date="2013-10-31T15:55:00Z">
          <w:pPr>
            <w:pStyle w:val="ColorfulList-Accent1"/>
            <w:numPr>
              <w:numId w:val="3"/>
            </w:numPr>
            <w:spacing w:after="0"/>
            <w:ind w:hanging="360"/>
          </w:pPr>
        </w:pPrChange>
      </w:pPr>
      <w:del w:id="1651" w:author="Razzaghi-Pour, Kavi" w:date="2013-10-31T08:06:00Z">
        <w:r w:rsidRPr="00833ED4" w:rsidDel="00587AA9">
          <w:rPr>
            <w:rFonts w:ascii="Calibri" w:hAnsi="Calibri"/>
            <w:sz w:val="24"/>
            <w:szCs w:val="24"/>
            <w:rPrChange w:id="1652" w:author="Razzaghi-Pour, Kavi" w:date="2013-10-30T14:36:00Z">
              <w:rPr>
                <w:rFonts w:ascii="Times New Roman" w:hAnsi="Times New Roman"/>
              </w:rPr>
            </w:rPrChange>
          </w:rPr>
          <w:delText xml:space="preserve">Make sure the student has access to </w:delText>
        </w:r>
        <w:r w:rsidR="00D223E2" w:rsidRPr="00833ED4" w:rsidDel="00587AA9">
          <w:rPr>
            <w:rFonts w:ascii="Calibri" w:hAnsi="Calibri"/>
            <w:sz w:val="24"/>
            <w:szCs w:val="24"/>
            <w:rPrChange w:id="1653" w:author="Razzaghi-Pour, Kavi" w:date="2013-10-30T14:36:00Z">
              <w:rPr>
                <w:rFonts w:ascii="Times New Roman" w:hAnsi="Times New Roman"/>
              </w:rPr>
            </w:rPrChange>
          </w:rPr>
          <w:delText>and/</w:delText>
        </w:r>
        <w:r w:rsidRPr="00833ED4" w:rsidDel="00587AA9">
          <w:rPr>
            <w:rFonts w:ascii="Calibri" w:hAnsi="Calibri"/>
            <w:sz w:val="24"/>
            <w:szCs w:val="24"/>
            <w:rPrChange w:id="1654" w:author="Razzaghi-Pour, Kavi" w:date="2013-10-30T14:36:00Z">
              <w:rPr>
                <w:rFonts w:ascii="Times New Roman" w:hAnsi="Times New Roman"/>
              </w:rPr>
            </w:rPrChange>
          </w:rPr>
          <w:delText>or a way of requesting his or her regulatory tools and equipment</w:delText>
        </w:r>
      </w:del>
    </w:p>
    <w:p w:rsidR="00B66DA9" w:rsidRPr="00833ED4" w:rsidDel="00587AA9" w:rsidRDefault="00B66DA9" w:rsidP="00F27142">
      <w:pPr>
        <w:spacing w:after="0"/>
        <w:ind w:left="720"/>
        <w:rPr>
          <w:del w:id="1655" w:author="Razzaghi-Pour, Kavi" w:date="2013-10-31T08:06:00Z"/>
          <w:rFonts w:ascii="Calibri" w:hAnsi="Calibri"/>
          <w:sz w:val="24"/>
          <w:szCs w:val="24"/>
          <w:rPrChange w:id="1656" w:author="Razzaghi-Pour, Kavi" w:date="2013-10-30T14:36:00Z">
            <w:rPr>
              <w:del w:id="1657" w:author="Razzaghi-Pour, Kavi" w:date="2013-10-31T08:06:00Z"/>
              <w:rFonts w:ascii="Times New Roman" w:hAnsi="Times New Roman"/>
            </w:rPr>
          </w:rPrChange>
        </w:rPr>
        <w:pPrChange w:id="1658" w:author="Razzaghi-Pour, Kavi" w:date="2013-10-31T15:55:00Z">
          <w:pPr>
            <w:spacing w:after="0"/>
          </w:pPr>
        </w:pPrChange>
      </w:pPr>
    </w:p>
    <w:p w:rsidR="00B66DA9" w:rsidRPr="00833ED4" w:rsidDel="00587AA9" w:rsidRDefault="00B66DA9" w:rsidP="00F27142">
      <w:pPr>
        <w:ind w:left="720"/>
        <w:jc w:val="center"/>
        <w:rPr>
          <w:del w:id="1659" w:author="Razzaghi-Pour, Kavi" w:date="2013-10-31T08:06:00Z"/>
          <w:rFonts w:ascii="Calibri" w:hAnsi="Calibri"/>
          <w:sz w:val="24"/>
          <w:szCs w:val="24"/>
          <w:u w:val="single"/>
          <w:rPrChange w:id="1660" w:author="Razzaghi-Pour, Kavi" w:date="2013-10-30T14:36:00Z">
            <w:rPr>
              <w:del w:id="1661" w:author="Razzaghi-Pour, Kavi" w:date="2013-10-31T08:06:00Z"/>
              <w:rFonts w:ascii="Times New Roman" w:hAnsi="Times New Roman"/>
              <w:u w:val="single"/>
            </w:rPr>
          </w:rPrChange>
        </w:rPr>
        <w:pPrChange w:id="1662" w:author="Razzaghi-Pour, Kavi" w:date="2013-10-31T15:55:00Z">
          <w:pPr>
            <w:jc w:val="center"/>
          </w:pPr>
        </w:pPrChange>
      </w:pPr>
      <w:del w:id="1663" w:author="Razzaghi-Pour, Kavi" w:date="2013-10-31T08:06:00Z">
        <w:r w:rsidRPr="00833ED4" w:rsidDel="00587AA9">
          <w:rPr>
            <w:rFonts w:ascii="Calibri" w:hAnsi="Calibri"/>
            <w:sz w:val="24"/>
            <w:szCs w:val="24"/>
            <w:u w:val="single"/>
            <w:rPrChange w:id="1664" w:author="Razzaghi-Pour, Kavi" w:date="2013-10-30T14:36:00Z">
              <w:rPr>
                <w:rFonts w:ascii="Times New Roman" w:hAnsi="Times New Roman"/>
                <w:u w:val="single"/>
              </w:rPr>
            </w:rPrChange>
          </w:rPr>
          <w:delText xml:space="preserve">Strategies for the </w:delText>
        </w:r>
        <w:r w:rsidRPr="00833ED4" w:rsidDel="00587AA9">
          <w:rPr>
            <w:rFonts w:ascii="Calibri" w:hAnsi="Calibri"/>
            <w:b/>
            <w:color w:val="FF0000"/>
            <w:sz w:val="24"/>
            <w:szCs w:val="24"/>
            <w:u w:val="single"/>
            <w:rPrChange w:id="1665" w:author="Razzaghi-Pour, Kavi" w:date="2013-10-30T14:36:00Z">
              <w:rPr>
                <w:rFonts w:ascii="Times New Roman" w:hAnsi="Times New Roman"/>
                <w:b/>
                <w:color w:val="FF0000"/>
                <w:u w:val="single"/>
              </w:rPr>
            </w:rPrChange>
          </w:rPr>
          <w:delText>Red</w:delText>
        </w:r>
        <w:r w:rsidRPr="00833ED4" w:rsidDel="00587AA9">
          <w:rPr>
            <w:rFonts w:ascii="Calibri" w:hAnsi="Calibri"/>
            <w:sz w:val="24"/>
            <w:szCs w:val="24"/>
            <w:u w:val="single"/>
            <w:rPrChange w:id="1666" w:author="Razzaghi-Pour, Kavi" w:date="2013-10-30T14:36:00Z">
              <w:rPr>
                <w:rFonts w:ascii="Times New Roman" w:hAnsi="Times New Roman"/>
                <w:u w:val="single"/>
              </w:rPr>
            </w:rPrChange>
          </w:rPr>
          <w:delText xml:space="preserve"> Zone</w:delText>
        </w:r>
      </w:del>
    </w:p>
    <w:p w:rsidR="00B66DA9" w:rsidRPr="00833ED4" w:rsidDel="00C4693C" w:rsidRDefault="00B66DA9" w:rsidP="00F27142">
      <w:pPr>
        <w:spacing w:after="0"/>
        <w:ind w:left="720"/>
        <w:rPr>
          <w:del w:id="1667" w:author="Razzaghi-Pour, Kavi" w:date="2013-10-31T15:36:00Z"/>
          <w:rFonts w:ascii="Calibri" w:hAnsi="Calibri"/>
          <w:b/>
          <w:sz w:val="24"/>
          <w:szCs w:val="24"/>
          <w:rPrChange w:id="1668" w:author="Razzaghi-Pour, Kavi" w:date="2013-10-30T14:36:00Z">
            <w:rPr>
              <w:del w:id="1669" w:author="Razzaghi-Pour, Kavi" w:date="2013-10-31T15:36:00Z"/>
              <w:rFonts w:ascii="Times New Roman" w:hAnsi="Times New Roman"/>
              <w:b/>
            </w:rPr>
          </w:rPrChange>
        </w:rPr>
        <w:pPrChange w:id="1670" w:author="Razzaghi-Pour, Kavi" w:date="2013-10-31T15:55:00Z">
          <w:pPr>
            <w:spacing w:after="0"/>
          </w:pPr>
        </w:pPrChange>
      </w:pPr>
      <w:del w:id="1671" w:author="Razzaghi-Pour, Kavi" w:date="2013-10-31T15:36:00Z">
        <w:r w:rsidRPr="00833ED4" w:rsidDel="00C4693C">
          <w:rPr>
            <w:rFonts w:ascii="Calibri" w:hAnsi="Calibri"/>
            <w:b/>
            <w:sz w:val="24"/>
            <w:szCs w:val="24"/>
            <w:rPrChange w:id="1672" w:author="Razzaghi-Pour, Kavi" w:date="2013-10-30T14:36:00Z">
              <w:rPr>
                <w:rFonts w:ascii="Times New Roman" w:hAnsi="Times New Roman"/>
                <w:b/>
              </w:rPr>
            </w:rPrChange>
          </w:rPr>
          <w:delText>Touch:</w:delText>
        </w:r>
      </w:del>
    </w:p>
    <w:p w:rsidR="00B66DA9" w:rsidRPr="00833ED4" w:rsidDel="00C4693C" w:rsidRDefault="00B66DA9" w:rsidP="00F27142">
      <w:pPr>
        <w:pStyle w:val="ColorfulList-Accent1"/>
        <w:spacing w:after="0"/>
        <w:rPr>
          <w:del w:id="1673" w:author="Razzaghi-Pour, Kavi" w:date="2013-10-31T15:36:00Z"/>
          <w:rFonts w:ascii="Calibri" w:hAnsi="Calibri"/>
          <w:sz w:val="24"/>
          <w:szCs w:val="24"/>
          <w:rPrChange w:id="1674" w:author="Razzaghi-Pour, Kavi" w:date="2013-10-30T14:36:00Z">
            <w:rPr>
              <w:del w:id="1675" w:author="Razzaghi-Pour, Kavi" w:date="2013-10-31T15:36:00Z"/>
              <w:rFonts w:ascii="Times New Roman" w:hAnsi="Times New Roman"/>
            </w:rPr>
          </w:rPrChange>
        </w:rPr>
        <w:pPrChange w:id="1676" w:author="Razzaghi-Pour, Kavi" w:date="2013-10-31T15:55:00Z">
          <w:pPr>
            <w:pStyle w:val="ColorfulList-Accent1"/>
            <w:numPr>
              <w:numId w:val="4"/>
            </w:numPr>
            <w:spacing w:after="0"/>
            <w:ind w:hanging="360"/>
          </w:pPr>
        </w:pPrChange>
      </w:pPr>
      <w:del w:id="1677" w:author="Razzaghi-Pour, Kavi" w:date="2013-10-31T15:36:00Z">
        <w:r w:rsidRPr="00833ED4" w:rsidDel="00C4693C">
          <w:rPr>
            <w:rFonts w:ascii="Calibri" w:hAnsi="Calibri"/>
            <w:sz w:val="24"/>
            <w:szCs w:val="24"/>
            <w:rPrChange w:id="1678" w:author="Razzaghi-Pour, Kavi" w:date="2013-10-30T14:36:00Z">
              <w:rPr>
                <w:rFonts w:ascii="Times New Roman" w:hAnsi="Times New Roman"/>
              </w:rPr>
            </w:rPrChange>
          </w:rPr>
          <w:delText xml:space="preserve">Offer the students touch (tactile) input that is comforting and soothing </w:delText>
        </w:r>
      </w:del>
      <w:ins w:id="1679" w:author="Karima Sansoni" w:date="2013-10-16T16:53:00Z">
        <w:del w:id="1680" w:author="Razzaghi-Pour, Kavi" w:date="2013-10-31T15:36:00Z">
          <w:r w:rsidR="0014576C" w:rsidRPr="00833ED4" w:rsidDel="00C4693C">
            <w:rPr>
              <w:rFonts w:ascii="Calibri" w:hAnsi="Calibri"/>
              <w:sz w:val="24"/>
              <w:szCs w:val="24"/>
              <w:rPrChange w:id="1681" w:author="Razzaghi-Pour, Kavi" w:date="2013-10-30T14:36:00Z">
                <w:rPr>
                  <w:rFonts w:ascii="Times New Roman" w:hAnsi="Times New Roman"/>
                </w:rPr>
              </w:rPrChange>
            </w:rPr>
            <w:delText>f</w:delText>
          </w:r>
        </w:del>
      </w:ins>
      <w:del w:id="1682" w:author="Razzaghi-Pour, Kavi" w:date="2013-10-31T15:36:00Z">
        <w:r w:rsidRPr="00833ED4" w:rsidDel="00C4693C">
          <w:rPr>
            <w:rFonts w:ascii="Calibri" w:hAnsi="Calibri"/>
            <w:sz w:val="24"/>
            <w:szCs w:val="24"/>
            <w:rPrChange w:id="1683" w:author="Razzaghi-Pour, Kavi" w:date="2013-10-30T14:36:00Z">
              <w:rPr>
                <w:rFonts w:ascii="Times New Roman" w:hAnsi="Times New Roman"/>
              </w:rPr>
            </w:rPrChange>
          </w:rPr>
          <w:delText>For example deep pressure touch through massage</w:delText>
        </w:r>
      </w:del>
      <w:del w:id="1684" w:author="Razzaghi-Pour, Kavi" w:date="2013-10-08T12:56:00Z">
        <w:r w:rsidRPr="00833ED4" w:rsidDel="00D8539E">
          <w:rPr>
            <w:rFonts w:ascii="Calibri" w:hAnsi="Calibri"/>
            <w:sz w:val="24"/>
            <w:szCs w:val="24"/>
            <w:rPrChange w:id="1685" w:author="Razzaghi-Pour, Kavi" w:date="2013-10-30T14:36:00Z">
              <w:rPr>
                <w:rFonts w:ascii="Times New Roman" w:hAnsi="Times New Roman"/>
              </w:rPr>
            </w:rPrChange>
          </w:rPr>
          <w:delText>,</w:delText>
        </w:r>
      </w:del>
      <w:del w:id="1686" w:author="Razzaghi-Pour, Kavi" w:date="2013-10-31T15:36:00Z">
        <w:r w:rsidRPr="00833ED4" w:rsidDel="00C4693C">
          <w:rPr>
            <w:rFonts w:ascii="Calibri" w:hAnsi="Calibri"/>
            <w:sz w:val="24"/>
            <w:szCs w:val="24"/>
            <w:rPrChange w:id="1687" w:author="Razzaghi-Pour, Kavi" w:date="2013-10-30T14:36:00Z">
              <w:rPr>
                <w:rFonts w:ascii="Times New Roman" w:hAnsi="Times New Roman"/>
              </w:rPr>
            </w:rPrChange>
          </w:rPr>
          <w:delText xml:space="preserve"> or constant deep pressure touch through a weighted cushion or blanket </w:delText>
        </w:r>
      </w:del>
    </w:p>
    <w:p w:rsidR="00B66DA9" w:rsidRPr="00833ED4" w:rsidDel="00C4693C" w:rsidRDefault="00B66DA9" w:rsidP="00F27142">
      <w:pPr>
        <w:pStyle w:val="ColorfulList-Accent1"/>
        <w:spacing w:after="0"/>
        <w:rPr>
          <w:del w:id="1688" w:author="Razzaghi-Pour, Kavi" w:date="2013-10-31T15:36:00Z"/>
          <w:rFonts w:ascii="Calibri" w:hAnsi="Calibri"/>
          <w:sz w:val="24"/>
          <w:szCs w:val="24"/>
          <w:rPrChange w:id="1689" w:author="Razzaghi-Pour, Kavi" w:date="2013-10-30T14:36:00Z">
            <w:rPr>
              <w:del w:id="1690" w:author="Razzaghi-Pour, Kavi" w:date="2013-10-31T15:36:00Z"/>
              <w:rFonts w:ascii="Times New Roman" w:hAnsi="Times New Roman"/>
            </w:rPr>
          </w:rPrChange>
        </w:rPr>
        <w:pPrChange w:id="1691" w:author="Razzaghi-Pour, Kavi" w:date="2013-10-31T15:55:00Z">
          <w:pPr>
            <w:pStyle w:val="ColorfulList-Accent1"/>
            <w:numPr>
              <w:numId w:val="4"/>
            </w:numPr>
            <w:spacing w:after="0"/>
            <w:ind w:hanging="360"/>
          </w:pPr>
        </w:pPrChange>
      </w:pPr>
      <w:del w:id="1692" w:author="Razzaghi-Pour, Kavi" w:date="2013-10-31T15:36:00Z">
        <w:r w:rsidRPr="00833ED4" w:rsidDel="00C4693C">
          <w:rPr>
            <w:rFonts w:ascii="Calibri" w:hAnsi="Calibri"/>
            <w:sz w:val="24"/>
            <w:szCs w:val="24"/>
            <w:rPrChange w:id="1693" w:author="Razzaghi-Pour, Kavi" w:date="2013-10-30T14:36:00Z">
              <w:rPr>
                <w:rFonts w:ascii="Times New Roman" w:hAnsi="Times New Roman"/>
              </w:rPr>
            </w:rPrChange>
          </w:rPr>
          <w:delText xml:space="preserve">Use different textures such as wool, silk or felt </w:delText>
        </w:r>
      </w:del>
      <w:ins w:id="1694" w:author="Karima Sansoni" w:date="2013-10-14T14:18:00Z">
        <w:del w:id="1695" w:author="Razzaghi-Pour, Kavi" w:date="2013-10-31T15:36:00Z">
          <w:r w:rsidR="009E07C5" w:rsidRPr="00833ED4" w:rsidDel="00C4693C">
            <w:rPr>
              <w:rFonts w:ascii="Calibri" w:hAnsi="Calibri"/>
              <w:sz w:val="24"/>
              <w:szCs w:val="24"/>
              <w:rPrChange w:id="1696" w:author="Razzaghi-Pour, Kavi" w:date="2013-10-30T14:36:00Z">
                <w:rPr>
                  <w:rFonts w:ascii="Times New Roman" w:hAnsi="Times New Roman"/>
                </w:rPr>
              </w:rPrChange>
            </w:rPr>
            <w:delText xml:space="preserve">to give the student opportunities to explore these materials in a safe and predictable way eg art and craft times.  </w:delText>
          </w:r>
        </w:del>
      </w:ins>
      <w:del w:id="1697" w:author="Razzaghi-Pour, Kavi" w:date="2013-10-31T15:36:00Z">
        <w:r w:rsidRPr="00833ED4" w:rsidDel="00C4693C">
          <w:rPr>
            <w:rFonts w:ascii="Calibri" w:hAnsi="Calibri"/>
            <w:sz w:val="24"/>
            <w:szCs w:val="24"/>
            <w:rPrChange w:id="1698" w:author="Razzaghi-Pour, Kavi" w:date="2013-10-30T14:36:00Z">
              <w:rPr>
                <w:rFonts w:ascii="Times New Roman" w:hAnsi="Times New Roman"/>
              </w:rPr>
            </w:rPrChange>
          </w:rPr>
          <w:delText>in an even, regular and predictable way</w:delText>
        </w:r>
      </w:del>
    </w:p>
    <w:p w:rsidR="00B66DA9" w:rsidRPr="00833ED4" w:rsidDel="00C4693C" w:rsidRDefault="00B66DA9" w:rsidP="00F27142">
      <w:pPr>
        <w:pStyle w:val="ColorfulList-Accent1"/>
        <w:spacing w:after="0"/>
        <w:rPr>
          <w:del w:id="1699" w:author="Razzaghi-Pour, Kavi" w:date="2013-10-31T15:36:00Z"/>
          <w:rFonts w:ascii="Calibri" w:hAnsi="Calibri"/>
          <w:sz w:val="24"/>
          <w:szCs w:val="24"/>
          <w:rPrChange w:id="1700" w:author="Razzaghi-Pour, Kavi" w:date="2013-10-30T14:36:00Z">
            <w:rPr>
              <w:del w:id="1701" w:author="Razzaghi-Pour, Kavi" w:date="2013-10-31T15:36:00Z"/>
              <w:rFonts w:ascii="Times New Roman" w:hAnsi="Times New Roman"/>
            </w:rPr>
          </w:rPrChange>
        </w:rPr>
        <w:pPrChange w:id="1702" w:author="Razzaghi-Pour, Kavi" w:date="2013-10-31T15:55:00Z">
          <w:pPr>
            <w:pStyle w:val="ColorfulList-Accent1"/>
            <w:numPr>
              <w:numId w:val="4"/>
            </w:numPr>
            <w:spacing w:after="0"/>
            <w:ind w:hanging="360"/>
          </w:pPr>
        </w:pPrChange>
      </w:pPr>
      <w:del w:id="1703" w:author="Razzaghi-Pour, Kavi" w:date="2013-10-31T15:36:00Z">
        <w:r w:rsidRPr="00833ED4" w:rsidDel="00C4693C">
          <w:rPr>
            <w:rFonts w:ascii="Calibri" w:hAnsi="Calibri"/>
            <w:sz w:val="24"/>
            <w:szCs w:val="24"/>
            <w:rPrChange w:id="1704" w:author="Razzaghi-Pour, Kavi" w:date="2013-10-30T14:36:00Z">
              <w:rPr>
                <w:rFonts w:ascii="Times New Roman" w:hAnsi="Times New Roman"/>
              </w:rPr>
            </w:rPrChange>
          </w:rPr>
          <w:delText>Try reading the student books that involve tactile involvement (such as touch and feel books)</w:delText>
        </w:r>
        <w:r w:rsidR="00D8539E" w:rsidRPr="00833ED4" w:rsidDel="00C4693C">
          <w:rPr>
            <w:rFonts w:ascii="Calibri" w:hAnsi="Calibri"/>
            <w:sz w:val="24"/>
            <w:szCs w:val="24"/>
            <w:rPrChange w:id="1705" w:author="Razzaghi-Pour, Kavi" w:date="2013-10-30T14:36:00Z">
              <w:rPr>
                <w:rFonts w:ascii="Times New Roman" w:hAnsi="Times New Roman"/>
              </w:rPr>
            </w:rPrChange>
          </w:rPr>
          <w:delText xml:space="preserve"> For older students, develop book boxes which incorporate different textures as part of the story</w:delText>
        </w:r>
      </w:del>
      <w:del w:id="1706" w:author="Razzaghi-Pour, Kavi" w:date="2013-10-08T13:01:00Z">
        <w:r w:rsidRPr="00833ED4" w:rsidDel="007C6507">
          <w:rPr>
            <w:rFonts w:ascii="Calibri" w:hAnsi="Calibri"/>
            <w:sz w:val="24"/>
            <w:szCs w:val="24"/>
            <w:rPrChange w:id="1707" w:author="Razzaghi-Pour, Kavi" w:date="2013-10-30T14:36:00Z">
              <w:rPr>
                <w:rFonts w:ascii="Times New Roman" w:hAnsi="Times New Roman"/>
              </w:rPr>
            </w:rPrChange>
          </w:rPr>
          <w:delText xml:space="preserve"> </w:delText>
        </w:r>
      </w:del>
    </w:p>
    <w:p w:rsidR="00B66DA9" w:rsidRPr="00833ED4" w:rsidDel="00C4693C" w:rsidRDefault="00B66DA9" w:rsidP="00F27142">
      <w:pPr>
        <w:pStyle w:val="ColorfulList-Accent1"/>
        <w:spacing w:after="0"/>
        <w:rPr>
          <w:del w:id="1708" w:author="Razzaghi-Pour, Kavi" w:date="2013-10-31T15:36:00Z"/>
          <w:rFonts w:ascii="Calibri" w:hAnsi="Calibri"/>
          <w:sz w:val="24"/>
          <w:szCs w:val="24"/>
          <w:rPrChange w:id="1709" w:author="Razzaghi-Pour, Kavi" w:date="2013-10-30T14:36:00Z">
            <w:rPr>
              <w:del w:id="1710" w:author="Razzaghi-Pour, Kavi" w:date="2013-10-31T15:36:00Z"/>
              <w:rFonts w:ascii="Times New Roman" w:hAnsi="Times New Roman"/>
            </w:rPr>
          </w:rPrChange>
        </w:rPr>
        <w:pPrChange w:id="1711" w:author="Razzaghi-Pour, Kavi" w:date="2013-10-31T15:55:00Z">
          <w:pPr>
            <w:pStyle w:val="ColorfulList-Accent1"/>
            <w:numPr>
              <w:numId w:val="4"/>
            </w:numPr>
            <w:spacing w:after="0"/>
            <w:ind w:hanging="360"/>
          </w:pPr>
        </w:pPrChange>
      </w:pPr>
      <w:del w:id="1712" w:author="Razzaghi-Pour, Kavi" w:date="2013-10-31T15:36:00Z">
        <w:r w:rsidRPr="00833ED4" w:rsidDel="00C4693C">
          <w:rPr>
            <w:rFonts w:ascii="Calibri" w:hAnsi="Calibri"/>
            <w:sz w:val="24"/>
            <w:szCs w:val="24"/>
            <w:rPrChange w:id="1713" w:author="Razzaghi-Pour, Kavi" w:date="2013-10-30T14:36:00Z">
              <w:rPr>
                <w:rFonts w:ascii="Times New Roman" w:hAnsi="Times New Roman"/>
              </w:rPr>
            </w:rPrChange>
          </w:rPr>
          <w:delText>Offer the student time away from others, away from physical touching</w:delText>
        </w:r>
      </w:del>
      <w:ins w:id="1714" w:author="Catherine Hays" w:date="2013-10-21T13:42:00Z">
        <w:del w:id="1715" w:author="Razzaghi-Pour, Kavi" w:date="2013-10-31T15:36:00Z">
          <w:r w:rsidR="00950056" w:rsidRPr="00833ED4" w:rsidDel="00C4693C">
            <w:rPr>
              <w:rFonts w:ascii="Calibri" w:hAnsi="Calibri"/>
              <w:sz w:val="24"/>
              <w:szCs w:val="24"/>
              <w:rPrChange w:id="1716" w:author="Razzaghi-Pour, Kavi" w:date="2013-10-30T14:36:00Z">
                <w:rPr>
                  <w:rFonts w:ascii="Times New Roman" w:hAnsi="Times New Roman"/>
                </w:rPr>
              </w:rPrChange>
            </w:rPr>
            <w:delText xml:space="preserve"> eg safe area such as the computer room</w:delText>
          </w:r>
        </w:del>
      </w:ins>
    </w:p>
    <w:p w:rsidR="00254C1D" w:rsidRPr="00833ED4" w:rsidDel="00C4693C" w:rsidRDefault="00B66DA9" w:rsidP="00F27142">
      <w:pPr>
        <w:pStyle w:val="ColorfulList-Accent1"/>
        <w:spacing w:after="0"/>
        <w:rPr>
          <w:ins w:id="1717" w:author="Catherine Hays" w:date="2013-10-21T14:02:00Z"/>
          <w:del w:id="1718" w:author="Razzaghi-Pour, Kavi" w:date="2013-10-31T15:36:00Z"/>
          <w:rFonts w:ascii="Calibri" w:hAnsi="Calibri"/>
          <w:sz w:val="24"/>
          <w:szCs w:val="24"/>
          <w:rPrChange w:id="1719" w:author="Razzaghi-Pour, Kavi" w:date="2013-10-30T14:36:00Z">
            <w:rPr>
              <w:ins w:id="1720" w:author="Catherine Hays" w:date="2013-10-21T14:02:00Z"/>
              <w:del w:id="1721" w:author="Razzaghi-Pour, Kavi" w:date="2013-10-31T15:36:00Z"/>
              <w:rFonts w:ascii="Times New Roman" w:hAnsi="Times New Roman"/>
            </w:rPr>
          </w:rPrChange>
        </w:rPr>
        <w:pPrChange w:id="1722" w:author="Razzaghi-Pour, Kavi" w:date="2013-10-31T15:55:00Z">
          <w:pPr>
            <w:pStyle w:val="ColorfulList-Accent1"/>
            <w:numPr>
              <w:numId w:val="4"/>
            </w:numPr>
            <w:spacing w:after="0"/>
            <w:ind w:hanging="360"/>
          </w:pPr>
        </w:pPrChange>
      </w:pPr>
      <w:del w:id="1723" w:author="Razzaghi-Pour, Kavi" w:date="2013-10-31T15:36:00Z">
        <w:r w:rsidRPr="00833ED4" w:rsidDel="00C4693C">
          <w:rPr>
            <w:rFonts w:ascii="Calibri" w:hAnsi="Calibri"/>
            <w:sz w:val="24"/>
            <w:szCs w:val="24"/>
            <w:rPrChange w:id="1724" w:author="Razzaghi-Pour, Kavi" w:date="2013-10-30T14:36:00Z">
              <w:rPr>
                <w:rFonts w:ascii="Times New Roman" w:hAnsi="Times New Roman"/>
              </w:rPr>
            </w:rPrChange>
          </w:rPr>
          <w:delText>During activities such as craft, cooking, gardening, offer the student the choice of wearing gloves or an apron, using cutlery, using tools, watching from a distance</w:delText>
        </w:r>
      </w:del>
      <w:ins w:id="1725" w:author="Catherine Hays" w:date="2013-10-21T14:02:00Z">
        <w:del w:id="1726" w:author="Razzaghi-Pour, Kavi" w:date="2013-10-31T15:36:00Z">
          <w:r w:rsidR="008E5767" w:rsidRPr="00833ED4" w:rsidDel="00C4693C">
            <w:rPr>
              <w:rFonts w:ascii="Calibri" w:hAnsi="Calibri"/>
              <w:sz w:val="24"/>
              <w:szCs w:val="24"/>
              <w:rPrChange w:id="1727" w:author="Razzaghi-Pour, Kavi" w:date="2013-10-30T14:36:00Z">
                <w:rPr>
                  <w:rFonts w:ascii="Times New Roman" w:hAnsi="Times New Roman"/>
                </w:rPr>
              </w:rPrChange>
            </w:rPr>
            <w:delText>, not going first in the activity</w:delText>
          </w:r>
        </w:del>
        <w:del w:id="1728" w:author="Razzaghi-Pour, Kavi" w:date="2013-10-30T13:37:00Z">
          <w:r w:rsidR="008E5767" w:rsidRPr="00833ED4" w:rsidDel="00AA732B">
            <w:rPr>
              <w:rFonts w:ascii="Calibri" w:hAnsi="Calibri"/>
              <w:sz w:val="24"/>
              <w:szCs w:val="24"/>
              <w:rPrChange w:id="1729" w:author="Razzaghi-Pour, Kavi" w:date="2013-10-30T14:36:00Z">
                <w:rPr>
                  <w:rFonts w:ascii="Times New Roman" w:hAnsi="Times New Roman"/>
                </w:rPr>
              </w:rPrChange>
            </w:rPr>
            <w:delText>.</w:delText>
          </w:r>
        </w:del>
      </w:ins>
    </w:p>
    <w:p w:rsidR="00B66DA9" w:rsidRPr="00833ED4" w:rsidDel="00C4693C" w:rsidRDefault="00B66DA9" w:rsidP="00F27142">
      <w:pPr>
        <w:pStyle w:val="ColorfulList-Accent1"/>
        <w:spacing w:after="0"/>
        <w:rPr>
          <w:ins w:id="1730" w:author="Catherine Hays" w:date="2013-10-21T12:12:00Z"/>
          <w:del w:id="1731" w:author="Razzaghi-Pour, Kavi" w:date="2013-10-31T15:36:00Z"/>
          <w:rFonts w:ascii="Calibri" w:hAnsi="Calibri"/>
          <w:sz w:val="24"/>
          <w:szCs w:val="24"/>
          <w:rPrChange w:id="1732" w:author="Razzaghi-Pour, Kavi" w:date="2013-10-30T14:36:00Z">
            <w:rPr>
              <w:ins w:id="1733" w:author="Catherine Hays" w:date="2013-10-21T12:12:00Z"/>
              <w:del w:id="1734" w:author="Razzaghi-Pour, Kavi" w:date="2013-10-31T15:36:00Z"/>
              <w:rFonts w:ascii="Times New Roman" w:hAnsi="Times New Roman"/>
            </w:rPr>
          </w:rPrChange>
        </w:rPr>
        <w:pPrChange w:id="1735" w:author="Razzaghi-Pour, Kavi" w:date="2013-10-31T15:55:00Z">
          <w:pPr>
            <w:pStyle w:val="ColorfulList-Accent1"/>
            <w:numPr>
              <w:numId w:val="4"/>
            </w:numPr>
            <w:spacing w:after="0"/>
            <w:ind w:hanging="360"/>
          </w:pPr>
        </w:pPrChange>
      </w:pPr>
      <w:del w:id="1736" w:author="Razzaghi-Pour, Kavi" w:date="2013-10-31T15:36:00Z">
        <w:r w:rsidRPr="00833ED4" w:rsidDel="00C4693C">
          <w:rPr>
            <w:rFonts w:ascii="Calibri" w:hAnsi="Calibri"/>
            <w:sz w:val="24"/>
            <w:szCs w:val="24"/>
            <w:rPrChange w:id="1737" w:author="Razzaghi-Pour, Kavi" w:date="2013-10-30T14:36:00Z">
              <w:rPr>
                <w:rFonts w:ascii="Times New Roman" w:hAnsi="Times New Roman"/>
              </w:rPr>
            </w:rPrChange>
          </w:rPr>
          <w:delText xml:space="preserve"> and </w:delText>
        </w:r>
      </w:del>
      <w:del w:id="1738" w:author="Razzaghi-Pour, Kavi" w:date="2013-10-30T13:37:00Z">
        <w:r w:rsidRPr="00833ED4" w:rsidDel="00AA732B">
          <w:rPr>
            <w:rFonts w:ascii="Calibri" w:hAnsi="Calibri"/>
            <w:sz w:val="24"/>
            <w:szCs w:val="24"/>
            <w:rPrChange w:id="1739" w:author="Razzaghi-Pour, Kavi" w:date="2013-10-30T14:36:00Z">
              <w:rPr>
                <w:rFonts w:ascii="Times New Roman" w:hAnsi="Times New Roman"/>
              </w:rPr>
            </w:rPrChange>
          </w:rPr>
          <w:delText xml:space="preserve">ready </w:delText>
        </w:r>
      </w:del>
      <w:del w:id="1740" w:author="Razzaghi-Pour, Kavi" w:date="2013-10-31T15:36:00Z">
        <w:r w:rsidRPr="00833ED4" w:rsidDel="00C4693C">
          <w:rPr>
            <w:rFonts w:ascii="Calibri" w:hAnsi="Calibri"/>
            <w:sz w:val="24"/>
            <w:szCs w:val="24"/>
            <w:rPrChange w:id="1741" w:author="Razzaghi-Pour, Kavi" w:date="2013-10-30T14:36:00Z">
              <w:rPr>
                <w:rFonts w:ascii="Times New Roman" w:hAnsi="Times New Roman"/>
              </w:rPr>
            </w:rPrChange>
          </w:rPr>
          <w:delText>access to wash or wipe their hands when needed</w:delText>
        </w:r>
      </w:del>
      <w:ins w:id="1742" w:author="Catherine Hays" w:date="2013-10-21T14:02:00Z">
        <w:del w:id="1743" w:author="Razzaghi-Pour, Kavi" w:date="2013-10-31T15:36:00Z">
          <w:r w:rsidR="00254C1D" w:rsidRPr="00833ED4" w:rsidDel="00C4693C">
            <w:rPr>
              <w:rFonts w:ascii="Calibri" w:hAnsi="Calibri"/>
              <w:sz w:val="24"/>
              <w:szCs w:val="24"/>
              <w:rPrChange w:id="1744" w:author="Razzaghi-Pour, Kavi" w:date="2013-10-30T14:36:00Z">
                <w:rPr>
                  <w:rFonts w:ascii="Times New Roman" w:hAnsi="Times New Roman"/>
                </w:rPr>
              </w:rPrChange>
            </w:rPr>
            <w:delText xml:space="preserve">, </w:delText>
          </w:r>
        </w:del>
        <w:del w:id="1745" w:author="Razzaghi-Pour, Kavi" w:date="2013-10-30T13:37:00Z">
          <w:r w:rsidR="00254C1D" w:rsidRPr="00833ED4" w:rsidDel="00AA732B">
            <w:rPr>
              <w:rFonts w:ascii="Calibri" w:hAnsi="Calibri"/>
              <w:sz w:val="24"/>
              <w:szCs w:val="24"/>
              <w:rPrChange w:id="1746" w:author="Razzaghi-Pour, Kavi" w:date="2013-10-30T14:36:00Z">
                <w:rPr>
                  <w:rFonts w:ascii="Times New Roman" w:hAnsi="Times New Roman"/>
                </w:rPr>
              </w:rPrChange>
            </w:rPr>
            <w:delText>r</w:delText>
          </w:r>
        </w:del>
        <w:del w:id="1747" w:author="Razzaghi-Pour, Kavi" w:date="2013-10-31T15:36:00Z">
          <w:r w:rsidR="00254C1D" w:rsidRPr="00833ED4" w:rsidDel="00C4693C">
            <w:rPr>
              <w:rFonts w:ascii="Calibri" w:hAnsi="Calibri"/>
              <w:sz w:val="24"/>
              <w:szCs w:val="24"/>
              <w:rPrChange w:id="1748" w:author="Razzaghi-Pour, Kavi" w:date="2013-10-30T14:36:00Z">
                <w:rPr>
                  <w:rFonts w:ascii="Times New Roman" w:hAnsi="Times New Roman"/>
                </w:rPr>
              </w:rPrChange>
            </w:rPr>
            <w:delText>einforce</w:delText>
          </w:r>
        </w:del>
        <w:del w:id="1749" w:author="Razzaghi-Pour, Kavi" w:date="2013-10-30T13:38:00Z">
          <w:r w:rsidR="00254C1D" w:rsidRPr="00833ED4" w:rsidDel="00AA732B">
            <w:rPr>
              <w:rFonts w:ascii="Calibri" w:hAnsi="Calibri"/>
              <w:sz w:val="24"/>
              <w:szCs w:val="24"/>
              <w:rPrChange w:id="1750" w:author="Razzaghi-Pour, Kavi" w:date="2013-10-30T14:36:00Z">
                <w:rPr>
                  <w:rFonts w:ascii="Times New Roman" w:hAnsi="Times New Roman"/>
                </w:rPr>
              </w:rPrChange>
            </w:rPr>
            <w:delText xml:space="preserve"> </w:delText>
          </w:r>
        </w:del>
        <w:del w:id="1751" w:author="Razzaghi-Pour, Kavi" w:date="2013-10-31T15:36:00Z">
          <w:r w:rsidR="00254C1D" w:rsidRPr="00833ED4" w:rsidDel="00C4693C">
            <w:rPr>
              <w:rFonts w:ascii="Calibri" w:hAnsi="Calibri"/>
              <w:sz w:val="24"/>
              <w:szCs w:val="24"/>
              <w:rPrChange w:id="1752" w:author="Razzaghi-Pour, Kavi" w:date="2013-10-30T14:36:00Z">
                <w:rPr>
                  <w:rFonts w:ascii="Times New Roman" w:hAnsi="Times New Roman"/>
                </w:rPr>
              </w:rPrChange>
            </w:rPr>
            <w:delText xml:space="preserve">routine </w:delText>
          </w:r>
        </w:del>
        <w:del w:id="1753" w:author="Razzaghi-Pour, Kavi" w:date="2013-10-30T13:38:00Z">
          <w:r w:rsidR="00254C1D" w:rsidRPr="00833ED4" w:rsidDel="00AA732B">
            <w:rPr>
              <w:rFonts w:ascii="Calibri" w:hAnsi="Calibri"/>
              <w:sz w:val="24"/>
              <w:szCs w:val="24"/>
              <w:rPrChange w:id="1754" w:author="Razzaghi-Pour, Kavi" w:date="2013-10-30T14:36:00Z">
                <w:rPr>
                  <w:rFonts w:ascii="Times New Roman" w:hAnsi="Times New Roman"/>
                </w:rPr>
              </w:rPrChange>
            </w:rPr>
            <w:delText xml:space="preserve">that they are able to wash their hands </w:delText>
          </w:r>
        </w:del>
      </w:ins>
      <w:ins w:id="1755" w:author="Catherine Hays" w:date="2013-10-21T14:03:00Z">
        <w:del w:id="1756" w:author="Razzaghi-Pour, Kavi" w:date="2013-10-30T13:38:00Z">
          <w:r w:rsidR="008E5767" w:rsidRPr="00833ED4" w:rsidDel="00AA732B">
            <w:rPr>
              <w:rFonts w:ascii="Calibri" w:hAnsi="Calibri"/>
              <w:sz w:val="24"/>
              <w:szCs w:val="24"/>
              <w:rPrChange w:id="1757" w:author="Razzaghi-Pour, Kavi" w:date="2013-10-30T14:36:00Z">
                <w:rPr>
                  <w:rFonts w:ascii="Times New Roman" w:hAnsi="Times New Roman"/>
                </w:rPr>
              </w:rPrChange>
            </w:rPr>
            <w:delText>immediately after messy activity.</w:delText>
          </w:r>
        </w:del>
      </w:ins>
      <w:del w:id="1758" w:author="Razzaghi-Pour, Kavi" w:date="2013-10-30T13:38:00Z">
        <w:r w:rsidRPr="00833ED4" w:rsidDel="00AA732B">
          <w:rPr>
            <w:rFonts w:ascii="Calibri" w:hAnsi="Calibri"/>
            <w:sz w:val="24"/>
            <w:szCs w:val="24"/>
            <w:rPrChange w:id="1759" w:author="Razzaghi-Pour, Kavi" w:date="2013-10-30T14:36:00Z">
              <w:rPr>
                <w:rFonts w:ascii="Times New Roman" w:hAnsi="Times New Roman"/>
              </w:rPr>
            </w:rPrChange>
          </w:rPr>
          <w:delText>.</w:delText>
        </w:r>
      </w:del>
    </w:p>
    <w:p w:rsidR="00283286" w:rsidRPr="00833ED4" w:rsidDel="00C4693C" w:rsidRDefault="00283286" w:rsidP="00F27142">
      <w:pPr>
        <w:pStyle w:val="ColorfulList-Accent1"/>
        <w:spacing w:after="0" w:line="240" w:lineRule="auto"/>
        <w:rPr>
          <w:ins w:id="1760" w:author="Catherine Hays" w:date="2013-10-21T12:12:00Z"/>
          <w:del w:id="1761" w:author="Razzaghi-Pour, Kavi" w:date="2013-10-31T15:36:00Z"/>
          <w:rFonts w:ascii="Calibri" w:hAnsi="Calibri"/>
          <w:sz w:val="24"/>
          <w:szCs w:val="24"/>
          <w:rPrChange w:id="1762" w:author="Razzaghi-Pour, Kavi" w:date="2013-10-30T14:36:00Z">
            <w:rPr>
              <w:ins w:id="1763" w:author="Catherine Hays" w:date="2013-10-21T12:12:00Z"/>
              <w:del w:id="1764" w:author="Razzaghi-Pour, Kavi" w:date="2013-10-31T15:36:00Z"/>
            </w:rPr>
          </w:rPrChange>
        </w:rPr>
        <w:pPrChange w:id="1765" w:author="Razzaghi-Pour, Kavi" w:date="2013-10-31T15:55:00Z">
          <w:pPr>
            <w:pStyle w:val="ColorfulList-Accent1"/>
            <w:numPr>
              <w:numId w:val="4"/>
            </w:numPr>
            <w:spacing w:after="0" w:line="240" w:lineRule="auto"/>
            <w:ind w:hanging="360"/>
          </w:pPr>
        </w:pPrChange>
      </w:pPr>
      <w:ins w:id="1766" w:author="Catherine Hays" w:date="2013-10-21T12:12:00Z">
        <w:del w:id="1767" w:author="Razzaghi-Pour, Kavi" w:date="2013-10-30T13:39:00Z">
          <w:r w:rsidRPr="00833ED4" w:rsidDel="00AA732B">
            <w:rPr>
              <w:rFonts w:ascii="Calibri" w:hAnsi="Calibri"/>
              <w:sz w:val="24"/>
              <w:szCs w:val="24"/>
              <w:rPrChange w:id="1768" w:author="Razzaghi-Pour, Kavi" w:date="2013-10-30T14:36:00Z">
                <w:rPr/>
              </w:rPrChange>
            </w:rPr>
            <w:delText xml:space="preserve">liaise </w:delText>
          </w:r>
        </w:del>
        <w:del w:id="1769" w:author="Razzaghi-Pour, Kavi" w:date="2013-10-31T15:36:00Z">
          <w:r w:rsidRPr="00833ED4" w:rsidDel="00C4693C">
            <w:rPr>
              <w:rFonts w:ascii="Calibri" w:hAnsi="Calibri"/>
              <w:sz w:val="24"/>
              <w:szCs w:val="24"/>
              <w:rPrChange w:id="1770" w:author="Razzaghi-Pour, Kavi" w:date="2013-10-30T14:36:00Z">
                <w:rPr/>
              </w:rPrChange>
            </w:rPr>
            <w:delText>with OT in regards to garments/deep</w:delText>
          </w:r>
        </w:del>
        <w:del w:id="1771" w:author="Razzaghi-Pour, Kavi" w:date="2013-10-30T13:39:00Z">
          <w:r w:rsidRPr="00833ED4" w:rsidDel="00AA732B">
            <w:rPr>
              <w:rFonts w:ascii="Calibri" w:hAnsi="Calibri"/>
              <w:sz w:val="24"/>
              <w:szCs w:val="24"/>
              <w:rPrChange w:id="1772" w:author="Razzaghi-Pour, Kavi" w:date="2013-10-30T14:36:00Z">
                <w:rPr/>
              </w:rPrChange>
            </w:rPr>
            <w:delText xml:space="preserve"> </w:delText>
          </w:r>
        </w:del>
        <w:del w:id="1773" w:author="Razzaghi-Pour, Kavi" w:date="2013-10-31T15:36:00Z">
          <w:r w:rsidRPr="00833ED4" w:rsidDel="00C4693C">
            <w:rPr>
              <w:rFonts w:ascii="Calibri" w:hAnsi="Calibri"/>
              <w:sz w:val="24"/>
              <w:szCs w:val="24"/>
              <w:rPrChange w:id="1774" w:author="Razzaghi-Pour, Kavi" w:date="2013-10-30T14:36:00Z">
                <w:rPr/>
              </w:rPrChange>
            </w:rPr>
            <w:delText>pressure eg calming clothing, weighted vest</w:delText>
          </w:r>
        </w:del>
      </w:ins>
      <w:ins w:id="1775" w:author="Catherine Hays" w:date="2013-10-21T12:14:00Z">
        <w:del w:id="1776" w:author="Razzaghi-Pour, Kavi" w:date="2013-10-31T15:36:00Z">
          <w:r w:rsidRPr="00833ED4" w:rsidDel="00C4693C">
            <w:rPr>
              <w:rFonts w:ascii="Calibri" w:hAnsi="Calibri"/>
              <w:sz w:val="24"/>
              <w:szCs w:val="24"/>
              <w:rPrChange w:id="1777" w:author="Razzaghi-Pour, Kavi" w:date="2013-10-30T14:36:00Z">
                <w:rPr/>
              </w:rPrChange>
            </w:rPr>
            <w:delText>? (Do you want referral points?</w:delText>
          </w:r>
        </w:del>
      </w:ins>
      <w:ins w:id="1778" w:author="Karima Sansoni" w:date="2013-10-21T17:35:00Z">
        <w:del w:id="1779" w:author="Razzaghi-Pour, Kavi" w:date="2013-10-31T15:36:00Z">
          <w:r w:rsidR="00A6782A" w:rsidRPr="00833ED4" w:rsidDel="00C4693C">
            <w:rPr>
              <w:rFonts w:ascii="Calibri" w:hAnsi="Calibri"/>
              <w:sz w:val="24"/>
              <w:szCs w:val="24"/>
              <w:rPrChange w:id="1780" w:author="Razzaghi-Pour, Kavi" w:date="2013-10-30T14:36:00Z">
                <w:rPr/>
              </w:rPrChange>
            </w:rPr>
            <w:delText xml:space="preserve"> In reference list</w:delText>
          </w:r>
        </w:del>
      </w:ins>
      <w:ins w:id="1781" w:author="Catherine Hays" w:date="2013-10-21T12:14:00Z">
        <w:del w:id="1782" w:author="Razzaghi-Pour, Kavi" w:date="2013-10-31T15:36:00Z">
          <w:r w:rsidRPr="00833ED4" w:rsidDel="00C4693C">
            <w:rPr>
              <w:rFonts w:ascii="Calibri" w:hAnsi="Calibri"/>
              <w:sz w:val="24"/>
              <w:szCs w:val="24"/>
              <w:rPrChange w:id="1783" w:author="Razzaghi-Pour, Kavi" w:date="2013-10-30T14:36:00Z">
                <w:rPr/>
              </w:rPrChange>
            </w:rPr>
            <w:delText>)</w:delText>
          </w:r>
        </w:del>
      </w:ins>
    </w:p>
    <w:p w:rsidR="00D853B8" w:rsidRPr="00833ED4" w:rsidRDefault="00D853B8" w:rsidP="00F27142">
      <w:pPr>
        <w:pStyle w:val="ColorfulList-Accent1"/>
        <w:spacing w:after="0"/>
        <w:rPr>
          <w:rFonts w:ascii="Calibri" w:hAnsi="Calibri"/>
          <w:sz w:val="24"/>
          <w:szCs w:val="24"/>
          <w:rPrChange w:id="1784" w:author="Razzaghi-Pour, Kavi" w:date="2013-10-30T14:36:00Z">
            <w:rPr>
              <w:rFonts w:ascii="Times New Roman" w:hAnsi="Times New Roman"/>
            </w:rPr>
          </w:rPrChange>
        </w:rPr>
        <w:pPrChange w:id="1785" w:author="Razzaghi-Pour, Kavi" w:date="2013-10-31T15:55:00Z">
          <w:pPr>
            <w:pStyle w:val="ColorfulList-Accent1"/>
            <w:numPr>
              <w:numId w:val="4"/>
            </w:numPr>
            <w:spacing w:after="0"/>
            <w:ind w:hanging="360"/>
          </w:pPr>
        </w:pPrChange>
      </w:pPr>
    </w:p>
    <w:p w:rsidR="00B66DA9" w:rsidRPr="00833ED4" w:rsidRDefault="00B66DA9" w:rsidP="00B66DA9">
      <w:pPr>
        <w:spacing w:after="0"/>
        <w:rPr>
          <w:rFonts w:ascii="Calibri" w:hAnsi="Calibri"/>
          <w:sz w:val="24"/>
          <w:szCs w:val="24"/>
          <w:rPrChange w:id="1786" w:author="Razzaghi-Pour, Kavi" w:date="2013-10-30T14:36:00Z">
            <w:rPr>
              <w:rFonts w:ascii="Times New Roman" w:hAnsi="Times New Roman"/>
            </w:rPr>
          </w:rPrChange>
        </w:rPr>
      </w:pPr>
    </w:p>
    <w:p w:rsidR="00B66DA9" w:rsidRPr="00833ED4" w:rsidDel="00316D35" w:rsidRDefault="00B66DA9" w:rsidP="00B66DA9">
      <w:pPr>
        <w:spacing w:after="0"/>
        <w:rPr>
          <w:del w:id="1787" w:author="Razzaghi-Pour, Kavi" w:date="2013-10-31T08:41:00Z"/>
          <w:rFonts w:ascii="Calibri" w:hAnsi="Calibri"/>
          <w:b/>
          <w:sz w:val="24"/>
          <w:szCs w:val="24"/>
          <w:rPrChange w:id="1788" w:author="Razzaghi-Pour, Kavi" w:date="2013-10-30T14:36:00Z">
            <w:rPr>
              <w:del w:id="1789" w:author="Razzaghi-Pour, Kavi" w:date="2013-10-31T08:41:00Z"/>
              <w:rFonts w:ascii="Times New Roman" w:hAnsi="Times New Roman"/>
              <w:b/>
            </w:rPr>
          </w:rPrChange>
        </w:rPr>
      </w:pPr>
      <w:del w:id="1790" w:author="Razzaghi-Pour, Kavi" w:date="2013-10-31T08:41:00Z">
        <w:r w:rsidRPr="00833ED4" w:rsidDel="00316D35">
          <w:rPr>
            <w:rFonts w:ascii="Calibri" w:hAnsi="Calibri"/>
            <w:b/>
            <w:sz w:val="24"/>
            <w:szCs w:val="24"/>
            <w:rPrChange w:id="1791" w:author="Razzaghi-Pour, Kavi" w:date="2013-10-30T14:36:00Z">
              <w:rPr>
                <w:rFonts w:ascii="Times New Roman" w:hAnsi="Times New Roman"/>
                <w:b/>
              </w:rPr>
            </w:rPrChange>
          </w:rPr>
          <w:delText>Vestibular Movement:</w:delText>
        </w:r>
      </w:del>
    </w:p>
    <w:p w:rsidR="00B66DA9" w:rsidRPr="00833ED4" w:rsidDel="00316D35" w:rsidRDefault="00B66DA9" w:rsidP="00B66DA9">
      <w:pPr>
        <w:pStyle w:val="ColorfulList-Accent1"/>
        <w:numPr>
          <w:ilvl w:val="0"/>
          <w:numId w:val="4"/>
        </w:numPr>
        <w:spacing w:after="0"/>
        <w:rPr>
          <w:del w:id="1792" w:author="Razzaghi-Pour, Kavi" w:date="2013-10-31T08:41:00Z"/>
          <w:rFonts w:ascii="Calibri" w:hAnsi="Calibri"/>
          <w:sz w:val="24"/>
          <w:szCs w:val="24"/>
          <w:rPrChange w:id="1793" w:author="Razzaghi-Pour, Kavi" w:date="2013-10-30T14:36:00Z">
            <w:rPr>
              <w:del w:id="1794" w:author="Razzaghi-Pour, Kavi" w:date="2013-10-31T08:41:00Z"/>
              <w:rFonts w:ascii="Times New Roman" w:hAnsi="Times New Roman"/>
            </w:rPr>
          </w:rPrChange>
        </w:rPr>
      </w:pPr>
      <w:del w:id="1795" w:author="Razzaghi-Pour, Kavi" w:date="2013-10-31T08:41:00Z">
        <w:r w:rsidRPr="00833ED4" w:rsidDel="00316D35">
          <w:rPr>
            <w:rFonts w:ascii="Calibri" w:hAnsi="Calibri"/>
            <w:sz w:val="24"/>
            <w:szCs w:val="24"/>
            <w:rPrChange w:id="1796" w:author="Razzaghi-Pour, Kavi" w:date="2013-10-30T14:36:00Z">
              <w:rPr>
                <w:rFonts w:ascii="Times New Roman" w:hAnsi="Times New Roman"/>
              </w:rPr>
            </w:rPrChange>
          </w:rPr>
          <w:delText>Encourage linear</w:delText>
        </w:r>
      </w:del>
      <w:ins w:id="1797" w:author="Karima Sansoni" w:date="2013-10-16T16:54:00Z">
        <w:del w:id="1798" w:author="Razzaghi-Pour, Kavi" w:date="2013-10-31T08:41:00Z">
          <w:r w:rsidR="0014576C" w:rsidRPr="00833ED4" w:rsidDel="00316D35">
            <w:rPr>
              <w:rFonts w:ascii="Calibri" w:hAnsi="Calibri"/>
              <w:sz w:val="24"/>
              <w:szCs w:val="24"/>
              <w:rPrChange w:id="1799" w:author="Razzaghi-Pour, Kavi" w:date="2013-10-30T14:36:00Z">
                <w:rPr>
                  <w:rFonts w:ascii="Times New Roman" w:hAnsi="Times New Roman"/>
                </w:rPr>
              </w:rPrChange>
            </w:rPr>
            <w:delText xml:space="preserve"> (e.g. up and down or forward and back)</w:delText>
          </w:r>
        </w:del>
      </w:ins>
      <w:del w:id="1800" w:author="Razzaghi-Pour, Kavi" w:date="2013-10-31T08:41:00Z">
        <w:r w:rsidRPr="00833ED4" w:rsidDel="00316D35">
          <w:rPr>
            <w:rFonts w:ascii="Calibri" w:hAnsi="Calibri"/>
            <w:sz w:val="24"/>
            <w:szCs w:val="24"/>
            <w:rPrChange w:id="1801" w:author="Razzaghi-Pour, Kavi" w:date="2013-10-30T14:36:00Z">
              <w:rPr>
                <w:rFonts w:ascii="Times New Roman" w:hAnsi="Times New Roman"/>
              </w:rPr>
            </w:rPrChange>
          </w:rPr>
          <w:delText xml:space="preserve"> predictable movements (which provide</w:delText>
        </w:r>
      </w:del>
      <w:ins w:id="1802" w:author="Karima Sansoni" w:date="2013-10-16T16:53:00Z">
        <w:del w:id="1803" w:author="Razzaghi-Pour, Kavi" w:date="2013-10-31T08:41:00Z">
          <w:r w:rsidR="0014576C" w:rsidRPr="00833ED4" w:rsidDel="00316D35">
            <w:rPr>
              <w:rFonts w:ascii="Calibri" w:hAnsi="Calibri"/>
              <w:sz w:val="24"/>
              <w:szCs w:val="24"/>
              <w:rPrChange w:id="1804" w:author="Razzaghi-Pour, Kavi" w:date="2013-10-30T14:36:00Z">
                <w:rPr>
                  <w:rFonts w:ascii="Times New Roman" w:hAnsi="Times New Roman"/>
                </w:rPr>
              </w:rPrChange>
            </w:rPr>
            <w:delText>s</w:delText>
          </w:r>
        </w:del>
      </w:ins>
      <w:del w:id="1805" w:author="Razzaghi-Pour, Kavi" w:date="2013-10-31T08:41:00Z">
        <w:r w:rsidRPr="00833ED4" w:rsidDel="00316D35">
          <w:rPr>
            <w:rFonts w:ascii="Calibri" w:hAnsi="Calibri"/>
            <w:sz w:val="24"/>
            <w:szCs w:val="24"/>
            <w:rPrChange w:id="1806" w:author="Razzaghi-Pour, Kavi" w:date="2013-10-30T14:36:00Z">
              <w:rPr>
                <w:rFonts w:ascii="Times New Roman" w:hAnsi="Times New Roman"/>
              </w:rPr>
            </w:rPrChange>
          </w:rPr>
          <w:delText xml:space="preserve"> a steady </w:delText>
        </w:r>
      </w:del>
      <w:ins w:id="1807" w:author="Karima Sansoni" w:date="2013-10-16T16:54:00Z">
        <w:del w:id="1808" w:author="Razzaghi-Pour, Kavi" w:date="2013-10-31T08:41:00Z">
          <w:r w:rsidR="0014576C" w:rsidRPr="00833ED4" w:rsidDel="00316D35">
            <w:rPr>
              <w:rFonts w:ascii="Calibri" w:hAnsi="Calibri"/>
              <w:sz w:val="24"/>
              <w:szCs w:val="24"/>
              <w:rPrChange w:id="1809" w:author="Razzaghi-Pour, Kavi" w:date="2013-10-30T14:36:00Z">
                <w:rPr>
                  <w:rFonts w:ascii="Times New Roman" w:hAnsi="Times New Roman"/>
                </w:rPr>
              </w:rPrChange>
            </w:rPr>
            <w:delText>rhythm</w:delText>
          </w:r>
        </w:del>
      </w:ins>
      <w:del w:id="1810" w:author="Razzaghi-Pour, Kavi" w:date="2013-10-31T08:41:00Z">
        <w:r w:rsidRPr="00833ED4" w:rsidDel="00316D35">
          <w:rPr>
            <w:rFonts w:ascii="Calibri" w:hAnsi="Calibri"/>
            <w:sz w:val="24"/>
            <w:szCs w:val="24"/>
            <w:rPrChange w:id="1811" w:author="Razzaghi-Pour, Kavi" w:date="2013-10-30T14:36:00Z">
              <w:rPr>
                <w:rFonts w:ascii="Times New Roman" w:hAnsi="Times New Roman"/>
              </w:rPr>
            </w:rPrChange>
          </w:rPr>
          <w:delText>beat and can be calming)</w:delText>
        </w:r>
      </w:del>
    </w:p>
    <w:p w:rsidR="00B66DA9" w:rsidRPr="00833ED4" w:rsidDel="00316D35" w:rsidRDefault="00B66DA9" w:rsidP="00B66DA9">
      <w:pPr>
        <w:pStyle w:val="ColorfulList-Accent1"/>
        <w:numPr>
          <w:ilvl w:val="1"/>
          <w:numId w:val="4"/>
        </w:numPr>
        <w:spacing w:after="0"/>
        <w:rPr>
          <w:del w:id="1812" w:author="Razzaghi-Pour, Kavi" w:date="2013-10-31T08:41:00Z"/>
          <w:rFonts w:ascii="Calibri" w:hAnsi="Calibri"/>
          <w:sz w:val="24"/>
          <w:szCs w:val="24"/>
          <w:rPrChange w:id="1813" w:author="Razzaghi-Pour, Kavi" w:date="2013-10-30T14:36:00Z">
            <w:rPr>
              <w:del w:id="1814" w:author="Razzaghi-Pour, Kavi" w:date="2013-10-31T08:41:00Z"/>
              <w:rFonts w:ascii="Times New Roman" w:hAnsi="Times New Roman"/>
            </w:rPr>
          </w:rPrChange>
        </w:rPr>
      </w:pPr>
      <w:del w:id="1815" w:author="Razzaghi-Pour, Kavi" w:date="2013-10-31T08:41:00Z">
        <w:r w:rsidRPr="00833ED4" w:rsidDel="00316D35">
          <w:rPr>
            <w:rFonts w:ascii="Calibri" w:hAnsi="Calibri"/>
            <w:sz w:val="24"/>
            <w:szCs w:val="24"/>
            <w:rPrChange w:id="1816" w:author="Razzaghi-Pour, Kavi" w:date="2013-10-30T14:36:00Z">
              <w:rPr>
                <w:rFonts w:ascii="Times New Roman" w:hAnsi="Times New Roman"/>
              </w:rPr>
            </w:rPrChange>
          </w:rPr>
          <w:delText>Swinging</w:delText>
        </w:r>
      </w:del>
    </w:p>
    <w:p w:rsidR="00B66DA9" w:rsidRPr="00833ED4" w:rsidDel="00316D35" w:rsidRDefault="00B66DA9" w:rsidP="00B66DA9">
      <w:pPr>
        <w:pStyle w:val="ColorfulList-Accent1"/>
        <w:numPr>
          <w:ilvl w:val="1"/>
          <w:numId w:val="4"/>
        </w:numPr>
        <w:spacing w:after="0"/>
        <w:rPr>
          <w:del w:id="1817" w:author="Razzaghi-Pour, Kavi" w:date="2013-10-31T08:41:00Z"/>
          <w:rFonts w:ascii="Calibri" w:hAnsi="Calibri"/>
          <w:sz w:val="24"/>
          <w:szCs w:val="24"/>
          <w:rPrChange w:id="1818" w:author="Razzaghi-Pour, Kavi" w:date="2013-10-30T14:36:00Z">
            <w:rPr>
              <w:del w:id="1819" w:author="Razzaghi-Pour, Kavi" w:date="2013-10-31T08:41:00Z"/>
              <w:rFonts w:ascii="Times New Roman" w:hAnsi="Times New Roman"/>
            </w:rPr>
          </w:rPrChange>
        </w:rPr>
      </w:pPr>
      <w:del w:id="1820" w:author="Razzaghi-Pour, Kavi" w:date="2013-10-31T08:41:00Z">
        <w:r w:rsidRPr="00833ED4" w:rsidDel="00316D35">
          <w:rPr>
            <w:rFonts w:ascii="Calibri" w:hAnsi="Calibri"/>
            <w:sz w:val="24"/>
            <w:szCs w:val="24"/>
            <w:rPrChange w:id="1821" w:author="Razzaghi-Pour, Kavi" w:date="2013-10-30T14:36:00Z">
              <w:rPr>
                <w:rFonts w:ascii="Times New Roman" w:hAnsi="Times New Roman"/>
              </w:rPr>
            </w:rPrChange>
          </w:rPr>
          <w:delText>Jumping on a trampoline</w:delText>
        </w:r>
      </w:del>
    </w:p>
    <w:p w:rsidR="00B66DA9" w:rsidRPr="00833ED4" w:rsidDel="00316D35" w:rsidRDefault="00B66DA9" w:rsidP="00B66DA9">
      <w:pPr>
        <w:pStyle w:val="ColorfulList-Accent1"/>
        <w:numPr>
          <w:ilvl w:val="1"/>
          <w:numId w:val="4"/>
        </w:numPr>
        <w:spacing w:after="0"/>
        <w:rPr>
          <w:del w:id="1822" w:author="Razzaghi-Pour, Kavi" w:date="2013-10-31T08:41:00Z"/>
          <w:rFonts w:ascii="Calibri" w:hAnsi="Calibri"/>
          <w:sz w:val="24"/>
          <w:szCs w:val="24"/>
          <w:rPrChange w:id="1823" w:author="Razzaghi-Pour, Kavi" w:date="2013-10-30T14:36:00Z">
            <w:rPr>
              <w:del w:id="1824" w:author="Razzaghi-Pour, Kavi" w:date="2013-10-31T08:41:00Z"/>
              <w:rFonts w:ascii="Times New Roman" w:hAnsi="Times New Roman"/>
            </w:rPr>
          </w:rPrChange>
        </w:rPr>
      </w:pPr>
      <w:del w:id="1825" w:author="Razzaghi-Pour, Kavi" w:date="2013-10-31T08:41:00Z">
        <w:r w:rsidRPr="00833ED4" w:rsidDel="00316D35">
          <w:rPr>
            <w:rFonts w:ascii="Calibri" w:hAnsi="Calibri"/>
            <w:sz w:val="24"/>
            <w:szCs w:val="24"/>
            <w:rPrChange w:id="1826" w:author="Razzaghi-Pour, Kavi" w:date="2013-10-30T14:36:00Z">
              <w:rPr>
                <w:rFonts w:ascii="Times New Roman" w:hAnsi="Times New Roman"/>
              </w:rPr>
            </w:rPrChange>
          </w:rPr>
          <w:delText>Bouncing or rolling on a gym ball</w:delText>
        </w:r>
      </w:del>
    </w:p>
    <w:p w:rsidR="00B66DA9" w:rsidRPr="00833ED4" w:rsidDel="00316D35" w:rsidRDefault="00B66DA9" w:rsidP="00B66DA9">
      <w:pPr>
        <w:pStyle w:val="ColorfulList-Accent1"/>
        <w:numPr>
          <w:ilvl w:val="0"/>
          <w:numId w:val="4"/>
        </w:numPr>
        <w:spacing w:after="0"/>
        <w:rPr>
          <w:ins w:id="1827" w:author="Catherine Hays" w:date="2013-10-21T13:46:00Z"/>
          <w:del w:id="1828" w:author="Razzaghi-Pour, Kavi" w:date="2013-10-31T08:41:00Z"/>
          <w:rFonts w:ascii="Calibri" w:hAnsi="Calibri"/>
          <w:sz w:val="24"/>
          <w:szCs w:val="24"/>
          <w:rPrChange w:id="1829" w:author="Razzaghi-Pour, Kavi" w:date="2013-10-30T14:36:00Z">
            <w:rPr>
              <w:ins w:id="1830" w:author="Catherine Hays" w:date="2013-10-21T13:46:00Z"/>
              <w:del w:id="1831" w:author="Razzaghi-Pour, Kavi" w:date="2013-10-31T08:41:00Z"/>
              <w:rFonts w:ascii="Times New Roman" w:hAnsi="Times New Roman"/>
            </w:rPr>
          </w:rPrChange>
        </w:rPr>
      </w:pPr>
      <w:del w:id="1832" w:author="Razzaghi-Pour, Kavi" w:date="2013-10-31T08:41:00Z">
        <w:r w:rsidRPr="00833ED4" w:rsidDel="00316D35">
          <w:rPr>
            <w:rFonts w:ascii="Calibri" w:hAnsi="Calibri"/>
            <w:sz w:val="24"/>
            <w:szCs w:val="24"/>
            <w:rPrChange w:id="1833" w:author="Razzaghi-Pour, Kavi" w:date="2013-10-30T14:36:00Z">
              <w:rPr>
                <w:rFonts w:ascii="Times New Roman" w:hAnsi="Times New Roman"/>
              </w:rPr>
            </w:rPrChange>
          </w:rPr>
          <w:delText>Regular movement breaks will help to release “happy</w:delText>
        </w:r>
      </w:del>
      <w:ins w:id="1834" w:author="Catherine Hays" w:date="2013-10-21T10:49:00Z">
        <w:del w:id="1835" w:author="Razzaghi-Pour, Kavi" w:date="2013-10-31T08:41:00Z">
          <w:r w:rsidR="007F63C0" w:rsidRPr="00833ED4" w:rsidDel="00316D35">
            <w:rPr>
              <w:rFonts w:ascii="Calibri" w:hAnsi="Calibri"/>
              <w:sz w:val="24"/>
              <w:szCs w:val="24"/>
              <w:rPrChange w:id="1836" w:author="Razzaghi-Pour, Kavi" w:date="2013-10-30T14:36:00Z">
                <w:rPr>
                  <w:rFonts w:ascii="Times New Roman" w:hAnsi="Times New Roman"/>
                </w:rPr>
              </w:rPrChange>
            </w:rPr>
            <w:delText>/ feel good</w:delText>
          </w:r>
        </w:del>
      </w:ins>
      <w:del w:id="1837" w:author="Razzaghi-Pour, Kavi" w:date="2013-10-31T08:41:00Z">
        <w:r w:rsidRPr="00833ED4" w:rsidDel="00316D35">
          <w:rPr>
            <w:rFonts w:ascii="Calibri" w:hAnsi="Calibri"/>
            <w:sz w:val="24"/>
            <w:szCs w:val="24"/>
            <w:rPrChange w:id="1838" w:author="Razzaghi-Pour, Kavi" w:date="2013-10-30T14:36:00Z">
              <w:rPr>
                <w:rFonts w:ascii="Times New Roman" w:hAnsi="Times New Roman"/>
              </w:rPr>
            </w:rPrChange>
          </w:rPr>
          <w:delText xml:space="preserve"> hormones” and maintain a regulated state</w:delText>
        </w:r>
      </w:del>
      <w:ins w:id="1839" w:author="Karima Sansoni" w:date="2013-10-16T16:54:00Z">
        <w:del w:id="1840" w:author="Razzaghi-Pour, Kavi" w:date="2013-10-31T08:41:00Z">
          <w:r w:rsidR="0014576C" w:rsidRPr="00833ED4" w:rsidDel="00316D35">
            <w:rPr>
              <w:rFonts w:ascii="Calibri" w:hAnsi="Calibri"/>
              <w:sz w:val="24"/>
              <w:szCs w:val="24"/>
              <w:rPrChange w:id="1841" w:author="Razzaghi-Pour, Kavi" w:date="2013-10-30T14:36:00Z">
                <w:rPr>
                  <w:rFonts w:ascii="Times New Roman" w:hAnsi="Times New Roman"/>
                </w:rPr>
              </w:rPrChange>
            </w:rPr>
            <w:delText xml:space="preserve"> (In the zone for learning)</w:delText>
          </w:r>
        </w:del>
      </w:ins>
      <w:del w:id="1842" w:author="Razzaghi-Pour, Kavi" w:date="2013-10-31T08:41:00Z">
        <w:r w:rsidRPr="00833ED4" w:rsidDel="00316D35">
          <w:rPr>
            <w:rFonts w:ascii="Calibri" w:hAnsi="Calibri"/>
            <w:sz w:val="24"/>
            <w:szCs w:val="24"/>
            <w:rPrChange w:id="1843" w:author="Razzaghi-Pour, Kavi" w:date="2013-10-30T14:36:00Z">
              <w:rPr>
                <w:rFonts w:ascii="Times New Roman" w:hAnsi="Times New Roman"/>
              </w:rPr>
            </w:rPrChange>
          </w:rPr>
          <w:delText>.</w:delText>
        </w:r>
      </w:del>
    </w:p>
    <w:p w:rsidR="0090736F" w:rsidRPr="00833ED4" w:rsidDel="00316D35" w:rsidRDefault="0090736F" w:rsidP="0090736F">
      <w:pPr>
        <w:pStyle w:val="ColorfulList-Accent1"/>
        <w:numPr>
          <w:ilvl w:val="1"/>
          <w:numId w:val="4"/>
        </w:numPr>
        <w:spacing w:after="0"/>
        <w:rPr>
          <w:ins w:id="1844" w:author="Catherine Hays" w:date="2013-10-21T13:46:00Z"/>
          <w:del w:id="1845" w:author="Razzaghi-Pour, Kavi" w:date="2013-10-31T08:41:00Z"/>
          <w:rFonts w:ascii="Calibri" w:hAnsi="Calibri"/>
          <w:sz w:val="24"/>
          <w:szCs w:val="24"/>
          <w:rPrChange w:id="1846" w:author="Razzaghi-Pour, Kavi" w:date="2013-10-30T14:36:00Z">
            <w:rPr>
              <w:ins w:id="1847" w:author="Catherine Hays" w:date="2013-10-21T13:46:00Z"/>
              <w:del w:id="1848" w:author="Razzaghi-Pour, Kavi" w:date="2013-10-31T08:41:00Z"/>
              <w:rFonts w:ascii="Times New Roman" w:hAnsi="Times New Roman"/>
            </w:rPr>
          </w:rPrChange>
        </w:rPr>
        <w:pPrChange w:id="1849" w:author="Catherine Hays" w:date="2013-10-21T13:46:00Z">
          <w:pPr>
            <w:pStyle w:val="ColorfulList-Accent1"/>
            <w:numPr>
              <w:numId w:val="4"/>
            </w:numPr>
            <w:spacing w:after="0"/>
            <w:ind w:hanging="360"/>
          </w:pPr>
        </w:pPrChange>
      </w:pPr>
      <w:ins w:id="1850" w:author="Catherine Hays" w:date="2013-10-21T13:46:00Z">
        <w:del w:id="1851" w:author="Razzaghi-Pour, Kavi" w:date="2013-10-31T08:41:00Z">
          <w:r w:rsidRPr="00833ED4" w:rsidDel="00316D35">
            <w:rPr>
              <w:rFonts w:ascii="Calibri" w:hAnsi="Calibri"/>
              <w:sz w:val="24"/>
              <w:szCs w:val="24"/>
              <w:rPrChange w:id="1852" w:author="Razzaghi-Pour, Kavi" w:date="2013-10-30T14:36:00Z">
                <w:rPr>
                  <w:rFonts w:ascii="Times New Roman" w:hAnsi="Times New Roman"/>
                </w:rPr>
              </w:rPrChange>
            </w:rPr>
            <w:delText>Plan for whole class movement breaks</w:delText>
          </w:r>
        </w:del>
      </w:ins>
      <w:ins w:id="1853" w:author="Catherine Hays" w:date="2013-10-21T13:49:00Z">
        <w:del w:id="1854" w:author="Razzaghi-Pour, Kavi" w:date="2013-10-31T08:41:00Z">
          <w:r w:rsidRPr="00833ED4" w:rsidDel="00316D35">
            <w:rPr>
              <w:rFonts w:ascii="Calibri" w:hAnsi="Calibri"/>
              <w:sz w:val="24"/>
              <w:szCs w:val="24"/>
              <w:rPrChange w:id="1855" w:author="Razzaghi-Pour, Kavi" w:date="2013-10-30T14:36:00Z">
                <w:rPr>
                  <w:rFonts w:ascii="Times New Roman" w:hAnsi="Times New Roman"/>
                </w:rPr>
              </w:rPrChange>
            </w:rPr>
            <w:delText xml:space="preserve"> eg thera band exercises, dancing</w:delText>
          </w:r>
        </w:del>
      </w:ins>
      <w:ins w:id="1856" w:author="Catherine Hays" w:date="2013-10-21T13:50:00Z">
        <w:del w:id="1857" w:author="Razzaghi-Pour, Kavi" w:date="2013-10-31T08:41:00Z">
          <w:r w:rsidRPr="00833ED4" w:rsidDel="00316D35">
            <w:rPr>
              <w:rFonts w:ascii="Calibri" w:hAnsi="Calibri"/>
              <w:sz w:val="24"/>
              <w:szCs w:val="24"/>
              <w:rPrChange w:id="1858" w:author="Razzaghi-Pour, Kavi" w:date="2013-10-30T14:36:00Z">
                <w:rPr>
                  <w:rFonts w:ascii="Times New Roman" w:hAnsi="Times New Roman"/>
                </w:rPr>
              </w:rPrChange>
            </w:rPr>
            <w:delText>, finger push ups.</w:delText>
          </w:r>
        </w:del>
      </w:ins>
    </w:p>
    <w:p w:rsidR="0090736F" w:rsidRPr="00833ED4" w:rsidDel="00316D35" w:rsidRDefault="0090736F" w:rsidP="0090736F">
      <w:pPr>
        <w:pStyle w:val="ColorfulList-Accent1"/>
        <w:numPr>
          <w:ilvl w:val="1"/>
          <w:numId w:val="4"/>
        </w:numPr>
        <w:spacing w:after="0"/>
        <w:rPr>
          <w:ins w:id="1859" w:author="Catherine Hays" w:date="2013-10-21T13:48:00Z"/>
          <w:del w:id="1860" w:author="Razzaghi-Pour, Kavi" w:date="2013-10-31T08:41:00Z"/>
          <w:rFonts w:ascii="Calibri" w:hAnsi="Calibri"/>
          <w:sz w:val="24"/>
          <w:szCs w:val="24"/>
          <w:rPrChange w:id="1861" w:author="Razzaghi-Pour, Kavi" w:date="2013-10-30T14:36:00Z">
            <w:rPr>
              <w:ins w:id="1862" w:author="Catherine Hays" w:date="2013-10-21T13:48:00Z"/>
              <w:del w:id="1863" w:author="Razzaghi-Pour, Kavi" w:date="2013-10-31T08:41:00Z"/>
              <w:rFonts w:ascii="Times New Roman" w:hAnsi="Times New Roman"/>
            </w:rPr>
          </w:rPrChange>
        </w:rPr>
        <w:pPrChange w:id="1864" w:author="Catherine Hays" w:date="2013-10-21T13:46:00Z">
          <w:pPr>
            <w:pStyle w:val="ColorfulList-Accent1"/>
            <w:numPr>
              <w:numId w:val="4"/>
            </w:numPr>
            <w:spacing w:after="0"/>
            <w:ind w:hanging="360"/>
          </w:pPr>
        </w:pPrChange>
      </w:pPr>
      <w:ins w:id="1865" w:author="Catherine Hays" w:date="2013-10-21T13:46:00Z">
        <w:del w:id="1866" w:author="Razzaghi-Pour, Kavi" w:date="2013-10-31T08:41:00Z">
          <w:r w:rsidRPr="00833ED4" w:rsidDel="00316D35">
            <w:rPr>
              <w:rFonts w:ascii="Calibri" w:hAnsi="Calibri"/>
              <w:sz w:val="24"/>
              <w:szCs w:val="24"/>
              <w:rPrChange w:id="1867" w:author="Razzaghi-Pour, Kavi" w:date="2013-10-30T14:36:00Z">
                <w:rPr>
                  <w:rFonts w:ascii="Times New Roman" w:hAnsi="Times New Roman"/>
                </w:rPr>
              </w:rPrChange>
            </w:rPr>
            <w:delText xml:space="preserve">Have a </w:delText>
          </w:r>
        </w:del>
      </w:ins>
      <w:ins w:id="1868" w:author="Catherine Hays" w:date="2013-10-21T13:47:00Z">
        <w:del w:id="1869" w:author="Razzaghi-Pour, Kavi" w:date="2013-10-31T08:41:00Z">
          <w:r w:rsidRPr="00833ED4" w:rsidDel="00316D35">
            <w:rPr>
              <w:rFonts w:ascii="Calibri" w:hAnsi="Calibri"/>
              <w:sz w:val="24"/>
              <w:szCs w:val="24"/>
              <w:rPrChange w:id="1870" w:author="Razzaghi-Pour, Kavi" w:date="2013-10-30T14:36:00Z">
                <w:rPr>
                  <w:rFonts w:ascii="Times New Roman" w:hAnsi="Times New Roman"/>
                </w:rPr>
              </w:rPrChange>
            </w:rPr>
            <w:delText>dedicated</w:delText>
          </w:r>
        </w:del>
      </w:ins>
      <w:ins w:id="1871" w:author="Catherine Hays" w:date="2013-10-21T13:46:00Z">
        <w:del w:id="1872" w:author="Razzaghi-Pour, Kavi" w:date="2013-10-31T08:41:00Z">
          <w:r w:rsidRPr="00833ED4" w:rsidDel="00316D35">
            <w:rPr>
              <w:rFonts w:ascii="Calibri" w:hAnsi="Calibri"/>
              <w:sz w:val="24"/>
              <w:szCs w:val="24"/>
              <w:rPrChange w:id="1873" w:author="Razzaghi-Pour, Kavi" w:date="2013-10-30T14:36:00Z">
                <w:rPr>
                  <w:rFonts w:ascii="Times New Roman" w:hAnsi="Times New Roman"/>
                </w:rPr>
              </w:rPrChange>
            </w:rPr>
            <w:delText xml:space="preserve"> space </w:delText>
          </w:r>
        </w:del>
      </w:ins>
      <w:ins w:id="1874" w:author="Catherine Hays" w:date="2013-10-21T13:47:00Z">
        <w:del w:id="1875" w:author="Razzaghi-Pour, Kavi" w:date="2013-10-31T08:41:00Z">
          <w:r w:rsidRPr="00833ED4" w:rsidDel="00316D35">
            <w:rPr>
              <w:rFonts w:ascii="Calibri" w:hAnsi="Calibri"/>
              <w:sz w:val="24"/>
              <w:szCs w:val="24"/>
              <w:rPrChange w:id="1876" w:author="Razzaghi-Pour, Kavi" w:date="2013-10-30T14:36:00Z">
                <w:rPr>
                  <w:rFonts w:ascii="Times New Roman" w:hAnsi="Times New Roman"/>
                </w:rPr>
              </w:rPrChange>
            </w:rPr>
            <w:delText xml:space="preserve">for individual movement breaks for the student </w:delText>
          </w:r>
        </w:del>
      </w:ins>
      <w:ins w:id="1877" w:author="Catherine Hays" w:date="2013-10-21T13:46:00Z">
        <w:del w:id="1878" w:author="Razzaghi-Pour, Kavi" w:date="2013-10-31T08:41:00Z">
          <w:r w:rsidRPr="00833ED4" w:rsidDel="00316D35">
            <w:rPr>
              <w:rFonts w:ascii="Calibri" w:hAnsi="Calibri"/>
              <w:sz w:val="24"/>
              <w:szCs w:val="24"/>
              <w:rPrChange w:id="1879" w:author="Razzaghi-Pour, Kavi" w:date="2013-10-30T14:36:00Z">
                <w:rPr>
                  <w:rFonts w:ascii="Times New Roman" w:hAnsi="Times New Roman"/>
                </w:rPr>
              </w:rPrChange>
            </w:rPr>
            <w:delText xml:space="preserve">eg </w:delText>
          </w:r>
        </w:del>
        <w:del w:id="1880" w:author="Razzaghi-Pour, Kavi" w:date="2013-10-30T13:40:00Z">
          <w:r w:rsidRPr="00833ED4" w:rsidDel="00931B90">
            <w:rPr>
              <w:rFonts w:ascii="Calibri" w:hAnsi="Calibri"/>
              <w:sz w:val="24"/>
              <w:szCs w:val="24"/>
              <w:rPrChange w:id="1881" w:author="Razzaghi-Pour, Kavi" w:date="2013-10-30T14:36:00Z">
                <w:rPr>
                  <w:rFonts w:ascii="Times New Roman" w:hAnsi="Times New Roman"/>
                </w:rPr>
              </w:rPrChange>
            </w:rPr>
            <w:delText>break out</w:delText>
          </w:r>
        </w:del>
        <w:del w:id="1882" w:author="Razzaghi-Pour, Kavi" w:date="2013-10-31T08:41:00Z">
          <w:r w:rsidRPr="00833ED4" w:rsidDel="00316D35">
            <w:rPr>
              <w:rFonts w:ascii="Calibri" w:hAnsi="Calibri"/>
              <w:sz w:val="24"/>
              <w:szCs w:val="24"/>
              <w:rPrChange w:id="1883" w:author="Razzaghi-Pour, Kavi" w:date="2013-10-30T14:36:00Z">
                <w:rPr>
                  <w:rFonts w:ascii="Times New Roman" w:hAnsi="Times New Roman"/>
                </w:rPr>
              </w:rPrChange>
            </w:rPr>
            <w:delText xml:space="preserve"> room </w:delText>
          </w:r>
        </w:del>
      </w:ins>
      <w:ins w:id="1884" w:author="Catherine Hays" w:date="2013-10-21T13:47:00Z">
        <w:del w:id="1885" w:author="Razzaghi-Pour, Kavi" w:date="2013-10-31T08:41:00Z">
          <w:r w:rsidRPr="00833ED4" w:rsidDel="00316D35">
            <w:rPr>
              <w:rFonts w:ascii="Calibri" w:hAnsi="Calibri"/>
              <w:sz w:val="24"/>
              <w:szCs w:val="24"/>
              <w:rPrChange w:id="1886" w:author="Razzaghi-Pour, Kavi" w:date="2013-10-30T14:36:00Z">
                <w:rPr>
                  <w:rFonts w:ascii="Times New Roman" w:hAnsi="Times New Roman"/>
                </w:rPr>
              </w:rPrChange>
            </w:rPr>
            <w:delText xml:space="preserve">so they do not distract </w:delText>
          </w:r>
        </w:del>
        <w:del w:id="1887" w:author="Razzaghi-Pour, Kavi" w:date="2013-10-30T13:40:00Z">
          <w:r w:rsidRPr="00833ED4" w:rsidDel="00931B90">
            <w:rPr>
              <w:rFonts w:ascii="Calibri" w:hAnsi="Calibri"/>
              <w:sz w:val="24"/>
              <w:szCs w:val="24"/>
              <w:rPrChange w:id="1888" w:author="Razzaghi-Pour, Kavi" w:date="2013-10-30T14:36:00Z">
                <w:rPr>
                  <w:rFonts w:ascii="Times New Roman" w:hAnsi="Times New Roman"/>
                </w:rPr>
              </w:rPrChange>
            </w:rPr>
            <w:delText>the</w:delText>
          </w:r>
        </w:del>
        <w:del w:id="1889" w:author="Razzaghi-Pour, Kavi" w:date="2013-10-31T08:41:00Z">
          <w:r w:rsidRPr="00833ED4" w:rsidDel="00316D35">
            <w:rPr>
              <w:rFonts w:ascii="Calibri" w:hAnsi="Calibri"/>
              <w:sz w:val="24"/>
              <w:szCs w:val="24"/>
              <w:rPrChange w:id="1890" w:author="Razzaghi-Pour, Kavi" w:date="2013-10-30T14:36:00Z">
                <w:rPr>
                  <w:rFonts w:ascii="Times New Roman" w:hAnsi="Times New Roman"/>
                </w:rPr>
              </w:rPrChange>
            </w:rPr>
            <w:delText xml:space="preserve"> other students.  </w:delText>
          </w:r>
        </w:del>
      </w:ins>
      <w:ins w:id="1891" w:author="Catherine Hays" w:date="2013-10-21T13:48:00Z">
        <w:del w:id="1892" w:author="Razzaghi-Pour, Kavi" w:date="2013-10-30T13:41:00Z">
          <w:r w:rsidRPr="00833ED4" w:rsidDel="00931B90">
            <w:rPr>
              <w:rFonts w:ascii="Calibri" w:hAnsi="Calibri"/>
              <w:sz w:val="24"/>
              <w:szCs w:val="24"/>
              <w:rPrChange w:id="1893" w:author="Razzaghi-Pour, Kavi" w:date="2013-10-30T14:36:00Z">
                <w:rPr>
                  <w:rFonts w:ascii="Times New Roman" w:hAnsi="Times New Roman"/>
                </w:rPr>
              </w:rPrChange>
            </w:rPr>
            <w:delText>Break out room could be set out</w:delText>
          </w:r>
        </w:del>
        <w:del w:id="1894" w:author="Razzaghi-Pour, Kavi" w:date="2013-10-31T08:41:00Z">
          <w:r w:rsidRPr="00833ED4" w:rsidDel="00316D35">
            <w:rPr>
              <w:rFonts w:ascii="Calibri" w:hAnsi="Calibri"/>
              <w:sz w:val="24"/>
              <w:szCs w:val="24"/>
              <w:rPrChange w:id="1895" w:author="Razzaghi-Pour, Kavi" w:date="2013-10-30T14:36:00Z">
                <w:rPr>
                  <w:rFonts w:ascii="Times New Roman" w:hAnsi="Times New Roman"/>
                </w:rPr>
              </w:rPrChange>
            </w:rPr>
            <w:delText xml:space="preserve"> with exercise bike, mini tramp, gym ball, punching bag. </w:delText>
          </w:r>
        </w:del>
      </w:ins>
    </w:p>
    <w:p w:rsidR="0090736F" w:rsidRPr="00833ED4" w:rsidDel="000F4901" w:rsidRDefault="0090736F" w:rsidP="000F4901">
      <w:pPr>
        <w:pStyle w:val="ColorfulList-Accent1"/>
        <w:numPr>
          <w:ilvl w:val="2"/>
          <w:numId w:val="4"/>
        </w:numPr>
        <w:spacing w:after="0"/>
        <w:rPr>
          <w:ins w:id="1896" w:author="Catherine Hays" w:date="2013-10-21T13:48:00Z"/>
          <w:del w:id="1897" w:author="Razzaghi-Pour, Kavi" w:date="2013-10-31T08:30:00Z"/>
          <w:rFonts w:ascii="Calibri" w:hAnsi="Calibri"/>
          <w:sz w:val="24"/>
          <w:szCs w:val="24"/>
          <w:rPrChange w:id="1898" w:author="Razzaghi-Pour, Kavi" w:date="2013-10-30T14:36:00Z">
            <w:rPr>
              <w:ins w:id="1899" w:author="Catherine Hays" w:date="2013-10-21T13:48:00Z"/>
              <w:del w:id="1900" w:author="Razzaghi-Pour, Kavi" w:date="2013-10-31T08:30:00Z"/>
              <w:rFonts w:ascii="Times New Roman" w:hAnsi="Times New Roman"/>
            </w:rPr>
          </w:rPrChange>
        </w:rPr>
        <w:pPrChange w:id="1901" w:author="Razzaghi-Pour, Kavi" w:date="2013-10-31T08:30:00Z">
          <w:pPr>
            <w:pStyle w:val="ColorfulList-Accent1"/>
            <w:numPr>
              <w:numId w:val="4"/>
            </w:numPr>
            <w:spacing w:after="0"/>
            <w:ind w:hanging="360"/>
          </w:pPr>
        </w:pPrChange>
      </w:pPr>
      <w:ins w:id="1902" w:author="Catherine Hays" w:date="2013-10-21T13:49:00Z">
        <w:del w:id="1903" w:author="Razzaghi-Pour, Kavi" w:date="2013-10-30T13:42:00Z">
          <w:r w:rsidRPr="000F4901" w:rsidDel="00931B90">
            <w:rPr>
              <w:rFonts w:ascii="Calibri" w:hAnsi="Calibri"/>
              <w:sz w:val="24"/>
              <w:szCs w:val="24"/>
              <w:rPrChange w:id="1904" w:author="Razzaghi-Pour, Kavi" w:date="2013-10-31T08:30:00Z">
                <w:rPr>
                  <w:rFonts w:ascii="Times New Roman" w:hAnsi="Times New Roman"/>
                </w:rPr>
              </w:rPrChange>
            </w:rPr>
            <w:delText>Time table breaks as necessary or implement spontaneous breaks as required</w:delText>
          </w:r>
        </w:del>
        <w:del w:id="1905" w:author="Razzaghi-Pour, Kavi" w:date="2013-10-31T08:30:00Z">
          <w:r w:rsidRPr="000F4901" w:rsidDel="000F4901">
            <w:rPr>
              <w:rFonts w:ascii="Calibri" w:hAnsi="Calibri"/>
              <w:sz w:val="24"/>
              <w:szCs w:val="24"/>
              <w:rPrChange w:id="1906" w:author="Razzaghi-Pour, Kavi" w:date="2013-10-31T08:30:00Z">
                <w:rPr>
                  <w:rFonts w:ascii="Times New Roman" w:hAnsi="Times New Roman"/>
                </w:rPr>
              </w:rPrChange>
            </w:rPr>
            <w:delText>.</w:delText>
          </w:r>
        </w:del>
      </w:ins>
    </w:p>
    <w:p w:rsidR="0090736F" w:rsidRPr="000F4901" w:rsidDel="00316D35" w:rsidRDefault="0090736F" w:rsidP="00316D35">
      <w:pPr>
        <w:pStyle w:val="ColorfulList-Accent1"/>
        <w:tabs>
          <w:tab w:val="left" w:pos="4849"/>
        </w:tabs>
        <w:spacing w:after="0"/>
        <w:ind w:left="2160"/>
        <w:rPr>
          <w:del w:id="1907" w:author="Razzaghi-Pour, Kavi" w:date="2013-10-31T08:41:00Z"/>
          <w:rFonts w:ascii="Calibri" w:hAnsi="Calibri"/>
          <w:sz w:val="24"/>
          <w:szCs w:val="24"/>
          <w:rPrChange w:id="1908" w:author="Razzaghi-Pour, Kavi" w:date="2013-10-31T08:30:00Z">
            <w:rPr>
              <w:del w:id="1909" w:author="Razzaghi-Pour, Kavi" w:date="2013-10-31T08:41:00Z"/>
              <w:rFonts w:ascii="Times New Roman" w:hAnsi="Times New Roman"/>
            </w:rPr>
          </w:rPrChange>
        </w:rPr>
        <w:pPrChange w:id="1910" w:author="Razzaghi-Pour, Kavi" w:date="2013-10-31T08:41:00Z">
          <w:pPr>
            <w:pStyle w:val="ColorfulList-Accent1"/>
            <w:numPr>
              <w:numId w:val="4"/>
            </w:numPr>
            <w:spacing w:after="0"/>
            <w:ind w:hanging="360"/>
          </w:pPr>
        </w:pPrChange>
      </w:pPr>
    </w:p>
    <w:p w:rsidR="00B66DA9" w:rsidRPr="00833ED4" w:rsidDel="00316D35" w:rsidRDefault="00B66DA9" w:rsidP="00B66DA9">
      <w:pPr>
        <w:pStyle w:val="ColorfulList-Accent1"/>
        <w:numPr>
          <w:ilvl w:val="0"/>
          <w:numId w:val="4"/>
        </w:numPr>
        <w:spacing w:after="0"/>
        <w:rPr>
          <w:del w:id="1911" w:author="Razzaghi-Pour, Kavi" w:date="2013-10-31T08:41:00Z"/>
          <w:rFonts w:ascii="Calibri" w:hAnsi="Calibri"/>
          <w:sz w:val="24"/>
          <w:szCs w:val="24"/>
          <w:rPrChange w:id="1912" w:author="Razzaghi-Pour, Kavi" w:date="2013-10-30T14:36:00Z">
            <w:rPr>
              <w:del w:id="1913" w:author="Razzaghi-Pour, Kavi" w:date="2013-10-31T08:41:00Z"/>
              <w:rFonts w:ascii="Times New Roman" w:hAnsi="Times New Roman"/>
            </w:rPr>
          </w:rPrChange>
        </w:rPr>
      </w:pPr>
      <w:del w:id="1914" w:author="Razzaghi-Pour, Kavi" w:date="2013-10-31T08:41:00Z">
        <w:r w:rsidRPr="00833ED4" w:rsidDel="00316D35">
          <w:rPr>
            <w:rFonts w:ascii="Calibri" w:hAnsi="Calibri"/>
            <w:sz w:val="24"/>
            <w:szCs w:val="24"/>
            <w:rPrChange w:id="1915" w:author="Razzaghi-Pour, Kavi" w:date="2013-10-30T14:36:00Z">
              <w:rPr>
                <w:rFonts w:ascii="Times New Roman" w:hAnsi="Times New Roman"/>
              </w:rPr>
            </w:rPrChange>
          </w:rPr>
          <w:delText>Involve the student in chores</w:delText>
        </w:r>
      </w:del>
      <w:ins w:id="1916" w:author="Karima Sansoni" w:date="2013-10-16T16:54:00Z">
        <w:del w:id="1917" w:author="Razzaghi-Pour, Kavi" w:date="2013-10-31T08:41:00Z">
          <w:r w:rsidR="0014576C" w:rsidRPr="00833ED4" w:rsidDel="00316D35">
            <w:rPr>
              <w:rFonts w:ascii="Calibri" w:hAnsi="Calibri"/>
              <w:sz w:val="24"/>
              <w:szCs w:val="24"/>
              <w:rPrChange w:id="1918" w:author="Razzaghi-Pour, Kavi" w:date="2013-10-30T14:36:00Z">
                <w:rPr>
                  <w:rFonts w:ascii="Times New Roman" w:hAnsi="Times New Roman"/>
                </w:rPr>
              </w:rPrChange>
            </w:rPr>
            <w:delText xml:space="preserve"> that involve movement</w:delText>
          </w:r>
        </w:del>
      </w:ins>
      <w:del w:id="1919" w:author="Razzaghi-Pour, Kavi" w:date="2013-10-31T08:41:00Z">
        <w:r w:rsidRPr="00833ED4" w:rsidDel="00316D35">
          <w:rPr>
            <w:rFonts w:ascii="Calibri" w:hAnsi="Calibri"/>
            <w:sz w:val="24"/>
            <w:szCs w:val="24"/>
            <w:rPrChange w:id="1920" w:author="Razzaghi-Pour, Kavi" w:date="2013-10-30T14:36:00Z">
              <w:rPr>
                <w:rFonts w:ascii="Times New Roman" w:hAnsi="Times New Roman"/>
              </w:rPr>
            </w:rPrChange>
          </w:rPr>
          <w:delText xml:space="preserve">: </w:delText>
        </w:r>
      </w:del>
    </w:p>
    <w:p w:rsidR="00B66DA9" w:rsidRPr="00833ED4" w:rsidDel="00316D35" w:rsidRDefault="00B66DA9" w:rsidP="00B66DA9">
      <w:pPr>
        <w:pStyle w:val="ColorfulList-Accent1"/>
        <w:numPr>
          <w:ilvl w:val="1"/>
          <w:numId w:val="4"/>
        </w:numPr>
        <w:spacing w:after="0"/>
        <w:rPr>
          <w:del w:id="1921" w:author="Razzaghi-Pour, Kavi" w:date="2013-10-31T08:41:00Z"/>
          <w:rFonts w:ascii="Calibri" w:hAnsi="Calibri"/>
          <w:sz w:val="24"/>
          <w:szCs w:val="24"/>
          <w:rPrChange w:id="1922" w:author="Razzaghi-Pour, Kavi" w:date="2013-10-30T14:36:00Z">
            <w:rPr>
              <w:del w:id="1923" w:author="Razzaghi-Pour, Kavi" w:date="2013-10-31T08:41:00Z"/>
              <w:rFonts w:ascii="Times New Roman" w:hAnsi="Times New Roman"/>
            </w:rPr>
          </w:rPrChange>
        </w:rPr>
      </w:pPr>
      <w:del w:id="1924" w:author="Razzaghi-Pour, Kavi" w:date="2013-10-31T08:41:00Z">
        <w:r w:rsidRPr="00833ED4" w:rsidDel="00316D35">
          <w:rPr>
            <w:rFonts w:ascii="Calibri" w:hAnsi="Calibri"/>
            <w:sz w:val="24"/>
            <w:szCs w:val="24"/>
            <w:rPrChange w:id="1925" w:author="Razzaghi-Pour, Kavi" w:date="2013-10-30T14:36:00Z">
              <w:rPr>
                <w:rFonts w:ascii="Times New Roman" w:hAnsi="Times New Roman"/>
              </w:rPr>
            </w:rPrChange>
          </w:rPr>
          <w:delText xml:space="preserve">Wipe the board or desk, </w:delText>
        </w:r>
      </w:del>
    </w:p>
    <w:p w:rsidR="00B66DA9" w:rsidRPr="00833ED4" w:rsidDel="00316D35" w:rsidRDefault="00B66DA9" w:rsidP="00B66DA9">
      <w:pPr>
        <w:pStyle w:val="ColorfulList-Accent1"/>
        <w:numPr>
          <w:ilvl w:val="1"/>
          <w:numId w:val="4"/>
        </w:numPr>
        <w:spacing w:after="0"/>
        <w:rPr>
          <w:del w:id="1926" w:author="Razzaghi-Pour, Kavi" w:date="2013-10-31T08:41:00Z"/>
          <w:rFonts w:ascii="Calibri" w:hAnsi="Calibri"/>
          <w:sz w:val="24"/>
          <w:szCs w:val="24"/>
          <w:rPrChange w:id="1927" w:author="Razzaghi-Pour, Kavi" w:date="2013-10-30T14:36:00Z">
            <w:rPr>
              <w:del w:id="1928" w:author="Razzaghi-Pour, Kavi" w:date="2013-10-31T08:41:00Z"/>
              <w:rFonts w:ascii="Times New Roman" w:hAnsi="Times New Roman"/>
            </w:rPr>
          </w:rPrChange>
        </w:rPr>
      </w:pPr>
      <w:del w:id="1929" w:author="Razzaghi-Pour, Kavi" w:date="2013-10-31T08:41:00Z">
        <w:r w:rsidRPr="00833ED4" w:rsidDel="00316D35">
          <w:rPr>
            <w:rFonts w:ascii="Calibri" w:hAnsi="Calibri"/>
            <w:sz w:val="24"/>
            <w:szCs w:val="24"/>
            <w:rPrChange w:id="1930" w:author="Razzaghi-Pour, Kavi" w:date="2013-10-30T14:36:00Z">
              <w:rPr>
                <w:rFonts w:ascii="Times New Roman" w:hAnsi="Times New Roman"/>
              </w:rPr>
            </w:rPrChange>
          </w:rPr>
          <w:delText xml:space="preserve">Carry the drink bottles to the sports field, </w:delText>
        </w:r>
      </w:del>
    </w:p>
    <w:p w:rsidR="00B66DA9" w:rsidRPr="00833ED4" w:rsidDel="00316D35" w:rsidRDefault="00B66DA9" w:rsidP="00B66DA9">
      <w:pPr>
        <w:pStyle w:val="ColorfulList-Accent1"/>
        <w:numPr>
          <w:ilvl w:val="1"/>
          <w:numId w:val="4"/>
        </w:numPr>
        <w:spacing w:after="0"/>
        <w:rPr>
          <w:ins w:id="1931" w:author="Catherine Hays" w:date="2013-10-21T13:44:00Z"/>
          <w:del w:id="1932" w:author="Razzaghi-Pour, Kavi" w:date="2013-10-31T08:41:00Z"/>
          <w:rFonts w:ascii="Calibri" w:hAnsi="Calibri"/>
          <w:sz w:val="24"/>
          <w:szCs w:val="24"/>
          <w:rPrChange w:id="1933" w:author="Razzaghi-Pour, Kavi" w:date="2013-10-30T14:36:00Z">
            <w:rPr>
              <w:ins w:id="1934" w:author="Catherine Hays" w:date="2013-10-21T13:44:00Z"/>
              <w:del w:id="1935" w:author="Razzaghi-Pour, Kavi" w:date="2013-10-31T08:41:00Z"/>
              <w:rFonts w:ascii="Times New Roman" w:hAnsi="Times New Roman"/>
            </w:rPr>
          </w:rPrChange>
        </w:rPr>
      </w:pPr>
      <w:del w:id="1936" w:author="Razzaghi-Pour, Kavi" w:date="2013-10-31T08:41:00Z">
        <w:r w:rsidRPr="00833ED4" w:rsidDel="00316D35">
          <w:rPr>
            <w:rFonts w:ascii="Calibri" w:hAnsi="Calibri"/>
            <w:sz w:val="24"/>
            <w:szCs w:val="24"/>
            <w:rPrChange w:id="1937" w:author="Razzaghi-Pour, Kavi" w:date="2013-10-30T14:36:00Z">
              <w:rPr>
                <w:rFonts w:ascii="Times New Roman" w:hAnsi="Times New Roman"/>
              </w:rPr>
            </w:rPrChange>
          </w:rPr>
          <w:delText>Take the lunch orders</w:delText>
        </w:r>
      </w:del>
      <w:ins w:id="1938" w:author="Catherine Hays" w:date="2013-10-21T13:44:00Z">
        <w:del w:id="1939" w:author="Razzaghi-Pour, Kavi" w:date="2013-10-31T08:41:00Z">
          <w:r w:rsidR="0090736F" w:rsidRPr="00833ED4" w:rsidDel="00316D35">
            <w:rPr>
              <w:rFonts w:ascii="Calibri" w:hAnsi="Calibri"/>
              <w:sz w:val="24"/>
              <w:szCs w:val="24"/>
              <w:rPrChange w:id="1940" w:author="Razzaghi-Pour, Kavi" w:date="2013-10-30T14:36:00Z">
                <w:rPr>
                  <w:rFonts w:ascii="Times New Roman" w:hAnsi="Times New Roman"/>
                </w:rPr>
              </w:rPrChange>
            </w:rPr>
            <w:delText>/messages</w:delText>
          </w:r>
        </w:del>
      </w:ins>
      <w:del w:id="1941" w:author="Razzaghi-Pour, Kavi" w:date="2013-10-31T08:41:00Z">
        <w:r w:rsidRPr="00833ED4" w:rsidDel="00316D35">
          <w:rPr>
            <w:rFonts w:ascii="Calibri" w:hAnsi="Calibri"/>
            <w:sz w:val="24"/>
            <w:szCs w:val="24"/>
            <w:rPrChange w:id="1942" w:author="Razzaghi-Pour, Kavi" w:date="2013-10-30T14:36:00Z">
              <w:rPr>
                <w:rFonts w:ascii="Times New Roman" w:hAnsi="Times New Roman"/>
              </w:rPr>
            </w:rPrChange>
          </w:rPr>
          <w:delText xml:space="preserve"> to the office</w:delText>
        </w:r>
      </w:del>
    </w:p>
    <w:p w:rsidR="0090736F" w:rsidRPr="00833ED4" w:rsidDel="00316D35" w:rsidRDefault="0090736F" w:rsidP="0090736F">
      <w:pPr>
        <w:pStyle w:val="ColorfulList-Accent1"/>
        <w:numPr>
          <w:ilvl w:val="1"/>
          <w:numId w:val="4"/>
        </w:numPr>
        <w:spacing w:after="0"/>
        <w:rPr>
          <w:del w:id="1943" w:author="Razzaghi-Pour, Kavi" w:date="2013-10-31T08:41:00Z"/>
          <w:rFonts w:ascii="Calibri" w:hAnsi="Calibri"/>
          <w:sz w:val="24"/>
          <w:szCs w:val="24"/>
          <w:rPrChange w:id="1944" w:author="Razzaghi-Pour, Kavi" w:date="2013-10-30T14:36:00Z">
            <w:rPr>
              <w:del w:id="1945" w:author="Razzaghi-Pour, Kavi" w:date="2013-10-31T08:41:00Z"/>
              <w:rFonts w:ascii="Times New Roman" w:hAnsi="Times New Roman"/>
            </w:rPr>
          </w:rPrChange>
        </w:rPr>
      </w:pPr>
    </w:p>
    <w:p w:rsidR="00B66DA9" w:rsidRPr="00833ED4" w:rsidDel="00316D35" w:rsidRDefault="0014576C" w:rsidP="00B66DA9">
      <w:pPr>
        <w:pStyle w:val="ColorfulList-Accent1"/>
        <w:numPr>
          <w:ilvl w:val="0"/>
          <w:numId w:val="4"/>
        </w:numPr>
        <w:spacing w:after="0"/>
        <w:rPr>
          <w:del w:id="1946" w:author="Razzaghi-Pour, Kavi" w:date="2013-10-31T08:41:00Z"/>
          <w:rFonts w:ascii="Calibri" w:hAnsi="Calibri"/>
          <w:sz w:val="24"/>
          <w:szCs w:val="24"/>
          <w:rPrChange w:id="1947" w:author="Razzaghi-Pour, Kavi" w:date="2013-10-30T14:36:00Z">
            <w:rPr>
              <w:del w:id="1948" w:author="Razzaghi-Pour, Kavi" w:date="2013-10-31T08:41:00Z"/>
              <w:rFonts w:ascii="Times New Roman" w:hAnsi="Times New Roman"/>
            </w:rPr>
          </w:rPrChange>
        </w:rPr>
      </w:pPr>
      <w:ins w:id="1949" w:author="Karima Sansoni" w:date="2013-10-16T16:55:00Z">
        <w:del w:id="1950" w:author="Razzaghi-Pour, Kavi" w:date="2013-10-31T08:41:00Z">
          <w:r w:rsidRPr="00833ED4" w:rsidDel="00316D35">
            <w:rPr>
              <w:rFonts w:ascii="Calibri" w:hAnsi="Calibri"/>
              <w:sz w:val="24"/>
              <w:szCs w:val="24"/>
              <w:rPrChange w:id="1951" w:author="Razzaghi-Pour, Kavi" w:date="2013-10-30T14:36:00Z">
                <w:rPr>
                  <w:rFonts w:ascii="Times New Roman" w:hAnsi="Times New Roman"/>
                </w:rPr>
              </w:rPrChange>
            </w:rPr>
            <w:delText>Allow</w:delText>
          </w:r>
        </w:del>
      </w:ins>
      <w:del w:id="1952" w:author="Razzaghi-Pour, Kavi" w:date="2013-10-31T08:41:00Z">
        <w:r w:rsidR="00B66DA9" w:rsidRPr="00833ED4" w:rsidDel="00316D35">
          <w:rPr>
            <w:rFonts w:ascii="Calibri" w:hAnsi="Calibri"/>
            <w:sz w:val="24"/>
            <w:szCs w:val="24"/>
            <w:rPrChange w:id="1953" w:author="Razzaghi-Pour, Kavi" w:date="2013-10-30T14:36:00Z">
              <w:rPr>
                <w:rFonts w:ascii="Times New Roman" w:hAnsi="Times New Roman"/>
              </w:rPr>
            </w:rPrChange>
          </w:rPr>
          <w:delText>Encourage constant</w:delText>
        </w:r>
      </w:del>
      <w:ins w:id="1954" w:author="Karima Sansoni" w:date="2013-10-16T16:55:00Z">
        <w:del w:id="1955" w:author="Razzaghi-Pour, Kavi" w:date="2013-10-31T08:41:00Z">
          <w:r w:rsidRPr="00833ED4" w:rsidDel="00316D35">
            <w:rPr>
              <w:rFonts w:ascii="Calibri" w:hAnsi="Calibri"/>
              <w:sz w:val="24"/>
              <w:szCs w:val="24"/>
              <w:rPrChange w:id="1956" w:author="Razzaghi-Pour, Kavi" w:date="2013-10-30T14:36:00Z">
                <w:rPr>
                  <w:rFonts w:ascii="Times New Roman" w:hAnsi="Times New Roman"/>
                </w:rPr>
              </w:rPrChange>
            </w:rPr>
            <w:delText>regulating and organising</w:delText>
          </w:r>
        </w:del>
      </w:ins>
      <w:del w:id="1957" w:author="Razzaghi-Pour, Kavi" w:date="2013-10-31T08:41:00Z">
        <w:r w:rsidR="00B66DA9" w:rsidRPr="00833ED4" w:rsidDel="00316D35">
          <w:rPr>
            <w:rFonts w:ascii="Calibri" w:hAnsi="Calibri"/>
            <w:sz w:val="24"/>
            <w:szCs w:val="24"/>
            <w:rPrChange w:id="1958" w:author="Razzaghi-Pour, Kavi" w:date="2013-10-30T14:36:00Z">
              <w:rPr>
                <w:rFonts w:ascii="Times New Roman" w:hAnsi="Times New Roman"/>
              </w:rPr>
            </w:rPrChange>
          </w:rPr>
          <w:delText xml:space="preserve"> movement (some students require constant movement in order to tolerate other sensations such as sound):</w:delText>
        </w:r>
      </w:del>
    </w:p>
    <w:p w:rsidR="00B66DA9" w:rsidRPr="00833ED4" w:rsidDel="00316D35" w:rsidRDefault="00B66DA9" w:rsidP="00B66DA9">
      <w:pPr>
        <w:pStyle w:val="ColorfulList-Accent1"/>
        <w:numPr>
          <w:ilvl w:val="1"/>
          <w:numId w:val="4"/>
        </w:numPr>
        <w:spacing w:after="0"/>
        <w:rPr>
          <w:del w:id="1959" w:author="Razzaghi-Pour, Kavi" w:date="2013-10-31T08:41:00Z"/>
          <w:rFonts w:ascii="Calibri" w:hAnsi="Calibri"/>
          <w:sz w:val="24"/>
          <w:szCs w:val="24"/>
          <w:rPrChange w:id="1960" w:author="Razzaghi-Pour, Kavi" w:date="2013-10-30T14:36:00Z">
            <w:rPr>
              <w:del w:id="1961" w:author="Razzaghi-Pour, Kavi" w:date="2013-10-31T08:41:00Z"/>
              <w:rFonts w:ascii="Times New Roman" w:hAnsi="Times New Roman"/>
            </w:rPr>
          </w:rPrChange>
        </w:rPr>
      </w:pPr>
      <w:del w:id="1962" w:author="Razzaghi-Pour, Kavi" w:date="2013-10-31T08:41:00Z">
        <w:r w:rsidRPr="00833ED4" w:rsidDel="00316D35">
          <w:rPr>
            <w:rFonts w:ascii="Calibri" w:hAnsi="Calibri"/>
            <w:sz w:val="24"/>
            <w:szCs w:val="24"/>
            <w:rPrChange w:id="1963" w:author="Razzaghi-Pour, Kavi" w:date="2013-10-30T14:36:00Z">
              <w:rPr>
                <w:rFonts w:ascii="Times New Roman" w:hAnsi="Times New Roman"/>
              </w:rPr>
            </w:rPrChange>
          </w:rPr>
          <w:delText xml:space="preserve">Allow the student to pace, </w:delText>
        </w:r>
      </w:del>
    </w:p>
    <w:p w:rsidR="00B66DA9" w:rsidRPr="00833ED4" w:rsidDel="00316D35" w:rsidRDefault="00B66DA9" w:rsidP="00B66DA9">
      <w:pPr>
        <w:pStyle w:val="ColorfulList-Accent1"/>
        <w:numPr>
          <w:ilvl w:val="1"/>
          <w:numId w:val="4"/>
        </w:numPr>
        <w:spacing w:after="0"/>
        <w:rPr>
          <w:ins w:id="1964" w:author="Catherine Hays" w:date="2013-10-21T10:47:00Z"/>
          <w:del w:id="1965" w:author="Razzaghi-Pour, Kavi" w:date="2013-10-31T08:41:00Z"/>
          <w:rFonts w:ascii="Calibri" w:hAnsi="Calibri"/>
          <w:sz w:val="24"/>
          <w:szCs w:val="24"/>
          <w:rPrChange w:id="1966" w:author="Razzaghi-Pour, Kavi" w:date="2013-10-30T14:36:00Z">
            <w:rPr>
              <w:ins w:id="1967" w:author="Catherine Hays" w:date="2013-10-21T10:47:00Z"/>
              <w:del w:id="1968" w:author="Razzaghi-Pour, Kavi" w:date="2013-10-31T08:41:00Z"/>
              <w:rFonts w:ascii="Times New Roman" w:hAnsi="Times New Roman"/>
            </w:rPr>
          </w:rPrChange>
        </w:rPr>
      </w:pPr>
      <w:del w:id="1969" w:author="Razzaghi-Pour, Kavi" w:date="2013-10-31T08:41:00Z">
        <w:r w:rsidRPr="00833ED4" w:rsidDel="00316D35">
          <w:rPr>
            <w:rFonts w:ascii="Calibri" w:hAnsi="Calibri"/>
            <w:sz w:val="24"/>
            <w:szCs w:val="24"/>
            <w:rPrChange w:id="1970" w:author="Razzaghi-Pour, Kavi" w:date="2013-10-30T14:36:00Z">
              <w:rPr>
                <w:rFonts w:ascii="Times New Roman" w:hAnsi="Times New Roman"/>
              </w:rPr>
            </w:rPrChange>
          </w:rPr>
          <w:delText xml:space="preserve">Give them access to a move and sit cushion, a ball chair or a vibrating seat/cushion </w:delText>
        </w:r>
      </w:del>
      <w:ins w:id="1971" w:author="Catherine Hays" w:date="2013-10-21T13:45:00Z">
        <w:del w:id="1972" w:author="Razzaghi-Pour, Kavi" w:date="2013-10-31T08:41:00Z">
          <w:r w:rsidR="0090736F" w:rsidRPr="00833ED4" w:rsidDel="00316D35">
            <w:rPr>
              <w:rFonts w:ascii="Calibri" w:hAnsi="Calibri"/>
              <w:sz w:val="24"/>
              <w:szCs w:val="24"/>
              <w:rPrChange w:id="1973" w:author="Razzaghi-Pour, Kavi" w:date="2013-10-30T14:36:00Z">
                <w:rPr>
                  <w:rFonts w:ascii="Times New Roman" w:hAnsi="Times New Roman"/>
                </w:rPr>
              </w:rPrChange>
            </w:rPr>
            <w:delText>whilst at their desk/group circle.</w:delText>
          </w:r>
        </w:del>
      </w:ins>
    </w:p>
    <w:p w:rsidR="007F63C0" w:rsidRPr="00833ED4" w:rsidDel="00316D35" w:rsidRDefault="0090736F" w:rsidP="00B66DA9">
      <w:pPr>
        <w:pStyle w:val="ColorfulList-Accent1"/>
        <w:numPr>
          <w:ilvl w:val="1"/>
          <w:numId w:val="4"/>
        </w:numPr>
        <w:spacing w:after="0"/>
        <w:rPr>
          <w:ins w:id="1974" w:author="Catherine Hays" w:date="2013-10-21T14:16:00Z"/>
          <w:del w:id="1975" w:author="Razzaghi-Pour, Kavi" w:date="2013-10-31T08:41:00Z"/>
          <w:rFonts w:ascii="Calibri" w:hAnsi="Calibri"/>
          <w:sz w:val="24"/>
          <w:szCs w:val="24"/>
          <w:rPrChange w:id="1976" w:author="Razzaghi-Pour, Kavi" w:date="2013-10-30T14:36:00Z">
            <w:rPr>
              <w:ins w:id="1977" w:author="Catherine Hays" w:date="2013-10-21T14:16:00Z"/>
              <w:del w:id="1978" w:author="Razzaghi-Pour, Kavi" w:date="2013-10-31T08:41:00Z"/>
              <w:rFonts w:ascii="Times New Roman" w:hAnsi="Times New Roman"/>
            </w:rPr>
          </w:rPrChange>
        </w:rPr>
      </w:pPr>
      <w:ins w:id="1979" w:author="Catherine Hays" w:date="2013-10-21T13:45:00Z">
        <w:del w:id="1980" w:author="Razzaghi-Pour, Kavi" w:date="2013-10-31T08:41:00Z">
          <w:r w:rsidRPr="00833ED4" w:rsidDel="00316D35">
            <w:rPr>
              <w:rFonts w:ascii="Calibri" w:hAnsi="Calibri"/>
              <w:sz w:val="24"/>
              <w:szCs w:val="24"/>
              <w:rPrChange w:id="1981" w:author="Razzaghi-Pour, Kavi" w:date="2013-10-30T14:36:00Z">
                <w:rPr>
                  <w:rFonts w:ascii="Times New Roman" w:hAnsi="Times New Roman"/>
                </w:rPr>
              </w:rPrChange>
            </w:rPr>
            <w:delText xml:space="preserve">Give them </w:delText>
          </w:r>
        </w:del>
      </w:ins>
      <w:ins w:id="1982" w:author="Catherine Hays" w:date="2013-10-21T10:47:00Z">
        <w:del w:id="1983" w:author="Razzaghi-Pour, Kavi" w:date="2013-10-31T08:41:00Z">
          <w:r w:rsidRPr="00833ED4" w:rsidDel="00316D35">
            <w:rPr>
              <w:rFonts w:ascii="Calibri" w:hAnsi="Calibri"/>
              <w:sz w:val="24"/>
              <w:szCs w:val="24"/>
              <w:rPrChange w:id="1984" w:author="Razzaghi-Pour, Kavi" w:date="2013-10-30T14:36:00Z">
                <w:rPr>
                  <w:rFonts w:ascii="Times New Roman" w:hAnsi="Times New Roman"/>
                </w:rPr>
              </w:rPrChange>
            </w:rPr>
            <w:delText>a</w:delText>
          </w:r>
          <w:r w:rsidR="007F63C0" w:rsidRPr="00833ED4" w:rsidDel="00316D35">
            <w:rPr>
              <w:rFonts w:ascii="Calibri" w:hAnsi="Calibri"/>
              <w:sz w:val="24"/>
              <w:szCs w:val="24"/>
              <w:rPrChange w:id="1985" w:author="Razzaghi-Pour, Kavi" w:date="2013-10-30T14:36:00Z">
                <w:rPr>
                  <w:rFonts w:ascii="Times New Roman" w:hAnsi="Times New Roman"/>
                </w:rPr>
              </w:rPrChange>
            </w:rPr>
            <w:delText>ccess to swivel</w:delText>
          </w:r>
        </w:del>
        <w:del w:id="1986" w:author="Razzaghi-Pour, Kavi" w:date="2013-10-30T13:42:00Z">
          <w:r w:rsidR="007F63C0" w:rsidRPr="00833ED4" w:rsidDel="00931B90">
            <w:rPr>
              <w:rFonts w:ascii="Calibri" w:hAnsi="Calibri"/>
              <w:sz w:val="24"/>
              <w:szCs w:val="24"/>
              <w:rPrChange w:id="1987" w:author="Razzaghi-Pour, Kavi" w:date="2013-10-30T14:36:00Z">
                <w:rPr>
                  <w:rFonts w:ascii="Times New Roman" w:hAnsi="Times New Roman"/>
                </w:rPr>
              </w:rPrChange>
            </w:rPr>
            <w:delText>/</w:delText>
          </w:r>
        </w:del>
        <w:del w:id="1988" w:author="Razzaghi-Pour, Kavi" w:date="2013-10-31T08:41:00Z">
          <w:r w:rsidR="007F63C0" w:rsidRPr="00833ED4" w:rsidDel="00316D35">
            <w:rPr>
              <w:rFonts w:ascii="Calibri" w:hAnsi="Calibri"/>
              <w:sz w:val="24"/>
              <w:szCs w:val="24"/>
              <w:rPrChange w:id="1989" w:author="Razzaghi-Pour, Kavi" w:date="2013-10-30T14:36:00Z">
                <w:rPr>
                  <w:rFonts w:ascii="Times New Roman" w:hAnsi="Times New Roman"/>
                </w:rPr>
              </w:rPrChange>
            </w:rPr>
            <w:delText xml:space="preserve">rocker chair </w:delText>
          </w:r>
        </w:del>
      </w:ins>
      <w:ins w:id="1990" w:author="Catherine Hays" w:date="2013-10-21T10:48:00Z">
        <w:del w:id="1991" w:author="Razzaghi-Pour, Kavi" w:date="2013-10-31T08:41:00Z">
          <w:r w:rsidR="007F63C0" w:rsidRPr="00833ED4" w:rsidDel="00316D35">
            <w:rPr>
              <w:rFonts w:ascii="Calibri" w:hAnsi="Calibri"/>
              <w:sz w:val="24"/>
              <w:szCs w:val="24"/>
              <w:rPrChange w:id="1992" w:author="Razzaghi-Pour, Kavi" w:date="2013-10-30T14:36:00Z">
                <w:rPr>
                  <w:rFonts w:ascii="Times New Roman" w:hAnsi="Times New Roman"/>
                </w:rPr>
              </w:rPrChange>
            </w:rPr>
            <w:delText>–</w:delText>
          </w:r>
        </w:del>
      </w:ins>
      <w:ins w:id="1993" w:author="Catherine Hays" w:date="2013-10-21T10:47:00Z">
        <w:del w:id="1994" w:author="Razzaghi-Pour, Kavi" w:date="2013-10-31T08:41:00Z">
          <w:r w:rsidR="007F63C0" w:rsidRPr="00833ED4" w:rsidDel="00316D35">
            <w:rPr>
              <w:rFonts w:ascii="Calibri" w:hAnsi="Calibri"/>
              <w:sz w:val="24"/>
              <w:szCs w:val="24"/>
              <w:rPrChange w:id="1995" w:author="Razzaghi-Pour, Kavi" w:date="2013-10-30T14:36:00Z">
                <w:rPr>
                  <w:rFonts w:ascii="Times New Roman" w:hAnsi="Times New Roman"/>
                </w:rPr>
              </w:rPrChange>
            </w:rPr>
            <w:delText xml:space="preserve"> seating </w:delText>
          </w:r>
        </w:del>
      </w:ins>
      <w:ins w:id="1996" w:author="Catherine Hays" w:date="2013-10-21T10:48:00Z">
        <w:del w:id="1997" w:author="Razzaghi-Pour, Kavi" w:date="2013-10-31T08:41:00Z">
          <w:r w:rsidR="007F63C0" w:rsidRPr="00833ED4" w:rsidDel="00316D35">
            <w:rPr>
              <w:rFonts w:ascii="Calibri" w:hAnsi="Calibri"/>
              <w:sz w:val="24"/>
              <w:szCs w:val="24"/>
              <w:rPrChange w:id="1998" w:author="Razzaghi-Pour, Kavi" w:date="2013-10-30T14:36:00Z">
                <w:rPr>
                  <w:rFonts w:ascii="Times New Roman" w:hAnsi="Times New Roman"/>
                </w:rPr>
              </w:rPrChange>
            </w:rPr>
            <w:delText>that provides non disruptive movement in a safe way.</w:delText>
          </w:r>
        </w:del>
      </w:ins>
    </w:p>
    <w:p w:rsidR="002430D4" w:rsidRPr="00833ED4" w:rsidDel="00316D35" w:rsidRDefault="002430D4" w:rsidP="00B66DA9">
      <w:pPr>
        <w:pStyle w:val="ColorfulList-Accent1"/>
        <w:numPr>
          <w:ilvl w:val="1"/>
          <w:numId w:val="4"/>
        </w:numPr>
        <w:spacing w:after="0"/>
        <w:rPr>
          <w:del w:id="1999" w:author="Razzaghi-Pour, Kavi" w:date="2013-10-31T08:41:00Z"/>
          <w:rFonts w:ascii="Calibri" w:hAnsi="Calibri"/>
          <w:sz w:val="24"/>
          <w:szCs w:val="24"/>
          <w:rPrChange w:id="2000" w:author="Razzaghi-Pour, Kavi" w:date="2013-10-30T14:36:00Z">
            <w:rPr>
              <w:del w:id="2001" w:author="Razzaghi-Pour, Kavi" w:date="2013-10-31T08:41:00Z"/>
              <w:rFonts w:ascii="Times New Roman" w:hAnsi="Times New Roman"/>
            </w:rPr>
          </w:rPrChange>
        </w:rPr>
      </w:pPr>
      <w:ins w:id="2002" w:author="Catherine Hays" w:date="2013-10-21T14:16:00Z">
        <w:del w:id="2003" w:author="Razzaghi-Pour, Kavi" w:date="2013-10-31T08:41:00Z">
          <w:r w:rsidRPr="00833ED4" w:rsidDel="00316D35">
            <w:rPr>
              <w:rFonts w:ascii="Calibri" w:hAnsi="Calibri"/>
              <w:sz w:val="24"/>
              <w:szCs w:val="24"/>
              <w:rPrChange w:id="2004" w:author="Razzaghi-Pour, Kavi" w:date="2013-10-30T14:36:00Z">
                <w:rPr>
                  <w:rFonts w:ascii="Times New Roman" w:hAnsi="Times New Roman"/>
                </w:rPr>
              </w:rPrChange>
            </w:rPr>
            <w:delText>Elastic</w:delText>
          </w:r>
        </w:del>
      </w:ins>
      <w:ins w:id="2005" w:author="Catherine Hays" w:date="2013-10-21T14:17:00Z">
        <w:del w:id="2006" w:author="Razzaghi-Pour, Kavi" w:date="2013-10-31T08:41:00Z">
          <w:r w:rsidRPr="00833ED4" w:rsidDel="00316D35">
            <w:rPr>
              <w:rFonts w:ascii="Calibri" w:hAnsi="Calibri"/>
              <w:sz w:val="24"/>
              <w:szCs w:val="24"/>
              <w:rPrChange w:id="2007" w:author="Razzaghi-Pour, Kavi" w:date="2013-10-30T14:36:00Z">
                <w:rPr>
                  <w:rFonts w:ascii="Times New Roman" w:hAnsi="Times New Roman"/>
                </w:rPr>
              </w:rPrChange>
            </w:rPr>
            <w:delText xml:space="preserve"> around chair or table legs the student.</w:delText>
          </w:r>
        </w:del>
      </w:ins>
    </w:p>
    <w:p w:rsidR="00B66DA9" w:rsidRPr="00833ED4" w:rsidDel="00316D35" w:rsidRDefault="00B66DA9" w:rsidP="00726A87">
      <w:pPr>
        <w:pStyle w:val="ColorfulList-Accent1"/>
        <w:spacing w:after="0"/>
        <w:rPr>
          <w:ins w:id="2008" w:author="Catherine Hays" w:date="2013-10-21T10:47:00Z"/>
          <w:del w:id="2009" w:author="Razzaghi-Pour, Kavi" w:date="2013-10-31T08:41:00Z"/>
          <w:rFonts w:ascii="Calibri" w:hAnsi="Calibri"/>
          <w:sz w:val="24"/>
          <w:szCs w:val="24"/>
          <w:rPrChange w:id="2010" w:author="Razzaghi-Pour, Kavi" w:date="2013-10-30T14:36:00Z">
            <w:rPr>
              <w:ins w:id="2011" w:author="Catherine Hays" w:date="2013-10-21T10:47:00Z"/>
              <w:del w:id="2012" w:author="Razzaghi-Pour, Kavi" w:date="2013-10-31T08:41:00Z"/>
              <w:rFonts w:ascii="Times New Roman" w:hAnsi="Times New Roman"/>
            </w:rPr>
          </w:rPrChange>
        </w:rPr>
      </w:pPr>
      <w:del w:id="2013" w:author="Razzaghi-Pour, Kavi" w:date="2013-10-31T08:41:00Z">
        <w:r w:rsidRPr="00833ED4" w:rsidDel="00316D35">
          <w:rPr>
            <w:rFonts w:ascii="Calibri" w:hAnsi="Calibri"/>
            <w:sz w:val="24"/>
            <w:szCs w:val="24"/>
            <w:rPrChange w:id="2014" w:author="Razzaghi-Pour, Kavi" w:date="2013-10-30T14:36:00Z">
              <w:rPr>
                <w:rFonts w:ascii="Times New Roman" w:hAnsi="Times New Roman"/>
              </w:rPr>
            </w:rPrChange>
          </w:rPr>
          <w:delText>Encourage active participation in gym and sport</w:delText>
        </w:r>
        <w:r w:rsidR="007C6507" w:rsidRPr="00833ED4" w:rsidDel="00316D35">
          <w:rPr>
            <w:rFonts w:ascii="Calibri" w:hAnsi="Calibri"/>
            <w:sz w:val="24"/>
            <w:szCs w:val="24"/>
            <w:rPrChange w:id="2015" w:author="Razzaghi-Pour, Kavi" w:date="2013-10-30T14:36:00Z">
              <w:rPr>
                <w:rFonts w:ascii="Times New Roman" w:hAnsi="Times New Roman"/>
              </w:rPr>
            </w:rPrChange>
          </w:rPr>
          <w:delText>s</w:delText>
        </w:r>
        <w:r w:rsidRPr="00833ED4" w:rsidDel="00316D35">
          <w:rPr>
            <w:rFonts w:ascii="Calibri" w:hAnsi="Calibri"/>
            <w:sz w:val="24"/>
            <w:szCs w:val="24"/>
            <w:rPrChange w:id="2016" w:author="Razzaghi-Pour, Kavi" w:date="2013-10-30T14:36:00Z">
              <w:rPr>
                <w:rFonts w:ascii="Times New Roman" w:hAnsi="Times New Roman"/>
              </w:rPr>
            </w:rPrChange>
          </w:rPr>
          <w:delText xml:space="preserve"> class</w:delText>
        </w:r>
        <w:r w:rsidR="007C6507" w:rsidRPr="00833ED4" w:rsidDel="00316D35">
          <w:rPr>
            <w:rFonts w:ascii="Calibri" w:hAnsi="Calibri"/>
            <w:sz w:val="24"/>
            <w:szCs w:val="24"/>
            <w:rPrChange w:id="2017" w:author="Razzaghi-Pour, Kavi" w:date="2013-10-30T14:36:00Z">
              <w:rPr>
                <w:rFonts w:ascii="Times New Roman" w:hAnsi="Times New Roman"/>
              </w:rPr>
            </w:rPrChange>
          </w:rPr>
          <w:delText>es</w:delText>
        </w:r>
        <w:r w:rsidRPr="00833ED4" w:rsidDel="00316D35">
          <w:rPr>
            <w:rFonts w:ascii="Calibri" w:hAnsi="Calibri"/>
            <w:sz w:val="24"/>
            <w:szCs w:val="24"/>
            <w:rPrChange w:id="2018" w:author="Razzaghi-Pour, Kavi" w:date="2013-10-30T14:36:00Z">
              <w:rPr>
                <w:rFonts w:ascii="Times New Roman" w:hAnsi="Times New Roman"/>
              </w:rPr>
            </w:rPrChange>
          </w:rPr>
          <w:delText xml:space="preserve"> </w:delText>
        </w:r>
      </w:del>
      <w:ins w:id="2019" w:author="Catherine Hays" w:date="2013-10-21T10:47:00Z">
        <w:del w:id="2020" w:author="Razzaghi-Pour, Kavi" w:date="2013-10-31T08:41:00Z">
          <w:r w:rsidR="007F63C0" w:rsidRPr="00833ED4" w:rsidDel="00316D35">
            <w:rPr>
              <w:rFonts w:ascii="Calibri" w:hAnsi="Calibri"/>
              <w:sz w:val="24"/>
              <w:szCs w:val="24"/>
              <w:rPrChange w:id="2021" w:author="Razzaghi-Pour, Kavi" w:date="2013-10-30T14:36:00Z">
                <w:rPr>
                  <w:rFonts w:ascii="Times New Roman" w:hAnsi="Times New Roman"/>
                </w:rPr>
              </w:rPrChange>
            </w:rPr>
            <w:delText>and at break times</w:delText>
          </w:r>
        </w:del>
      </w:ins>
      <w:ins w:id="2022" w:author="Catherine Hays" w:date="2013-10-21T14:06:00Z">
        <w:del w:id="2023" w:author="Razzaghi-Pour, Kavi" w:date="2013-10-31T08:41:00Z">
          <w:r w:rsidR="008E5767" w:rsidRPr="00833ED4" w:rsidDel="00316D35">
            <w:rPr>
              <w:rFonts w:ascii="Calibri" w:hAnsi="Calibri"/>
              <w:sz w:val="24"/>
              <w:szCs w:val="24"/>
              <w:rPrChange w:id="2024" w:author="Razzaghi-Pour, Kavi" w:date="2013-10-30T14:36:00Z">
                <w:rPr>
                  <w:rFonts w:ascii="Times New Roman" w:hAnsi="Times New Roman"/>
                </w:rPr>
              </w:rPrChange>
            </w:rPr>
            <w:delText xml:space="preserve"> eg basketball</w:delText>
          </w:r>
        </w:del>
      </w:ins>
    </w:p>
    <w:p w:rsidR="007F63C0" w:rsidRPr="00833ED4" w:rsidDel="00316D35" w:rsidRDefault="007F63C0" w:rsidP="00726A87">
      <w:pPr>
        <w:pStyle w:val="ColorfulList-Accent1"/>
        <w:spacing w:after="0"/>
        <w:rPr>
          <w:ins w:id="2025" w:author="Karima Sansoni" w:date="2013-10-16T16:55:00Z"/>
          <w:del w:id="2026" w:author="Razzaghi-Pour, Kavi" w:date="2013-10-31T08:41:00Z"/>
          <w:rFonts w:ascii="Calibri" w:hAnsi="Calibri"/>
          <w:sz w:val="24"/>
          <w:szCs w:val="24"/>
          <w:rPrChange w:id="2027" w:author="Razzaghi-Pour, Kavi" w:date="2013-10-30T14:36:00Z">
            <w:rPr>
              <w:ins w:id="2028" w:author="Karima Sansoni" w:date="2013-10-16T16:55:00Z"/>
              <w:del w:id="2029" w:author="Razzaghi-Pour, Kavi" w:date="2013-10-31T08:41:00Z"/>
              <w:rFonts w:ascii="Times New Roman" w:hAnsi="Times New Roman"/>
            </w:rPr>
          </w:rPrChange>
        </w:rPr>
      </w:pPr>
    </w:p>
    <w:p w:rsidR="0014576C" w:rsidRPr="00833ED4" w:rsidRDefault="0014576C" w:rsidP="00726A87">
      <w:pPr>
        <w:pStyle w:val="ColorfulList-Accent1"/>
        <w:spacing w:after="0"/>
        <w:rPr>
          <w:rFonts w:ascii="Calibri" w:hAnsi="Calibri"/>
          <w:sz w:val="24"/>
          <w:szCs w:val="24"/>
          <w:rPrChange w:id="2030" w:author="Razzaghi-Pour, Kavi" w:date="2013-10-30T14:36:00Z">
            <w:rPr>
              <w:rFonts w:ascii="Times New Roman" w:hAnsi="Times New Roman"/>
            </w:rPr>
          </w:rPrChange>
        </w:rPr>
      </w:pPr>
    </w:p>
    <w:p w:rsidR="00B66DA9" w:rsidRPr="00833ED4" w:rsidDel="00587AA9" w:rsidRDefault="00B66DA9" w:rsidP="000F4901">
      <w:pPr>
        <w:spacing w:after="0"/>
        <w:ind w:left="720"/>
        <w:rPr>
          <w:del w:id="2031" w:author="Razzaghi-Pour, Kavi" w:date="2013-10-31T08:13:00Z"/>
          <w:rFonts w:ascii="Calibri" w:hAnsi="Calibri"/>
          <w:b/>
          <w:sz w:val="24"/>
          <w:szCs w:val="24"/>
          <w:rPrChange w:id="2032" w:author="Razzaghi-Pour, Kavi" w:date="2013-10-30T14:36:00Z">
            <w:rPr>
              <w:del w:id="2033" w:author="Razzaghi-Pour, Kavi" w:date="2013-10-31T08:13:00Z"/>
              <w:rFonts w:ascii="Times New Roman" w:hAnsi="Times New Roman"/>
              <w:b/>
            </w:rPr>
          </w:rPrChange>
        </w:rPr>
        <w:pPrChange w:id="2034" w:author="Razzaghi-Pour, Kavi" w:date="2013-10-31T08:30:00Z">
          <w:pPr>
            <w:spacing w:after="0"/>
          </w:pPr>
        </w:pPrChange>
      </w:pPr>
      <w:del w:id="2035" w:author="Razzaghi-Pour, Kavi" w:date="2013-10-31T08:13:00Z">
        <w:r w:rsidRPr="00833ED4" w:rsidDel="00587AA9">
          <w:rPr>
            <w:rFonts w:ascii="Calibri" w:hAnsi="Calibri"/>
            <w:b/>
            <w:sz w:val="24"/>
            <w:szCs w:val="24"/>
            <w:rPrChange w:id="2036" w:author="Razzaghi-Pour, Kavi" w:date="2013-10-30T14:36:00Z">
              <w:rPr>
                <w:rFonts w:ascii="Times New Roman" w:hAnsi="Times New Roman"/>
                <w:b/>
              </w:rPr>
            </w:rPrChange>
          </w:rPr>
          <w:delText>Proprioception (Heavy Muscle Work):</w:delText>
        </w:r>
      </w:del>
    </w:p>
    <w:p w:rsidR="00B66DA9" w:rsidRPr="00833ED4" w:rsidDel="00587AA9" w:rsidRDefault="00B66DA9" w:rsidP="000F4901">
      <w:pPr>
        <w:pStyle w:val="ColorfulList-Accent1"/>
        <w:rPr>
          <w:del w:id="2037" w:author="Razzaghi-Pour, Kavi" w:date="2013-10-31T08:13:00Z"/>
          <w:rFonts w:ascii="Calibri" w:hAnsi="Calibri"/>
          <w:sz w:val="24"/>
          <w:szCs w:val="24"/>
          <w:rPrChange w:id="2038" w:author="Razzaghi-Pour, Kavi" w:date="2013-10-30T14:36:00Z">
            <w:rPr>
              <w:del w:id="2039" w:author="Razzaghi-Pour, Kavi" w:date="2013-10-31T08:13:00Z"/>
              <w:rFonts w:ascii="Times New Roman" w:hAnsi="Times New Roman"/>
            </w:rPr>
          </w:rPrChange>
        </w:rPr>
        <w:pPrChange w:id="2040" w:author="Razzaghi-Pour, Kavi" w:date="2013-10-31T08:30:00Z">
          <w:pPr>
            <w:pStyle w:val="ColorfulList-Accent1"/>
            <w:numPr>
              <w:numId w:val="4"/>
            </w:numPr>
            <w:ind w:hanging="360"/>
          </w:pPr>
        </w:pPrChange>
      </w:pPr>
      <w:del w:id="2041" w:author="Razzaghi-Pour, Kavi" w:date="2013-10-31T08:13:00Z">
        <w:r w:rsidRPr="00833ED4" w:rsidDel="00587AA9">
          <w:rPr>
            <w:rFonts w:ascii="Calibri" w:hAnsi="Calibri"/>
            <w:sz w:val="24"/>
            <w:szCs w:val="24"/>
            <w:rPrChange w:id="2042" w:author="Razzaghi-Pour, Kavi" w:date="2013-10-30T14:36:00Z">
              <w:rPr>
                <w:rFonts w:ascii="Times New Roman" w:hAnsi="Times New Roman"/>
              </w:rPr>
            </w:rPrChange>
          </w:rPr>
          <w:delText>Incorporate whole body heavy muscle work activities</w:delText>
        </w:r>
      </w:del>
    </w:p>
    <w:p w:rsidR="00B66DA9" w:rsidRPr="00833ED4" w:rsidDel="00587AA9" w:rsidRDefault="00B66DA9" w:rsidP="000F4901">
      <w:pPr>
        <w:pStyle w:val="ColorfulList-Accent1"/>
        <w:rPr>
          <w:del w:id="2043" w:author="Razzaghi-Pour, Kavi" w:date="2013-10-31T08:13:00Z"/>
          <w:rFonts w:ascii="Calibri" w:hAnsi="Calibri"/>
          <w:sz w:val="24"/>
          <w:szCs w:val="24"/>
          <w:rPrChange w:id="2044" w:author="Razzaghi-Pour, Kavi" w:date="2013-10-30T14:36:00Z">
            <w:rPr>
              <w:del w:id="2045" w:author="Razzaghi-Pour, Kavi" w:date="2013-10-31T08:13:00Z"/>
              <w:rFonts w:ascii="Times New Roman" w:hAnsi="Times New Roman"/>
            </w:rPr>
          </w:rPrChange>
        </w:rPr>
        <w:pPrChange w:id="2046" w:author="Razzaghi-Pour, Kavi" w:date="2013-10-31T08:30:00Z">
          <w:pPr>
            <w:pStyle w:val="ColorfulList-Accent1"/>
            <w:numPr>
              <w:ilvl w:val="1"/>
              <w:numId w:val="4"/>
            </w:numPr>
            <w:ind w:left="1440" w:hanging="360"/>
          </w:pPr>
        </w:pPrChange>
      </w:pPr>
      <w:del w:id="2047" w:author="Razzaghi-Pour, Kavi" w:date="2013-10-31T08:13:00Z">
        <w:r w:rsidRPr="00833ED4" w:rsidDel="00587AA9">
          <w:rPr>
            <w:rFonts w:ascii="Calibri" w:hAnsi="Calibri"/>
            <w:sz w:val="24"/>
            <w:szCs w:val="24"/>
            <w:rPrChange w:id="2048" w:author="Razzaghi-Pour, Kavi" w:date="2013-10-30T14:36:00Z">
              <w:rPr>
                <w:rFonts w:ascii="Times New Roman" w:hAnsi="Times New Roman"/>
              </w:rPr>
            </w:rPrChange>
          </w:rPr>
          <w:delText>Walking</w:delText>
        </w:r>
      </w:del>
      <w:del w:id="2049" w:author="Razzaghi-Pour, Kavi" w:date="2013-10-30T13:43:00Z">
        <w:r w:rsidRPr="00833ED4" w:rsidDel="00CF5FBB">
          <w:rPr>
            <w:rFonts w:ascii="Calibri" w:hAnsi="Calibri"/>
            <w:sz w:val="24"/>
            <w:szCs w:val="24"/>
            <w:rPrChange w:id="2050" w:author="Razzaghi-Pour, Kavi" w:date="2013-10-30T14:36:00Z">
              <w:rPr>
                <w:rFonts w:ascii="Times New Roman" w:hAnsi="Times New Roman"/>
              </w:rPr>
            </w:rPrChange>
          </w:rPr>
          <w:delText xml:space="preserve"> (</w:delText>
        </w:r>
      </w:del>
      <w:del w:id="2051" w:author="Razzaghi-Pour, Kavi" w:date="2013-10-31T08:13:00Z">
        <w:r w:rsidRPr="00833ED4" w:rsidDel="00587AA9">
          <w:rPr>
            <w:rFonts w:ascii="Calibri" w:hAnsi="Calibri"/>
            <w:sz w:val="24"/>
            <w:szCs w:val="24"/>
            <w:rPrChange w:id="2052" w:author="Razzaghi-Pour, Kavi" w:date="2013-10-30T14:36:00Z">
              <w:rPr>
                <w:rFonts w:ascii="Times New Roman" w:hAnsi="Times New Roman"/>
              </w:rPr>
            </w:rPrChange>
          </w:rPr>
          <w:delText xml:space="preserve">especially upstairs or up hills, or while carrying an object </w:delText>
        </w:r>
      </w:del>
      <w:del w:id="2053" w:author="Razzaghi-Pour, Kavi" w:date="2013-10-30T13:43:00Z">
        <w:r w:rsidRPr="00833ED4" w:rsidDel="00CF5FBB">
          <w:rPr>
            <w:rFonts w:ascii="Calibri" w:hAnsi="Calibri"/>
            <w:sz w:val="24"/>
            <w:szCs w:val="24"/>
            <w:rPrChange w:id="2054" w:author="Razzaghi-Pour, Kavi" w:date="2013-10-30T14:36:00Z">
              <w:rPr>
                <w:rFonts w:ascii="Times New Roman" w:hAnsi="Times New Roman"/>
              </w:rPr>
            </w:rPrChange>
          </w:rPr>
          <w:delText xml:space="preserve">e.g. </w:delText>
        </w:r>
      </w:del>
      <w:ins w:id="2055" w:author="Catherine Hays" w:date="2013-10-21T13:51:00Z">
        <w:del w:id="2056" w:author="Razzaghi-Pour, Kavi" w:date="2013-10-30T13:43:00Z">
          <w:r w:rsidR="008E5767" w:rsidRPr="00833ED4" w:rsidDel="00CF5FBB">
            <w:rPr>
              <w:rFonts w:ascii="Calibri" w:hAnsi="Calibri"/>
              <w:sz w:val="24"/>
              <w:szCs w:val="24"/>
              <w:rPrChange w:id="2057" w:author="Razzaghi-Pour, Kavi" w:date="2013-10-30T14:36:00Z">
                <w:rPr>
                  <w:rFonts w:ascii="Times New Roman" w:hAnsi="Times New Roman"/>
                </w:rPr>
              </w:rPrChange>
            </w:rPr>
            <w:delText>heavy back pack?,</w:delText>
          </w:r>
        </w:del>
      </w:ins>
      <w:del w:id="2058" w:author="Razzaghi-Pour, Kavi" w:date="2013-10-31T08:13:00Z">
        <w:r w:rsidRPr="00833ED4" w:rsidDel="00587AA9">
          <w:rPr>
            <w:rFonts w:ascii="Calibri" w:hAnsi="Calibri"/>
            <w:sz w:val="24"/>
            <w:szCs w:val="24"/>
            <w:rPrChange w:id="2059" w:author="Razzaghi-Pour, Kavi" w:date="2013-10-30T14:36:00Z">
              <w:rPr>
                <w:rFonts w:ascii="Times New Roman" w:hAnsi="Times New Roman"/>
              </w:rPr>
            </w:rPrChange>
          </w:rPr>
          <w:delText>a drink bottle)</w:delText>
        </w:r>
      </w:del>
    </w:p>
    <w:p w:rsidR="00B66DA9" w:rsidRPr="00833ED4" w:rsidDel="00587AA9" w:rsidRDefault="00B66DA9" w:rsidP="000F4901">
      <w:pPr>
        <w:pStyle w:val="ColorfulList-Accent1"/>
        <w:rPr>
          <w:del w:id="2060" w:author="Razzaghi-Pour, Kavi" w:date="2013-10-31T08:13:00Z"/>
          <w:rFonts w:ascii="Calibri" w:hAnsi="Calibri"/>
          <w:sz w:val="24"/>
          <w:szCs w:val="24"/>
          <w:rPrChange w:id="2061" w:author="Razzaghi-Pour, Kavi" w:date="2013-10-30T14:36:00Z">
            <w:rPr>
              <w:del w:id="2062" w:author="Razzaghi-Pour, Kavi" w:date="2013-10-31T08:13:00Z"/>
              <w:rFonts w:ascii="Times New Roman" w:hAnsi="Times New Roman"/>
            </w:rPr>
          </w:rPrChange>
        </w:rPr>
        <w:pPrChange w:id="2063" w:author="Razzaghi-Pour, Kavi" w:date="2013-10-31T08:30:00Z">
          <w:pPr>
            <w:pStyle w:val="ColorfulList-Accent1"/>
            <w:numPr>
              <w:ilvl w:val="1"/>
              <w:numId w:val="4"/>
            </w:numPr>
            <w:ind w:left="1440" w:hanging="360"/>
          </w:pPr>
        </w:pPrChange>
      </w:pPr>
      <w:del w:id="2064" w:author="Razzaghi-Pour, Kavi" w:date="2013-10-31T08:13:00Z">
        <w:r w:rsidRPr="00833ED4" w:rsidDel="00587AA9">
          <w:rPr>
            <w:rFonts w:ascii="Calibri" w:hAnsi="Calibri"/>
            <w:sz w:val="24"/>
            <w:szCs w:val="24"/>
            <w:rPrChange w:id="2065" w:author="Razzaghi-Pour, Kavi" w:date="2013-10-30T14:36:00Z">
              <w:rPr>
                <w:rFonts w:ascii="Times New Roman" w:hAnsi="Times New Roman"/>
              </w:rPr>
            </w:rPrChange>
          </w:rPr>
          <w:delText>Running</w:delText>
        </w:r>
      </w:del>
    </w:p>
    <w:p w:rsidR="00B66DA9" w:rsidRPr="00833ED4" w:rsidDel="00587AA9" w:rsidRDefault="00B66DA9" w:rsidP="000F4901">
      <w:pPr>
        <w:pStyle w:val="ColorfulList-Accent1"/>
        <w:rPr>
          <w:del w:id="2066" w:author="Razzaghi-Pour, Kavi" w:date="2013-10-31T08:13:00Z"/>
          <w:rFonts w:ascii="Calibri" w:hAnsi="Calibri"/>
          <w:sz w:val="24"/>
          <w:szCs w:val="24"/>
          <w:rPrChange w:id="2067" w:author="Razzaghi-Pour, Kavi" w:date="2013-10-30T14:36:00Z">
            <w:rPr>
              <w:del w:id="2068" w:author="Razzaghi-Pour, Kavi" w:date="2013-10-31T08:13:00Z"/>
              <w:rFonts w:ascii="Times New Roman" w:hAnsi="Times New Roman"/>
            </w:rPr>
          </w:rPrChange>
        </w:rPr>
        <w:pPrChange w:id="2069" w:author="Razzaghi-Pour, Kavi" w:date="2013-10-31T08:30:00Z">
          <w:pPr>
            <w:pStyle w:val="ColorfulList-Accent1"/>
            <w:numPr>
              <w:ilvl w:val="1"/>
              <w:numId w:val="4"/>
            </w:numPr>
            <w:ind w:left="1440" w:hanging="360"/>
          </w:pPr>
        </w:pPrChange>
      </w:pPr>
      <w:del w:id="2070" w:author="Razzaghi-Pour, Kavi" w:date="2013-10-31T08:13:00Z">
        <w:r w:rsidRPr="00833ED4" w:rsidDel="00587AA9">
          <w:rPr>
            <w:rFonts w:ascii="Calibri" w:hAnsi="Calibri"/>
            <w:sz w:val="24"/>
            <w:szCs w:val="24"/>
            <w:rPrChange w:id="2071" w:author="Razzaghi-Pour, Kavi" w:date="2013-10-30T14:36:00Z">
              <w:rPr>
                <w:rFonts w:ascii="Times New Roman" w:hAnsi="Times New Roman"/>
              </w:rPr>
            </w:rPrChange>
          </w:rPr>
          <w:delText>Swimming</w:delText>
        </w:r>
      </w:del>
    </w:p>
    <w:p w:rsidR="00B66DA9" w:rsidRPr="00833ED4" w:rsidDel="00587AA9" w:rsidRDefault="00B66DA9" w:rsidP="000F4901">
      <w:pPr>
        <w:pStyle w:val="ColorfulList-Accent1"/>
        <w:rPr>
          <w:del w:id="2072" w:author="Razzaghi-Pour, Kavi" w:date="2013-10-31T08:13:00Z"/>
          <w:rFonts w:ascii="Calibri" w:hAnsi="Calibri"/>
          <w:sz w:val="24"/>
          <w:szCs w:val="24"/>
          <w:rPrChange w:id="2073" w:author="Razzaghi-Pour, Kavi" w:date="2013-10-30T14:36:00Z">
            <w:rPr>
              <w:del w:id="2074" w:author="Razzaghi-Pour, Kavi" w:date="2013-10-31T08:13:00Z"/>
              <w:rFonts w:ascii="Times New Roman" w:hAnsi="Times New Roman"/>
            </w:rPr>
          </w:rPrChange>
        </w:rPr>
        <w:pPrChange w:id="2075" w:author="Razzaghi-Pour, Kavi" w:date="2013-10-31T08:30:00Z">
          <w:pPr>
            <w:pStyle w:val="ColorfulList-Accent1"/>
            <w:numPr>
              <w:numId w:val="4"/>
            </w:numPr>
            <w:ind w:hanging="360"/>
          </w:pPr>
        </w:pPrChange>
      </w:pPr>
      <w:del w:id="2076" w:author="Razzaghi-Pour, Kavi" w:date="2013-10-31T08:13:00Z">
        <w:r w:rsidRPr="00833ED4" w:rsidDel="00587AA9">
          <w:rPr>
            <w:rFonts w:ascii="Calibri" w:hAnsi="Calibri"/>
            <w:sz w:val="24"/>
            <w:szCs w:val="24"/>
            <w:rPrChange w:id="2077" w:author="Razzaghi-Pour, Kavi" w:date="2013-10-30T14:36:00Z">
              <w:rPr>
                <w:rFonts w:ascii="Times New Roman" w:hAnsi="Times New Roman"/>
              </w:rPr>
            </w:rPrChange>
          </w:rPr>
          <w:delText>Incorporate pushing and pulling activities:</w:delText>
        </w:r>
      </w:del>
    </w:p>
    <w:p w:rsidR="00B66DA9" w:rsidRPr="00833ED4" w:rsidDel="00587AA9" w:rsidRDefault="00B66DA9" w:rsidP="000F4901">
      <w:pPr>
        <w:pStyle w:val="ColorfulList-Accent1"/>
        <w:rPr>
          <w:del w:id="2078" w:author="Razzaghi-Pour, Kavi" w:date="2013-10-31T08:13:00Z"/>
          <w:rFonts w:ascii="Calibri" w:hAnsi="Calibri"/>
          <w:sz w:val="24"/>
          <w:szCs w:val="24"/>
          <w:rPrChange w:id="2079" w:author="Razzaghi-Pour, Kavi" w:date="2013-10-30T14:36:00Z">
            <w:rPr>
              <w:del w:id="2080" w:author="Razzaghi-Pour, Kavi" w:date="2013-10-31T08:13:00Z"/>
              <w:rFonts w:ascii="Times New Roman" w:hAnsi="Times New Roman"/>
            </w:rPr>
          </w:rPrChange>
        </w:rPr>
        <w:pPrChange w:id="2081" w:author="Razzaghi-Pour, Kavi" w:date="2013-10-31T08:30:00Z">
          <w:pPr>
            <w:pStyle w:val="ColorfulList-Accent1"/>
            <w:numPr>
              <w:ilvl w:val="1"/>
              <w:numId w:val="4"/>
            </w:numPr>
            <w:ind w:left="1440" w:hanging="360"/>
          </w:pPr>
        </w:pPrChange>
      </w:pPr>
      <w:del w:id="2082" w:author="Razzaghi-Pour, Kavi" w:date="2013-10-31T08:13:00Z">
        <w:r w:rsidRPr="00833ED4" w:rsidDel="00587AA9">
          <w:rPr>
            <w:rFonts w:ascii="Calibri" w:hAnsi="Calibri"/>
            <w:sz w:val="24"/>
            <w:szCs w:val="24"/>
            <w:rPrChange w:id="2083" w:author="Razzaghi-Pour, Kavi" w:date="2013-10-30T14:36:00Z">
              <w:rPr>
                <w:rFonts w:ascii="Times New Roman" w:hAnsi="Times New Roman"/>
              </w:rPr>
            </w:rPrChange>
          </w:rPr>
          <w:delText>Pushing hands together</w:delText>
        </w:r>
      </w:del>
    </w:p>
    <w:p w:rsidR="00B66DA9" w:rsidRPr="00833ED4" w:rsidDel="00587AA9" w:rsidRDefault="00B66DA9" w:rsidP="000F4901">
      <w:pPr>
        <w:pStyle w:val="ColorfulList-Accent1"/>
        <w:rPr>
          <w:del w:id="2084" w:author="Razzaghi-Pour, Kavi" w:date="2013-10-31T08:13:00Z"/>
          <w:rFonts w:ascii="Calibri" w:hAnsi="Calibri"/>
          <w:sz w:val="24"/>
          <w:szCs w:val="24"/>
          <w:rPrChange w:id="2085" w:author="Razzaghi-Pour, Kavi" w:date="2013-10-30T14:36:00Z">
            <w:rPr>
              <w:del w:id="2086" w:author="Razzaghi-Pour, Kavi" w:date="2013-10-31T08:13:00Z"/>
              <w:rFonts w:ascii="Times New Roman" w:hAnsi="Times New Roman"/>
            </w:rPr>
          </w:rPrChange>
        </w:rPr>
        <w:pPrChange w:id="2087" w:author="Razzaghi-Pour, Kavi" w:date="2013-10-31T08:30:00Z">
          <w:pPr>
            <w:pStyle w:val="ColorfulList-Accent1"/>
            <w:numPr>
              <w:ilvl w:val="1"/>
              <w:numId w:val="4"/>
            </w:numPr>
            <w:ind w:left="1440" w:hanging="360"/>
          </w:pPr>
        </w:pPrChange>
      </w:pPr>
      <w:del w:id="2088" w:author="Razzaghi-Pour, Kavi" w:date="2013-10-31T08:13:00Z">
        <w:r w:rsidRPr="00833ED4" w:rsidDel="00587AA9">
          <w:rPr>
            <w:rFonts w:ascii="Calibri" w:hAnsi="Calibri"/>
            <w:sz w:val="24"/>
            <w:szCs w:val="24"/>
            <w:rPrChange w:id="2089" w:author="Razzaghi-Pour, Kavi" w:date="2013-10-30T14:36:00Z">
              <w:rPr>
                <w:rFonts w:ascii="Times New Roman" w:hAnsi="Times New Roman"/>
              </w:rPr>
            </w:rPrChange>
          </w:rPr>
          <w:delText>Standing and pushing against a wall</w:delText>
        </w:r>
      </w:del>
      <w:ins w:id="2090" w:author="Catherine Hays" w:date="2013-10-21T14:08:00Z">
        <w:del w:id="2091" w:author="Razzaghi-Pour, Kavi" w:date="2013-10-31T08:13:00Z">
          <w:r w:rsidR="008E5767" w:rsidRPr="00833ED4" w:rsidDel="00587AA9">
            <w:rPr>
              <w:rFonts w:ascii="Calibri" w:hAnsi="Calibri"/>
              <w:sz w:val="24"/>
              <w:szCs w:val="24"/>
              <w:rPrChange w:id="2092" w:author="Razzaghi-Pour, Kavi" w:date="2013-10-30T14:36:00Z">
                <w:rPr>
                  <w:rFonts w:ascii="Times New Roman" w:hAnsi="Times New Roman"/>
                </w:rPr>
              </w:rPrChange>
            </w:rPr>
            <w:delText xml:space="preserve"> (</w:delText>
          </w:r>
        </w:del>
      </w:ins>
      <w:ins w:id="2093" w:author="Catherine Hays" w:date="2013-10-21T14:09:00Z">
        <w:del w:id="2094" w:author="Razzaghi-Pour, Kavi" w:date="2013-10-31T08:13:00Z">
          <w:r w:rsidR="008E5767" w:rsidRPr="00833ED4" w:rsidDel="00587AA9">
            <w:rPr>
              <w:rFonts w:ascii="Calibri" w:hAnsi="Calibri"/>
              <w:sz w:val="24"/>
              <w:szCs w:val="24"/>
              <w:rPrChange w:id="2095" w:author="Razzaghi-Pour, Kavi" w:date="2013-10-30T14:36:00Z">
                <w:rPr>
                  <w:rFonts w:ascii="Times New Roman" w:hAnsi="Times New Roman"/>
                </w:rPr>
              </w:rPrChange>
            </w:rPr>
            <w:delText>‘</w:delText>
          </w:r>
        </w:del>
      </w:ins>
      <w:ins w:id="2096" w:author="Catherine Hays" w:date="2013-10-21T14:08:00Z">
        <w:del w:id="2097" w:author="Razzaghi-Pour, Kavi" w:date="2013-10-31T08:13:00Z">
          <w:r w:rsidR="008E5767" w:rsidRPr="00833ED4" w:rsidDel="00587AA9">
            <w:rPr>
              <w:rFonts w:ascii="Calibri" w:hAnsi="Calibri"/>
              <w:sz w:val="24"/>
              <w:szCs w:val="24"/>
              <w:rPrChange w:id="2098" w:author="Razzaghi-Pour, Kavi" w:date="2013-10-30T14:36:00Z">
                <w:rPr>
                  <w:rFonts w:ascii="Times New Roman" w:hAnsi="Times New Roman"/>
                </w:rPr>
              </w:rPrChange>
            </w:rPr>
            <w:delText>wall push up</w:delText>
          </w:r>
        </w:del>
      </w:ins>
      <w:ins w:id="2099" w:author="Catherine Hays" w:date="2013-10-21T14:09:00Z">
        <w:del w:id="2100" w:author="Razzaghi-Pour, Kavi" w:date="2013-10-31T08:13:00Z">
          <w:r w:rsidR="008E5767" w:rsidRPr="00833ED4" w:rsidDel="00587AA9">
            <w:rPr>
              <w:rFonts w:ascii="Calibri" w:hAnsi="Calibri"/>
              <w:sz w:val="24"/>
              <w:szCs w:val="24"/>
              <w:rPrChange w:id="2101" w:author="Razzaghi-Pour, Kavi" w:date="2013-10-30T14:36:00Z">
                <w:rPr>
                  <w:rFonts w:ascii="Times New Roman" w:hAnsi="Times New Roman"/>
                </w:rPr>
              </w:rPrChange>
            </w:rPr>
            <w:delText>’)</w:delText>
          </w:r>
        </w:del>
      </w:ins>
    </w:p>
    <w:p w:rsidR="00B66DA9" w:rsidRPr="00833ED4" w:rsidDel="00587AA9" w:rsidRDefault="00B66DA9" w:rsidP="000F4901">
      <w:pPr>
        <w:pStyle w:val="ColorfulList-Accent1"/>
        <w:rPr>
          <w:ins w:id="2102" w:author="Karima Sansoni" w:date="2013-10-16T16:55:00Z"/>
          <w:del w:id="2103" w:author="Razzaghi-Pour, Kavi" w:date="2013-10-31T08:13:00Z"/>
          <w:rFonts w:ascii="Calibri" w:hAnsi="Calibri"/>
          <w:sz w:val="24"/>
          <w:szCs w:val="24"/>
          <w:rPrChange w:id="2104" w:author="Razzaghi-Pour, Kavi" w:date="2013-10-30T14:36:00Z">
            <w:rPr>
              <w:ins w:id="2105" w:author="Karima Sansoni" w:date="2013-10-16T16:55:00Z"/>
              <w:del w:id="2106" w:author="Razzaghi-Pour, Kavi" w:date="2013-10-31T08:13:00Z"/>
              <w:rFonts w:ascii="Times New Roman" w:hAnsi="Times New Roman"/>
            </w:rPr>
          </w:rPrChange>
        </w:rPr>
        <w:pPrChange w:id="2107" w:author="Razzaghi-Pour, Kavi" w:date="2013-10-31T08:30:00Z">
          <w:pPr>
            <w:pStyle w:val="ColorfulList-Accent1"/>
            <w:numPr>
              <w:ilvl w:val="1"/>
              <w:numId w:val="4"/>
            </w:numPr>
            <w:ind w:left="1440" w:hanging="360"/>
          </w:pPr>
        </w:pPrChange>
      </w:pPr>
      <w:del w:id="2108" w:author="Razzaghi-Pour, Kavi" w:date="2013-10-31T08:13:00Z">
        <w:r w:rsidRPr="00833ED4" w:rsidDel="00587AA9">
          <w:rPr>
            <w:rFonts w:ascii="Calibri" w:hAnsi="Calibri"/>
            <w:sz w:val="24"/>
            <w:szCs w:val="24"/>
            <w:rPrChange w:id="2109" w:author="Razzaghi-Pour, Kavi" w:date="2013-10-30T14:36:00Z">
              <w:rPr>
                <w:rFonts w:ascii="Times New Roman" w:hAnsi="Times New Roman"/>
              </w:rPr>
            </w:rPrChange>
          </w:rPr>
          <w:delText>The ‘chair push up’ (lifting one’s body off the chair with their hands on the sides of the seat and straight elbows)</w:delText>
        </w:r>
      </w:del>
    </w:p>
    <w:p w:rsidR="0014576C" w:rsidRPr="00833ED4" w:rsidDel="00587AA9" w:rsidRDefault="0014576C" w:rsidP="000F4901">
      <w:pPr>
        <w:pStyle w:val="ColorfulList-Accent1"/>
        <w:rPr>
          <w:ins w:id="2110" w:author="Karima Sansoni" w:date="2013-10-16T16:55:00Z"/>
          <w:del w:id="2111" w:author="Razzaghi-Pour, Kavi" w:date="2013-10-31T08:13:00Z"/>
          <w:rFonts w:ascii="Calibri" w:hAnsi="Calibri"/>
          <w:sz w:val="24"/>
          <w:szCs w:val="24"/>
          <w:rPrChange w:id="2112" w:author="Razzaghi-Pour, Kavi" w:date="2013-10-30T14:36:00Z">
            <w:rPr>
              <w:ins w:id="2113" w:author="Karima Sansoni" w:date="2013-10-16T16:55:00Z"/>
              <w:del w:id="2114" w:author="Razzaghi-Pour, Kavi" w:date="2013-10-31T08:13:00Z"/>
              <w:rFonts w:ascii="Times New Roman" w:hAnsi="Times New Roman"/>
            </w:rPr>
          </w:rPrChange>
        </w:rPr>
        <w:pPrChange w:id="2115" w:author="Razzaghi-Pour, Kavi" w:date="2013-10-31T08:30:00Z">
          <w:pPr>
            <w:pStyle w:val="ColorfulList-Accent1"/>
            <w:numPr>
              <w:ilvl w:val="1"/>
              <w:numId w:val="4"/>
            </w:numPr>
            <w:ind w:left="1440" w:hanging="360"/>
          </w:pPr>
        </w:pPrChange>
      </w:pPr>
      <w:ins w:id="2116" w:author="Karima Sansoni" w:date="2013-10-16T16:55:00Z">
        <w:del w:id="2117" w:author="Razzaghi-Pour, Kavi" w:date="2013-10-31T08:13:00Z">
          <w:r w:rsidRPr="00833ED4" w:rsidDel="00587AA9">
            <w:rPr>
              <w:rFonts w:ascii="Calibri" w:hAnsi="Calibri"/>
              <w:sz w:val="24"/>
              <w:szCs w:val="24"/>
              <w:rPrChange w:id="2118" w:author="Razzaghi-Pour, Kavi" w:date="2013-10-30T14:36:00Z">
                <w:rPr>
                  <w:rFonts w:ascii="Times New Roman" w:hAnsi="Times New Roman"/>
                </w:rPr>
              </w:rPrChange>
            </w:rPr>
            <w:delText>Pushing a trolley of books to the library</w:delText>
          </w:r>
        </w:del>
      </w:ins>
    </w:p>
    <w:p w:rsidR="0014576C" w:rsidRPr="00833ED4" w:rsidDel="00587AA9" w:rsidRDefault="0014576C" w:rsidP="000F4901">
      <w:pPr>
        <w:pStyle w:val="ColorfulList-Accent1"/>
        <w:rPr>
          <w:del w:id="2119" w:author="Razzaghi-Pour, Kavi" w:date="2013-10-31T08:13:00Z"/>
          <w:rFonts w:ascii="Calibri" w:hAnsi="Calibri"/>
          <w:sz w:val="24"/>
          <w:szCs w:val="24"/>
          <w:rPrChange w:id="2120" w:author="Razzaghi-Pour, Kavi" w:date="2013-10-30T14:36:00Z">
            <w:rPr>
              <w:del w:id="2121" w:author="Razzaghi-Pour, Kavi" w:date="2013-10-31T08:13:00Z"/>
              <w:rFonts w:ascii="Times New Roman" w:hAnsi="Times New Roman"/>
            </w:rPr>
          </w:rPrChange>
        </w:rPr>
        <w:pPrChange w:id="2122" w:author="Razzaghi-Pour, Kavi" w:date="2013-10-31T08:30:00Z">
          <w:pPr>
            <w:pStyle w:val="ColorfulList-Accent1"/>
            <w:numPr>
              <w:ilvl w:val="1"/>
              <w:numId w:val="4"/>
            </w:numPr>
            <w:ind w:left="1440" w:hanging="360"/>
          </w:pPr>
        </w:pPrChange>
      </w:pPr>
      <w:ins w:id="2123" w:author="Karima Sansoni" w:date="2013-10-16T16:56:00Z">
        <w:del w:id="2124" w:author="Razzaghi-Pour, Kavi" w:date="2013-10-31T08:13:00Z">
          <w:r w:rsidRPr="00833ED4" w:rsidDel="00587AA9">
            <w:rPr>
              <w:rFonts w:ascii="Calibri" w:hAnsi="Calibri"/>
              <w:sz w:val="24"/>
              <w:szCs w:val="24"/>
              <w:rPrChange w:id="2125" w:author="Razzaghi-Pour, Kavi" w:date="2013-10-30T14:36:00Z">
                <w:rPr>
                  <w:rFonts w:ascii="Times New Roman" w:hAnsi="Times New Roman"/>
                </w:rPr>
              </w:rPrChange>
            </w:rPr>
            <w:delText>Pushing a shopping trolley on a school trip to the shops</w:delText>
          </w:r>
        </w:del>
        <w:del w:id="2126" w:author="Razzaghi-Pour, Kavi" w:date="2013-10-30T13:44:00Z">
          <w:r w:rsidRPr="00833ED4" w:rsidDel="002C3937">
            <w:rPr>
              <w:rFonts w:ascii="Calibri" w:hAnsi="Calibri"/>
              <w:sz w:val="24"/>
              <w:szCs w:val="24"/>
              <w:rPrChange w:id="2127" w:author="Razzaghi-Pour, Kavi" w:date="2013-10-30T14:36:00Z">
                <w:rPr>
                  <w:rFonts w:ascii="Times New Roman" w:hAnsi="Times New Roman"/>
                </w:rPr>
              </w:rPrChange>
            </w:rPr>
            <w:delText>?</w:delText>
          </w:r>
        </w:del>
      </w:ins>
    </w:p>
    <w:p w:rsidR="00B66DA9" w:rsidRPr="00833ED4" w:rsidDel="00587AA9" w:rsidRDefault="00B66DA9" w:rsidP="000F4901">
      <w:pPr>
        <w:pStyle w:val="ColorfulList-Accent1"/>
        <w:rPr>
          <w:del w:id="2128" w:author="Razzaghi-Pour, Kavi" w:date="2013-10-31T08:13:00Z"/>
          <w:rFonts w:ascii="Calibri" w:hAnsi="Calibri"/>
          <w:sz w:val="24"/>
          <w:szCs w:val="24"/>
          <w:rPrChange w:id="2129" w:author="Razzaghi-Pour, Kavi" w:date="2013-10-30T14:36:00Z">
            <w:rPr>
              <w:del w:id="2130" w:author="Razzaghi-Pour, Kavi" w:date="2013-10-31T08:13:00Z"/>
              <w:rFonts w:ascii="Times New Roman" w:hAnsi="Times New Roman"/>
            </w:rPr>
          </w:rPrChange>
        </w:rPr>
        <w:pPrChange w:id="2131" w:author="Razzaghi-Pour, Kavi" w:date="2013-10-31T08:30:00Z">
          <w:pPr>
            <w:pStyle w:val="ColorfulList-Accent1"/>
            <w:numPr>
              <w:numId w:val="4"/>
            </w:numPr>
            <w:ind w:hanging="360"/>
          </w:pPr>
        </w:pPrChange>
      </w:pPr>
      <w:del w:id="2132" w:author="Razzaghi-Pour, Kavi" w:date="2013-10-31T08:13:00Z">
        <w:r w:rsidRPr="00833ED4" w:rsidDel="00587AA9">
          <w:rPr>
            <w:rFonts w:ascii="Calibri" w:hAnsi="Calibri"/>
            <w:sz w:val="24"/>
            <w:szCs w:val="24"/>
            <w:rPrChange w:id="2133" w:author="Razzaghi-Pour, Kavi" w:date="2013-10-30T14:36:00Z">
              <w:rPr>
                <w:rFonts w:ascii="Times New Roman" w:hAnsi="Times New Roman"/>
              </w:rPr>
            </w:rPrChange>
          </w:rPr>
          <w:delText>Give the student jobs that require the student to lift and carry heavy objects:</w:delText>
        </w:r>
      </w:del>
    </w:p>
    <w:p w:rsidR="00B66DA9" w:rsidRPr="00833ED4" w:rsidDel="00587AA9" w:rsidRDefault="00B66DA9" w:rsidP="000F4901">
      <w:pPr>
        <w:pStyle w:val="ColorfulList-Accent1"/>
        <w:rPr>
          <w:del w:id="2134" w:author="Razzaghi-Pour, Kavi" w:date="2013-10-31T08:13:00Z"/>
          <w:rFonts w:ascii="Calibri" w:hAnsi="Calibri"/>
          <w:sz w:val="24"/>
          <w:szCs w:val="24"/>
          <w:rPrChange w:id="2135" w:author="Razzaghi-Pour, Kavi" w:date="2013-10-30T14:36:00Z">
            <w:rPr>
              <w:del w:id="2136" w:author="Razzaghi-Pour, Kavi" w:date="2013-10-31T08:13:00Z"/>
              <w:rFonts w:ascii="Times New Roman" w:hAnsi="Times New Roman"/>
            </w:rPr>
          </w:rPrChange>
        </w:rPr>
        <w:pPrChange w:id="2137" w:author="Razzaghi-Pour, Kavi" w:date="2013-10-31T08:30:00Z">
          <w:pPr>
            <w:pStyle w:val="ColorfulList-Accent1"/>
            <w:numPr>
              <w:ilvl w:val="1"/>
              <w:numId w:val="4"/>
            </w:numPr>
            <w:ind w:left="1440" w:hanging="360"/>
          </w:pPr>
        </w:pPrChange>
      </w:pPr>
      <w:del w:id="2138" w:author="Razzaghi-Pour, Kavi" w:date="2013-10-31T08:13:00Z">
        <w:r w:rsidRPr="00833ED4" w:rsidDel="00587AA9">
          <w:rPr>
            <w:rFonts w:ascii="Calibri" w:hAnsi="Calibri"/>
            <w:sz w:val="24"/>
            <w:szCs w:val="24"/>
            <w:rPrChange w:id="2139" w:author="Razzaghi-Pour, Kavi" w:date="2013-10-30T14:36:00Z">
              <w:rPr>
                <w:rFonts w:ascii="Times New Roman" w:hAnsi="Times New Roman"/>
              </w:rPr>
            </w:rPrChange>
          </w:rPr>
          <w:delText>Taking out the garbage or recycling</w:delText>
        </w:r>
      </w:del>
    </w:p>
    <w:p w:rsidR="00B66DA9" w:rsidRPr="00833ED4" w:rsidDel="00587AA9" w:rsidRDefault="00B66DA9" w:rsidP="000F4901">
      <w:pPr>
        <w:pStyle w:val="ColorfulList-Accent1"/>
        <w:rPr>
          <w:del w:id="2140" w:author="Razzaghi-Pour, Kavi" w:date="2013-10-31T08:13:00Z"/>
          <w:rFonts w:ascii="Calibri" w:hAnsi="Calibri"/>
          <w:sz w:val="24"/>
          <w:szCs w:val="24"/>
          <w:rPrChange w:id="2141" w:author="Razzaghi-Pour, Kavi" w:date="2013-10-30T14:36:00Z">
            <w:rPr>
              <w:del w:id="2142" w:author="Razzaghi-Pour, Kavi" w:date="2013-10-31T08:13:00Z"/>
              <w:rFonts w:ascii="Times New Roman" w:hAnsi="Times New Roman"/>
            </w:rPr>
          </w:rPrChange>
        </w:rPr>
        <w:pPrChange w:id="2143" w:author="Razzaghi-Pour, Kavi" w:date="2013-10-31T08:30:00Z">
          <w:pPr>
            <w:pStyle w:val="ColorfulList-Accent1"/>
            <w:numPr>
              <w:ilvl w:val="1"/>
              <w:numId w:val="4"/>
            </w:numPr>
            <w:ind w:left="1440" w:hanging="360"/>
          </w:pPr>
        </w:pPrChange>
      </w:pPr>
      <w:del w:id="2144" w:author="Razzaghi-Pour, Kavi" w:date="2013-10-31T08:13:00Z">
        <w:r w:rsidRPr="00833ED4" w:rsidDel="00587AA9">
          <w:rPr>
            <w:rFonts w:ascii="Calibri" w:hAnsi="Calibri"/>
            <w:sz w:val="24"/>
            <w:szCs w:val="24"/>
            <w:rPrChange w:id="2145" w:author="Razzaghi-Pour, Kavi" w:date="2013-10-30T14:36:00Z">
              <w:rPr>
                <w:rFonts w:ascii="Times New Roman" w:hAnsi="Times New Roman"/>
              </w:rPr>
            </w:rPrChange>
          </w:rPr>
          <w:delText xml:space="preserve"> Raking leaves</w:delText>
        </w:r>
      </w:del>
    </w:p>
    <w:p w:rsidR="00B66DA9" w:rsidRPr="00833ED4" w:rsidDel="00587AA9" w:rsidRDefault="00B66DA9" w:rsidP="000F4901">
      <w:pPr>
        <w:pStyle w:val="ColorfulList-Accent1"/>
        <w:rPr>
          <w:del w:id="2146" w:author="Razzaghi-Pour, Kavi" w:date="2013-10-31T08:13:00Z"/>
          <w:rFonts w:ascii="Calibri" w:hAnsi="Calibri"/>
          <w:sz w:val="24"/>
          <w:szCs w:val="24"/>
          <w:rPrChange w:id="2147" w:author="Razzaghi-Pour, Kavi" w:date="2013-10-30T14:36:00Z">
            <w:rPr>
              <w:del w:id="2148" w:author="Razzaghi-Pour, Kavi" w:date="2013-10-31T08:13:00Z"/>
              <w:rFonts w:ascii="Times New Roman" w:hAnsi="Times New Roman"/>
            </w:rPr>
          </w:rPrChange>
        </w:rPr>
        <w:pPrChange w:id="2149" w:author="Razzaghi-Pour, Kavi" w:date="2013-10-31T08:30:00Z">
          <w:pPr>
            <w:pStyle w:val="ColorfulList-Accent1"/>
            <w:numPr>
              <w:ilvl w:val="1"/>
              <w:numId w:val="4"/>
            </w:numPr>
            <w:ind w:left="1440" w:hanging="360"/>
          </w:pPr>
        </w:pPrChange>
      </w:pPr>
      <w:del w:id="2150" w:author="Razzaghi-Pour, Kavi" w:date="2013-10-31T08:13:00Z">
        <w:r w:rsidRPr="00833ED4" w:rsidDel="00587AA9">
          <w:rPr>
            <w:rFonts w:ascii="Calibri" w:hAnsi="Calibri"/>
            <w:sz w:val="24"/>
            <w:szCs w:val="24"/>
            <w:rPrChange w:id="2151" w:author="Razzaghi-Pour, Kavi" w:date="2013-10-30T14:36:00Z">
              <w:rPr>
                <w:rFonts w:ascii="Times New Roman" w:hAnsi="Times New Roman"/>
              </w:rPr>
            </w:rPrChange>
          </w:rPr>
          <w:delText xml:space="preserve">Watering herbs and plants with </w:delText>
        </w:r>
        <w:r w:rsidR="00726A87" w:rsidRPr="00833ED4" w:rsidDel="00587AA9">
          <w:rPr>
            <w:rFonts w:ascii="Calibri" w:hAnsi="Calibri"/>
            <w:sz w:val="24"/>
            <w:szCs w:val="24"/>
            <w:rPrChange w:id="2152" w:author="Razzaghi-Pour, Kavi" w:date="2013-10-30T14:36:00Z">
              <w:rPr>
                <w:rFonts w:ascii="Times New Roman" w:hAnsi="Times New Roman"/>
              </w:rPr>
            </w:rPrChange>
          </w:rPr>
          <w:delText xml:space="preserve">a </w:delText>
        </w:r>
        <w:r w:rsidRPr="00833ED4" w:rsidDel="00587AA9">
          <w:rPr>
            <w:rFonts w:ascii="Calibri" w:hAnsi="Calibri"/>
            <w:sz w:val="24"/>
            <w:szCs w:val="24"/>
            <w:rPrChange w:id="2153" w:author="Razzaghi-Pour, Kavi" w:date="2013-10-30T14:36:00Z">
              <w:rPr>
                <w:rFonts w:ascii="Times New Roman" w:hAnsi="Times New Roman"/>
              </w:rPr>
            </w:rPrChange>
          </w:rPr>
          <w:delText>watering can</w:delText>
        </w:r>
      </w:del>
    </w:p>
    <w:p w:rsidR="00B66DA9" w:rsidRPr="00833ED4" w:rsidDel="00587AA9" w:rsidRDefault="00B66DA9" w:rsidP="000F4901">
      <w:pPr>
        <w:pStyle w:val="ColorfulList-Accent1"/>
        <w:spacing w:after="0"/>
        <w:rPr>
          <w:del w:id="2154" w:author="Razzaghi-Pour, Kavi" w:date="2013-10-31T08:13:00Z"/>
          <w:rFonts w:ascii="Calibri" w:hAnsi="Calibri"/>
          <w:sz w:val="24"/>
          <w:szCs w:val="24"/>
          <w:rPrChange w:id="2155" w:author="Razzaghi-Pour, Kavi" w:date="2013-10-30T14:36:00Z">
            <w:rPr>
              <w:del w:id="2156" w:author="Razzaghi-Pour, Kavi" w:date="2013-10-31T08:13:00Z"/>
              <w:rFonts w:ascii="Times New Roman" w:hAnsi="Times New Roman"/>
            </w:rPr>
          </w:rPrChange>
        </w:rPr>
        <w:pPrChange w:id="2157" w:author="Razzaghi-Pour, Kavi" w:date="2013-10-31T08:30:00Z">
          <w:pPr>
            <w:pStyle w:val="ColorfulList-Accent1"/>
            <w:numPr>
              <w:ilvl w:val="1"/>
              <w:numId w:val="4"/>
            </w:numPr>
            <w:spacing w:after="0"/>
            <w:ind w:left="1440" w:hanging="360"/>
          </w:pPr>
        </w:pPrChange>
      </w:pPr>
      <w:del w:id="2158" w:author="Razzaghi-Pour, Kavi" w:date="2013-10-31T08:13:00Z">
        <w:r w:rsidRPr="00833ED4" w:rsidDel="00587AA9">
          <w:rPr>
            <w:rFonts w:ascii="Calibri" w:hAnsi="Calibri"/>
            <w:sz w:val="24"/>
            <w:szCs w:val="24"/>
            <w:rPrChange w:id="2159" w:author="Razzaghi-Pour, Kavi" w:date="2013-10-30T14:36:00Z">
              <w:rPr>
                <w:rFonts w:ascii="Times New Roman" w:hAnsi="Times New Roman"/>
              </w:rPr>
            </w:rPrChange>
          </w:rPr>
          <w:delText>Hold</w:delText>
        </w:r>
        <w:r w:rsidR="00726A87" w:rsidRPr="00833ED4" w:rsidDel="00587AA9">
          <w:rPr>
            <w:rFonts w:ascii="Calibri" w:hAnsi="Calibri"/>
            <w:sz w:val="24"/>
            <w:szCs w:val="24"/>
            <w:rPrChange w:id="2160" w:author="Razzaghi-Pour, Kavi" w:date="2013-10-30T14:36:00Z">
              <w:rPr>
                <w:rFonts w:ascii="Times New Roman" w:hAnsi="Times New Roman"/>
              </w:rPr>
            </w:rPrChange>
          </w:rPr>
          <w:delText xml:space="preserve">ing </w:delText>
        </w:r>
        <w:r w:rsidRPr="00833ED4" w:rsidDel="00587AA9">
          <w:rPr>
            <w:rFonts w:ascii="Calibri" w:hAnsi="Calibri"/>
            <w:sz w:val="24"/>
            <w:szCs w:val="24"/>
            <w:rPrChange w:id="2161" w:author="Razzaghi-Pour, Kavi" w:date="2013-10-30T14:36:00Z">
              <w:rPr>
                <w:rFonts w:ascii="Times New Roman" w:hAnsi="Times New Roman"/>
              </w:rPr>
            </w:rPrChange>
          </w:rPr>
          <w:delText xml:space="preserve"> the door open</w:delText>
        </w:r>
      </w:del>
    </w:p>
    <w:p w:rsidR="00B66DA9" w:rsidRPr="00833ED4" w:rsidDel="00587AA9" w:rsidRDefault="00726A87" w:rsidP="000F4901">
      <w:pPr>
        <w:pStyle w:val="ColorfulList-Accent1"/>
        <w:spacing w:after="0"/>
        <w:rPr>
          <w:del w:id="2162" w:author="Razzaghi-Pour, Kavi" w:date="2013-10-31T08:13:00Z"/>
          <w:rFonts w:ascii="Calibri" w:hAnsi="Calibri"/>
          <w:sz w:val="24"/>
          <w:szCs w:val="24"/>
          <w:rPrChange w:id="2163" w:author="Razzaghi-Pour, Kavi" w:date="2013-10-30T14:36:00Z">
            <w:rPr>
              <w:del w:id="2164" w:author="Razzaghi-Pour, Kavi" w:date="2013-10-31T08:13:00Z"/>
              <w:rFonts w:ascii="Times New Roman" w:hAnsi="Times New Roman"/>
            </w:rPr>
          </w:rPrChange>
        </w:rPr>
        <w:pPrChange w:id="2165" w:author="Razzaghi-Pour, Kavi" w:date="2013-10-31T08:30:00Z">
          <w:pPr>
            <w:pStyle w:val="ColorfulList-Accent1"/>
            <w:numPr>
              <w:ilvl w:val="1"/>
              <w:numId w:val="4"/>
            </w:numPr>
            <w:spacing w:after="0"/>
            <w:ind w:left="1440" w:hanging="360"/>
          </w:pPr>
        </w:pPrChange>
      </w:pPr>
      <w:del w:id="2166" w:author="Razzaghi-Pour, Kavi" w:date="2013-10-31T08:13:00Z">
        <w:r w:rsidRPr="00833ED4" w:rsidDel="00587AA9">
          <w:rPr>
            <w:rFonts w:ascii="Calibri" w:hAnsi="Calibri"/>
            <w:sz w:val="24"/>
            <w:szCs w:val="24"/>
            <w:rPrChange w:id="2167" w:author="Razzaghi-Pour, Kavi" w:date="2013-10-30T14:36:00Z">
              <w:rPr>
                <w:rFonts w:ascii="Times New Roman" w:hAnsi="Times New Roman"/>
              </w:rPr>
            </w:rPrChange>
          </w:rPr>
          <w:delText>During cooking s</w:delText>
        </w:r>
        <w:r w:rsidR="00B66DA9" w:rsidRPr="00833ED4" w:rsidDel="00587AA9">
          <w:rPr>
            <w:rFonts w:ascii="Calibri" w:hAnsi="Calibri"/>
            <w:sz w:val="24"/>
            <w:szCs w:val="24"/>
            <w:rPrChange w:id="2168" w:author="Razzaghi-Pour, Kavi" w:date="2013-10-30T14:36:00Z">
              <w:rPr>
                <w:rFonts w:ascii="Times New Roman" w:hAnsi="Times New Roman"/>
              </w:rPr>
            </w:rPrChange>
          </w:rPr>
          <w:delText xml:space="preserve">tirring big pots and kneading dough </w:delText>
        </w:r>
      </w:del>
    </w:p>
    <w:p w:rsidR="00B66DA9" w:rsidRPr="00833ED4" w:rsidDel="00587AA9" w:rsidRDefault="00B66DA9" w:rsidP="000F4901">
      <w:pPr>
        <w:pStyle w:val="ColorfulList-Accent1"/>
        <w:spacing w:after="0"/>
        <w:rPr>
          <w:del w:id="2169" w:author="Razzaghi-Pour, Kavi" w:date="2013-10-31T08:13:00Z"/>
          <w:rFonts w:ascii="Calibri" w:hAnsi="Calibri"/>
          <w:sz w:val="24"/>
          <w:szCs w:val="24"/>
          <w:rPrChange w:id="2170" w:author="Razzaghi-Pour, Kavi" w:date="2013-10-30T14:36:00Z">
            <w:rPr>
              <w:del w:id="2171" w:author="Razzaghi-Pour, Kavi" w:date="2013-10-31T08:13:00Z"/>
              <w:rFonts w:ascii="Times New Roman" w:hAnsi="Times New Roman"/>
            </w:rPr>
          </w:rPrChange>
        </w:rPr>
        <w:pPrChange w:id="2172" w:author="Razzaghi-Pour, Kavi" w:date="2013-10-31T08:30:00Z">
          <w:pPr>
            <w:pStyle w:val="ColorfulList-Accent1"/>
            <w:numPr>
              <w:ilvl w:val="1"/>
              <w:numId w:val="4"/>
            </w:numPr>
            <w:spacing w:after="0"/>
            <w:ind w:left="1440" w:hanging="360"/>
          </w:pPr>
        </w:pPrChange>
      </w:pPr>
      <w:del w:id="2173" w:author="Razzaghi-Pour, Kavi" w:date="2013-10-31T08:13:00Z">
        <w:r w:rsidRPr="00833ED4" w:rsidDel="00587AA9">
          <w:rPr>
            <w:rFonts w:ascii="Calibri" w:hAnsi="Calibri"/>
            <w:sz w:val="24"/>
            <w:szCs w:val="24"/>
            <w:rPrChange w:id="2174" w:author="Razzaghi-Pour, Kavi" w:date="2013-10-30T14:36:00Z">
              <w:rPr>
                <w:rFonts w:ascii="Times New Roman" w:hAnsi="Times New Roman"/>
              </w:rPr>
            </w:rPrChange>
          </w:rPr>
          <w:delText>Kneading and moulding clay or play dough in a craft activity</w:delText>
        </w:r>
      </w:del>
    </w:p>
    <w:p w:rsidR="00B66DA9" w:rsidRPr="00833ED4" w:rsidDel="00587AA9" w:rsidRDefault="00B66DA9" w:rsidP="000F4901">
      <w:pPr>
        <w:pStyle w:val="ColorfulList-Accent1"/>
        <w:rPr>
          <w:del w:id="2175" w:author="Razzaghi-Pour, Kavi" w:date="2013-10-31T08:13:00Z"/>
          <w:rFonts w:ascii="Calibri" w:hAnsi="Calibri"/>
          <w:sz w:val="24"/>
          <w:szCs w:val="24"/>
          <w:rPrChange w:id="2176" w:author="Razzaghi-Pour, Kavi" w:date="2013-10-30T14:36:00Z">
            <w:rPr>
              <w:del w:id="2177" w:author="Razzaghi-Pour, Kavi" w:date="2013-10-31T08:13:00Z"/>
              <w:rFonts w:ascii="Times New Roman" w:hAnsi="Times New Roman"/>
            </w:rPr>
          </w:rPrChange>
        </w:rPr>
        <w:pPrChange w:id="2178" w:author="Razzaghi-Pour, Kavi" w:date="2013-10-31T08:30:00Z">
          <w:pPr>
            <w:pStyle w:val="ColorfulList-Accent1"/>
            <w:numPr>
              <w:numId w:val="4"/>
            </w:numPr>
            <w:ind w:hanging="360"/>
          </w:pPr>
        </w:pPrChange>
      </w:pPr>
      <w:del w:id="2179" w:author="Razzaghi-Pour, Kavi" w:date="2013-10-31T08:13:00Z">
        <w:r w:rsidRPr="00833ED4" w:rsidDel="00587AA9">
          <w:rPr>
            <w:rFonts w:ascii="Calibri" w:hAnsi="Calibri"/>
            <w:sz w:val="24"/>
            <w:szCs w:val="24"/>
            <w:rPrChange w:id="2180" w:author="Razzaghi-Pour, Kavi" w:date="2013-10-30T14:36:00Z">
              <w:rPr>
                <w:rFonts w:ascii="Times New Roman" w:hAnsi="Times New Roman"/>
              </w:rPr>
            </w:rPrChange>
          </w:rPr>
          <w:delText>Incorporate thera-put</w:delText>
        </w:r>
        <w:r w:rsidR="008917DC" w:rsidRPr="00833ED4" w:rsidDel="00587AA9">
          <w:rPr>
            <w:rFonts w:ascii="Calibri" w:hAnsi="Calibri"/>
            <w:sz w:val="24"/>
            <w:szCs w:val="24"/>
            <w:rPrChange w:id="2181" w:author="Razzaghi-Pour, Kavi" w:date="2013-10-30T14:36:00Z">
              <w:rPr>
                <w:rFonts w:ascii="Times New Roman" w:hAnsi="Times New Roman"/>
              </w:rPr>
            </w:rPrChange>
          </w:rPr>
          <w:delText>t</w:delText>
        </w:r>
        <w:r w:rsidRPr="00833ED4" w:rsidDel="00587AA9">
          <w:rPr>
            <w:rFonts w:ascii="Calibri" w:hAnsi="Calibri"/>
            <w:sz w:val="24"/>
            <w:szCs w:val="24"/>
            <w:rPrChange w:id="2182" w:author="Razzaghi-Pour, Kavi" w:date="2013-10-30T14:36:00Z">
              <w:rPr>
                <w:rFonts w:ascii="Times New Roman" w:hAnsi="Times New Roman"/>
              </w:rPr>
            </w:rPrChange>
          </w:rPr>
          <w:delText>y into class activities such as moulding the putt</w:delText>
        </w:r>
        <w:r w:rsidR="00DF7D61" w:rsidRPr="00833ED4" w:rsidDel="00587AA9">
          <w:rPr>
            <w:rFonts w:ascii="Calibri" w:hAnsi="Calibri"/>
            <w:sz w:val="24"/>
            <w:szCs w:val="24"/>
            <w:rPrChange w:id="2183" w:author="Razzaghi-Pour, Kavi" w:date="2013-10-30T14:36:00Z">
              <w:rPr>
                <w:rFonts w:ascii="Times New Roman" w:hAnsi="Times New Roman"/>
              </w:rPr>
            </w:rPrChange>
          </w:rPr>
          <w:delText>y</w:delText>
        </w:r>
        <w:r w:rsidRPr="00833ED4" w:rsidDel="00587AA9">
          <w:rPr>
            <w:rFonts w:ascii="Calibri" w:hAnsi="Calibri"/>
            <w:sz w:val="24"/>
            <w:szCs w:val="24"/>
            <w:rPrChange w:id="2184" w:author="Razzaghi-Pour, Kavi" w:date="2013-10-30T14:36:00Z">
              <w:rPr>
                <w:rFonts w:ascii="Times New Roman" w:hAnsi="Times New Roman"/>
              </w:rPr>
            </w:rPrChange>
          </w:rPr>
          <w:delText xml:space="preserve"> into shapes</w:delText>
        </w:r>
      </w:del>
    </w:p>
    <w:p w:rsidR="00B66DA9" w:rsidRPr="00833ED4" w:rsidDel="00587AA9" w:rsidRDefault="00B66DA9" w:rsidP="000F4901">
      <w:pPr>
        <w:pStyle w:val="ColorfulList-Accent1"/>
        <w:rPr>
          <w:ins w:id="2185" w:author="Karima Sansoni" w:date="2013-10-16T16:56:00Z"/>
          <w:del w:id="2186" w:author="Razzaghi-Pour, Kavi" w:date="2013-10-31T08:13:00Z"/>
          <w:rFonts w:ascii="Calibri" w:hAnsi="Calibri"/>
          <w:sz w:val="24"/>
          <w:szCs w:val="24"/>
          <w:rPrChange w:id="2187" w:author="Razzaghi-Pour, Kavi" w:date="2013-10-30T14:36:00Z">
            <w:rPr>
              <w:ins w:id="2188" w:author="Karima Sansoni" w:date="2013-10-16T16:56:00Z"/>
              <w:del w:id="2189" w:author="Razzaghi-Pour, Kavi" w:date="2013-10-31T08:13:00Z"/>
              <w:rFonts w:ascii="Times New Roman" w:hAnsi="Times New Roman"/>
            </w:rPr>
          </w:rPrChange>
        </w:rPr>
        <w:pPrChange w:id="2190" w:author="Razzaghi-Pour, Kavi" w:date="2013-10-31T08:30:00Z">
          <w:pPr>
            <w:pStyle w:val="ColorfulList-Accent1"/>
            <w:numPr>
              <w:numId w:val="4"/>
            </w:numPr>
            <w:ind w:hanging="360"/>
          </w:pPr>
        </w:pPrChange>
      </w:pPr>
      <w:del w:id="2191" w:author="Razzaghi-Pour, Kavi" w:date="2013-10-31T08:13:00Z">
        <w:r w:rsidRPr="00833ED4" w:rsidDel="00587AA9">
          <w:rPr>
            <w:rFonts w:ascii="Calibri" w:hAnsi="Calibri"/>
            <w:sz w:val="24"/>
            <w:szCs w:val="24"/>
            <w:rPrChange w:id="2192" w:author="Razzaghi-Pour, Kavi" w:date="2013-10-30T14:36:00Z">
              <w:rPr>
                <w:rFonts w:ascii="Times New Roman" w:hAnsi="Times New Roman"/>
              </w:rPr>
            </w:rPrChange>
          </w:rPr>
          <w:delText>Incorporate heavy or weighted toys/ pillows/ blankets</w:delText>
        </w:r>
      </w:del>
    </w:p>
    <w:p w:rsidR="0014576C" w:rsidRPr="00833ED4" w:rsidDel="00587AA9" w:rsidRDefault="0014576C" w:rsidP="000F4901">
      <w:pPr>
        <w:pStyle w:val="ColorfulList-Accent1"/>
        <w:rPr>
          <w:ins w:id="2193" w:author="Karima Sansoni" w:date="2013-10-21T18:11:00Z"/>
          <w:del w:id="2194" w:author="Razzaghi-Pour, Kavi" w:date="2013-10-31T08:13:00Z"/>
          <w:rFonts w:ascii="Calibri" w:hAnsi="Calibri"/>
          <w:sz w:val="24"/>
          <w:szCs w:val="24"/>
          <w:rPrChange w:id="2195" w:author="Razzaghi-Pour, Kavi" w:date="2013-10-30T14:36:00Z">
            <w:rPr>
              <w:ins w:id="2196" w:author="Karima Sansoni" w:date="2013-10-21T18:11:00Z"/>
              <w:del w:id="2197" w:author="Razzaghi-Pour, Kavi" w:date="2013-10-31T08:13:00Z"/>
              <w:rFonts w:ascii="Times New Roman" w:hAnsi="Times New Roman"/>
            </w:rPr>
          </w:rPrChange>
        </w:rPr>
        <w:pPrChange w:id="2198" w:author="Razzaghi-Pour, Kavi" w:date="2013-10-31T08:30:00Z">
          <w:pPr>
            <w:pStyle w:val="ColorfulList-Accent1"/>
            <w:numPr>
              <w:numId w:val="4"/>
            </w:numPr>
            <w:ind w:hanging="360"/>
          </w:pPr>
        </w:pPrChange>
      </w:pPr>
      <w:ins w:id="2199" w:author="Karima Sansoni" w:date="2013-10-16T16:57:00Z">
        <w:del w:id="2200" w:author="Razzaghi-Pour, Kavi" w:date="2013-10-31T08:13:00Z">
          <w:r w:rsidRPr="00833ED4" w:rsidDel="00587AA9">
            <w:rPr>
              <w:rFonts w:ascii="Calibri" w:hAnsi="Calibri"/>
              <w:sz w:val="24"/>
              <w:szCs w:val="24"/>
              <w:rPrChange w:id="2201" w:author="Razzaghi-Pour, Kavi" w:date="2013-10-30T14:36:00Z">
                <w:rPr>
                  <w:rFonts w:ascii="Times New Roman" w:hAnsi="Times New Roman"/>
                </w:rPr>
              </w:rPrChange>
            </w:rPr>
            <w:delText>Use large, weighted academic tools such as floor puzzles, weighted counting tools, large lego for building</w:delText>
          </w:r>
        </w:del>
      </w:ins>
    </w:p>
    <w:p w:rsidR="000B0BAE" w:rsidRPr="00833ED4" w:rsidDel="00587AA9" w:rsidRDefault="000B0BAE" w:rsidP="000F4901">
      <w:pPr>
        <w:pStyle w:val="ColorfulList-Accent1"/>
        <w:spacing w:after="0"/>
        <w:rPr>
          <w:ins w:id="2202" w:author="Karima Sansoni" w:date="2013-10-21T18:12:00Z"/>
          <w:del w:id="2203" w:author="Razzaghi-Pour, Kavi" w:date="2013-10-31T08:13:00Z"/>
          <w:rFonts w:ascii="Calibri" w:hAnsi="Calibri"/>
          <w:sz w:val="24"/>
          <w:szCs w:val="24"/>
          <w:rPrChange w:id="2204" w:author="Razzaghi-Pour, Kavi" w:date="2013-10-30T14:36:00Z">
            <w:rPr>
              <w:ins w:id="2205" w:author="Karima Sansoni" w:date="2013-10-21T18:12:00Z"/>
              <w:del w:id="2206" w:author="Razzaghi-Pour, Kavi" w:date="2013-10-31T08:13:00Z"/>
              <w:rFonts w:ascii="Times New Roman" w:hAnsi="Times New Roman"/>
            </w:rPr>
          </w:rPrChange>
        </w:rPr>
        <w:pPrChange w:id="2207" w:author="Razzaghi-Pour, Kavi" w:date="2013-10-31T08:30:00Z">
          <w:pPr>
            <w:pStyle w:val="ColorfulList-Accent1"/>
            <w:numPr>
              <w:numId w:val="4"/>
            </w:numPr>
            <w:spacing w:after="0"/>
            <w:ind w:hanging="360"/>
          </w:pPr>
        </w:pPrChange>
      </w:pPr>
      <w:ins w:id="2208" w:author="Karima Sansoni" w:date="2013-10-21T18:12:00Z">
        <w:del w:id="2209" w:author="Razzaghi-Pour, Kavi" w:date="2013-10-31T08:13:00Z">
          <w:r w:rsidRPr="00833ED4" w:rsidDel="00587AA9">
            <w:rPr>
              <w:rFonts w:ascii="Calibri" w:hAnsi="Calibri"/>
              <w:sz w:val="24"/>
              <w:szCs w:val="24"/>
              <w:rPrChange w:id="2210" w:author="Razzaghi-Pour, Kavi" w:date="2013-10-30T14:36:00Z">
                <w:rPr>
                  <w:rFonts w:ascii="Times New Roman" w:hAnsi="Times New Roman"/>
                </w:rPr>
              </w:rPrChange>
            </w:rPr>
            <w:delText xml:space="preserve">Check that the student is in the right position for learning eg is their chair and desk the correct height (we can attend longer if seated in a  supported posture).  </w:delText>
          </w:r>
        </w:del>
      </w:ins>
    </w:p>
    <w:p w:rsidR="000B0BAE" w:rsidRPr="00833ED4" w:rsidRDefault="000B0BAE" w:rsidP="000F4901">
      <w:pPr>
        <w:pStyle w:val="ColorfulList-Accent1"/>
        <w:rPr>
          <w:rFonts w:ascii="Calibri" w:hAnsi="Calibri"/>
          <w:sz w:val="24"/>
          <w:szCs w:val="24"/>
          <w:rPrChange w:id="2211" w:author="Razzaghi-Pour, Kavi" w:date="2013-10-30T14:36:00Z">
            <w:rPr>
              <w:rFonts w:ascii="Times New Roman" w:hAnsi="Times New Roman"/>
            </w:rPr>
          </w:rPrChange>
        </w:rPr>
        <w:pPrChange w:id="2212" w:author="Razzaghi-Pour, Kavi" w:date="2013-10-31T08:30:00Z">
          <w:pPr>
            <w:pStyle w:val="ColorfulList-Accent1"/>
            <w:numPr>
              <w:numId w:val="4"/>
            </w:numPr>
            <w:ind w:hanging="360"/>
          </w:pPr>
        </w:pPrChange>
      </w:pPr>
    </w:p>
    <w:p w:rsidR="00B66DA9" w:rsidRPr="00833ED4" w:rsidRDefault="00B66DA9" w:rsidP="00B66DA9">
      <w:pPr>
        <w:spacing w:after="0"/>
        <w:rPr>
          <w:rFonts w:ascii="Calibri" w:hAnsi="Calibri"/>
          <w:b/>
          <w:sz w:val="24"/>
          <w:szCs w:val="24"/>
          <w:rPrChange w:id="2213" w:author="Razzaghi-Pour, Kavi" w:date="2013-10-30T14:36:00Z">
            <w:rPr>
              <w:rFonts w:ascii="Times New Roman" w:hAnsi="Times New Roman"/>
              <w:b/>
            </w:rPr>
          </w:rPrChange>
        </w:rPr>
      </w:pPr>
    </w:p>
    <w:p w:rsidR="00B66DA9" w:rsidRPr="00833ED4" w:rsidDel="000D0669" w:rsidRDefault="00B66DA9" w:rsidP="00B66DA9">
      <w:pPr>
        <w:spacing w:after="0"/>
        <w:rPr>
          <w:del w:id="2214" w:author="Razzaghi-Pour, Kavi" w:date="2013-10-31T11:36:00Z"/>
          <w:rFonts w:ascii="Calibri" w:hAnsi="Calibri"/>
          <w:b/>
          <w:sz w:val="24"/>
          <w:szCs w:val="24"/>
          <w:rPrChange w:id="2215" w:author="Razzaghi-Pour, Kavi" w:date="2013-10-30T14:36:00Z">
            <w:rPr>
              <w:del w:id="2216" w:author="Razzaghi-Pour, Kavi" w:date="2013-10-31T11:36:00Z"/>
              <w:rFonts w:ascii="Times New Roman" w:hAnsi="Times New Roman"/>
              <w:b/>
            </w:rPr>
          </w:rPrChange>
        </w:rPr>
      </w:pPr>
      <w:del w:id="2217" w:author="Razzaghi-Pour, Kavi" w:date="2013-10-31T11:36:00Z">
        <w:r w:rsidRPr="00833ED4" w:rsidDel="000D0669">
          <w:rPr>
            <w:rFonts w:ascii="Calibri" w:hAnsi="Calibri"/>
            <w:b/>
            <w:sz w:val="24"/>
            <w:szCs w:val="24"/>
            <w:rPrChange w:id="2218" w:author="Razzaghi-Pour, Kavi" w:date="2013-10-30T14:36:00Z">
              <w:rPr>
                <w:rFonts w:ascii="Times New Roman" w:hAnsi="Times New Roman"/>
                <w:b/>
              </w:rPr>
            </w:rPrChange>
          </w:rPr>
          <w:delText>Sound:</w:delText>
        </w:r>
      </w:del>
    </w:p>
    <w:p w:rsidR="00B66DA9" w:rsidRPr="00833ED4" w:rsidDel="000D0669" w:rsidRDefault="00B66DA9" w:rsidP="00B66DA9">
      <w:pPr>
        <w:pStyle w:val="ColorfulList-Accent1"/>
        <w:numPr>
          <w:ilvl w:val="0"/>
          <w:numId w:val="4"/>
        </w:numPr>
        <w:spacing w:after="0"/>
        <w:rPr>
          <w:del w:id="2219" w:author="Razzaghi-Pour, Kavi" w:date="2013-10-31T11:36:00Z"/>
          <w:rFonts w:ascii="Calibri" w:hAnsi="Calibri"/>
          <w:sz w:val="24"/>
          <w:szCs w:val="24"/>
          <w:rPrChange w:id="2220" w:author="Razzaghi-Pour, Kavi" w:date="2013-10-30T14:36:00Z">
            <w:rPr>
              <w:del w:id="2221" w:author="Razzaghi-Pour, Kavi" w:date="2013-10-31T11:36:00Z"/>
              <w:rFonts w:ascii="Times New Roman" w:hAnsi="Times New Roman"/>
            </w:rPr>
          </w:rPrChange>
        </w:rPr>
      </w:pPr>
      <w:del w:id="2222" w:author="Razzaghi-Pour, Kavi" w:date="2013-10-30T13:45:00Z">
        <w:r w:rsidRPr="00833ED4" w:rsidDel="00662E1E">
          <w:rPr>
            <w:rFonts w:ascii="Calibri" w:hAnsi="Calibri"/>
            <w:sz w:val="24"/>
            <w:szCs w:val="24"/>
            <w:rPrChange w:id="2223" w:author="Razzaghi-Pour, Kavi" w:date="2013-10-30T14:36:00Z">
              <w:rPr>
                <w:rFonts w:ascii="Times New Roman" w:hAnsi="Times New Roman"/>
              </w:rPr>
            </w:rPrChange>
          </w:rPr>
          <w:delText>E</w:delText>
        </w:r>
      </w:del>
      <w:del w:id="2224" w:author="Razzaghi-Pour, Kavi" w:date="2013-10-31T11:36:00Z">
        <w:r w:rsidRPr="00833ED4" w:rsidDel="000D0669">
          <w:rPr>
            <w:rFonts w:ascii="Calibri" w:hAnsi="Calibri"/>
            <w:sz w:val="24"/>
            <w:szCs w:val="24"/>
            <w:rPrChange w:id="2225" w:author="Razzaghi-Pour, Kavi" w:date="2013-10-30T14:36:00Z">
              <w:rPr>
                <w:rFonts w:ascii="Times New Roman" w:hAnsi="Times New Roman"/>
              </w:rPr>
            </w:rPrChange>
          </w:rPr>
          <w:delText>armuffs</w:delText>
        </w:r>
      </w:del>
      <w:ins w:id="2226" w:author="Karima Sansoni" w:date="2013-10-16T16:57:00Z">
        <w:del w:id="2227" w:author="Razzaghi-Pour, Kavi" w:date="2013-10-31T11:36:00Z">
          <w:r w:rsidR="0014576C" w:rsidRPr="00833ED4" w:rsidDel="000D0669">
            <w:rPr>
              <w:rFonts w:ascii="Calibri" w:hAnsi="Calibri"/>
              <w:sz w:val="24"/>
              <w:szCs w:val="24"/>
              <w:rPrChange w:id="2228" w:author="Razzaghi-Pour, Kavi" w:date="2013-10-30T14:36:00Z">
                <w:rPr>
                  <w:rFonts w:ascii="Times New Roman" w:hAnsi="Times New Roman"/>
                </w:rPr>
              </w:rPrChange>
            </w:rPr>
            <w:delText xml:space="preserve"> or a </w:delText>
          </w:r>
        </w:del>
      </w:ins>
      <w:ins w:id="2229" w:author="Karima Sansoni" w:date="2013-10-16T16:58:00Z">
        <w:del w:id="2230" w:author="Razzaghi-Pour, Kavi" w:date="2013-10-31T11:36:00Z">
          <w:r w:rsidR="0014576C" w:rsidRPr="00833ED4" w:rsidDel="000D0669">
            <w:rPr>
              <w:rFonts w:ascii="Calibri" w:hAnsi="Calibri"/>
              <w:sz w:val="24"/>
              <w:szCs w:val="24"/>
              <w:rPrChange w:id="2231" w:author="Razzaghi-Pour, Kavi" w:date="2013-10-30T14:36:00Z">
                <w:rPr>
                  <w:rFonts w:ascii="Times New Roman" w:hAnsi="Times New Roman"/>
                </w:rPr>
              </w:rPrChange>
            </w:rPr>
            <w:delText>beanie</w:delText>
          </w:r>
        </w:del>
      </w:ins>
      <w:del w:id="2232" w:author="Razzaghi-Pour, Kavi" w:date="2013-10-31T11:36:00Z">
        <w:r w:rsidRPr="00833ED4" w:rsidDel="000D0669">
          <w:rPr>
            <w:rFonts w:ascii="Calibri" w:hAnsi="Calibri"/>
            <w:sz w:val="24"/>
            <w:szCs w:val="24"/>
            <w:rPrChange w:id="2233" w:author="Razzaghi-Pour, Kavi" w:date="2013-10-30T14:36:00Z">
              <w:rPr>
                <w:rFonts w:ascii="Times New Roman" w:hAnsi="Times New Roman"/>
              </w:rPr>
            </w:rPrChange>
          </w:rPr>
          <w:delText xml:space="preserve"> </w:delText>
        </w:r>
      </w:del>
      <w:del w:id="2234" w:author="Razzaghi-Pour, Kavi" w:date="2013-10-30T13:45:00Z">
        <w:r w:rsidRPr="00833ED4" w:rsidDel="00662E1E">
          <w:rPr>
            <w:rFonts w:ascii="Calibri" w:hAnsi="Calibri"/>
            <w:sz w:val="24"/>
            <w:szCs w:val="24"/>
            <w:rPrChange w:id="2235" w:author="Razzaghi-Pour, Kavi" w:date="2013-10-30T14:36:00Z">
              <w:rPr>
                <w:rFonts w:ascii="Times New Roman" w:hAnsi="Times New Roman"/>
              </w:rPr>
            </w:rPrChange>
          </w:rPr>
          <w:delText>may be used</w:delText>
        </w:r>
      </w:del>
      <w:del w:id="2236" w:author="Razzaghi-Pour, Kavi" w:date="2013-10-31T11:36:00Z">
        <w:r w:rsidRPr="00833ED4" w:rsidDel="000D0669">
          <w:rPr>
            <w:rFonts w:ascii="Calibri" w:hAnsi="Calibri"/>
            <w:sz w:val="24"/>
            <w:szCs w:val="24"/>
            <w:rPrChange w:id="2237" w:author="Razzaghi-Pour, Kavi" w:date="2013-10-30T14:36:00Z">
              <w:rPr>
                <w:rFonts w:ascii="Times New Roman" w:hAnsi="Times New Roman"/>
              </w:rPr>
            </w:rPrChange>
          </w:rPr>
          <w:delText xml:space="preserve"> to block out sounds and to control the volume of sounds.</w:delText>
        </w:r>
      </w:del>
    </w:p>
    <w:p w:rsidR="00B66DA9" w:rsidRPr="00833ED4" w:rsidDel="000D0669" w:rsidRDefault="00B66DA9" w:rsidP="00B66DA9">
      <w:pPr>
        <w:pStyle w:val="ColorfulList-Accent1"/>
        <w:numPr>
          <w:ilvl w:val="0"/>
          <w:numId w:val="4"/>
        </w:numPr>
        <w:spacing w:after="0"/>
        <w:rPr>
          <w:del w:id="2238" w:author="Razzaghi-Pour, Kavi" w:date="2013-10-31T11:36:00Z"/>
          <w:rFonts w:ascii="Calibri" w:hAnsi="Calibri"/>
          <w:sz w:val="24"/>
          <w:szCs w:val="24"/>
          <w:rPrChange w:id="2239" w:author="Razzaghi-Pour, Kavi" w:date="2013-10-30T14:36:00Z">
            <w:rPr>
              <w:del w:id="2240" w:author="Razzaghi-Pour, Kavi" w:date="2013-10-31T11:36:00Z"/>
              <w:rFonts w:ascii="Times New Roman" w:hAnsi="Times New Roman"/>
            </w:rPr>
          </w:rPrChange>
        </w:rPr>
      </w:pPr>
      <w:del w:id="2241" w:author="Razzaghi-Pour, Kavi" w:date="2013-10-31T11:36:00Z">
        <w:r w:rsidRPr="00833ED4" w:rsidDel="000D0669">
          <w:rPr>
            <w:rFonts w:ascii="Calibri" w:hAnsi="Calibri"/>
            <w:sz w:val="24"/>
            <w:szCs w:val="24"/>
            <w:rPrChange w:id="2242" w:author="Razzaghi-Pour, Kavi" w:date="2013-10-30T14:36:00Z">
              <w:rPr>
                <w:rFonts w:ascii="Times New Roman" w:hAnsi="Times New Roman"/>
              </w:rPr>
            </w:rPrChange>
          </w:rPr>
          <w:delText>Offering the student access to their own music using headphones and their own music device</w:delText>
        </w:r>
      </w:del>
    </w:p>
    <w:p w:rsidR="00B66DA9" w:rsidRPr="00833ED4" w:rsidDel="000D0669" w:rsidRDefault="00B66DA9" w:rsidP="00B66DA9">
      <w:pPr>
        <w:pStyle w:val="ColorfulList-Accent1"/>
        <w:numPr>
          <w:ilvl w:val="0"/>
          <w:numId w:val="4"/>
        </w:numPr>
        <w:spacing w:after="0"/>
        <w:rPr>
          <w:del w:id="2243" w:author="Razzaghi-Pour, Kavi" w:date="2013-10-31T11:36:00Z"/>
          <w:rFonts w:ascii="Calibri" w:hAnsi="Calibri"/>
          <w:sz w:val="24"/>
          <w:szCs w:val="24"/>
          <w:rPrChange w:id="2244" w:author="Razzaghi-Pour, Kavi" w:date="2013-10-30T14:36:00Z">
            <w:rPr>
              <w:del w:id="2245" w:author="Razzaghi-Pour, Kavi" w:date="2013-10-31T11:36:00Z"/>
              <w:rFonts w:ascii="Times New Roman" w:hAnsi="Times New Roman"/>
            </w:rPr>
          </w:rPrChange>
        </w:rPr>
      </w:pPr>
      <w:del w:id="2246" w:author="Razzaghi-Pour, Kavi" w:date="2013-10-31T11:36:00Z">
        <w:r w:rsidRPr="00833ED4" w:rsidDel="000D0669">
          <w:rPr>
            <w:rFonts w:ascii="Calibri" w:hAnsi="Calibri"/>
            <w:sz w:val="24"/>
            <w:szCs w:val="24"/>
            <w:rPrChange w:id="2247" w:author="Razzaghi-Pour, Kavi" w:date="2013-10-30T14:36:00Z">
              <w:rPr>
                <w:rFonts w:ascii="Times New Roman" w:hAnsi="Times New Roman"/>
              </w:rPr>
            </w:rPrChange>
          </w:rPr>
          <w:delText>Reduce background noise or find a quiet time or space to teach this student.</w:delText>
        </w:r>
      </w:del>
    </w:p>
    <w:p w:rsidR="00B66DA9" w:rsidRPr="00833ED4" w:rsidDel="000D0669" w:rsidRDefault="00B66DA9" w:rsidP="00B66DA9">
      <w:pPr>
        <w:pStyle w:val="ColorfulList-Accent1"/>
        <w:numPr>
          <w:ilvl w:val="0"/>
          <w:numId w:val="4"/>
        </w:numPr>
        <w:spacing w:after="0"/>
        <w:rPr>
          <w:del w:id="2248" w:author="Razzaghi-Pour, Kavi" w:date="2013-10-31T11:36:00Z"/>
          <w:rFonts w:ascii="Calibri" w:hAnsi="Calibri"/>
          <w:sz w:val="24"/>
          <w:szCs w:val="24"/>
          <w:rPrChange w:id="2249" w:author="Razzaghi-Pour, Kavi" w:date="2013-10-30T14:36:00Z">
            <w:rPr>
              <w:del w:id="2250" w:author="Razzaghi-Pour, Kavi" w:date="2013-10-31T11:36:00Z"/>
              <w:rFonts w:ascii="Times New Roman" w:hAnsi="Times New Roman"/>
            </w:rPr>
          </w:rPrChange>
        </w:rPr>
      </w:pPr>
      <w:del w:id="2251" w:author="Razzaghi-Pour, Kavi" w:date="2013-10-31T11:36:00Z">
        <w:r w:rsidRPr="00833ED4" w:rsidDel="000D0669">
          <w:rPr>
            <w:rFonts w:ascii="Calibri" w:hAnsi="Calibri"/>
            <w:sz w:val="24"/>
            <w:szCs w:val="24"/>
            <w:rPrChange w:id="2252" w:author="Razzaghi-Pour, Kavi" w:date="2013-10-30T14:36:00Z">
              <w:rPr>
                <w:rFonts w:ascii="Times New Roman" w:hAnsi="Times New Roman"/>
              </w:rPr>
            </w:rPrChange>
          </w:rPr>
          <w:delText>When a student is noticing sounds and getting distracted it sometimes helps to name the sound and then move them back onto the task at hand.</w:delText>
        </w:r>
      </w:del>
    </w:p>
    <w:p w:rsidR="00B66DA9" w:rsidRPr="00833ED4" w:rsidDel="000D0669" w:rsidRDefault="00B66DA9" w:rsidP="00B66DA9">
      <w:pPr>
        <w:pStyle w:val="ColorfulList-Accent1"/>
        <w:numPr>
          <w:ilvl w:val="0"/>
          <w:numId w:val="4"/>
        </w:numPr>
        <w:spacing w:after="0"/>
        <w:rPr>
          <w:del w:id="2253" w:author="Razzaghi-Pour, Kavi" w:date="2013-10-31T11:36:00Z"/>
          <w:rFonts w:ascii="Calibri" w:hAnsi="Calibri"/>
          <w:sz w:val="24"/>
          <w:szCs w:val="24"/>
          <w:rPrChange w:id="2254" w:author="Razzaghi-Pour, Kavi" w:date="2013-10-30T14:36:00Z">
            <w:rPr>
              <w:del w:id="2255" w:author="Razzaghi-Pour, Kavi" w:date="2013-10-31T11:36:00Z"/>
              <w:rFonts w:ascii="Times New Roman" w:hAnsi="Times New Roman"/>
            </w:rPr>
          </w:rPrChange>
        </w:rPr>
      </w:pPr>
      <w:del w:id="2256" w:author="Razzaghi-Pour, Kavi" w:date="2013-10-31T11:36:00Z">
        <w:r w:rsidRPr="00833ED4" w:rsidDel="000D0669">
          <w:rPr>
            <w:rFonts w:ascii="Calibri" w:hAnsi="Calibri"/>
            <w:sz w:val="24"/>
            <w:szCs w:val="24"/>
            <w:rPrChange w:id="2257" w:author="Razzaghi-Pour, Kavi" w:date="2013-10-30T14:36:00Z">
              <w:rPr>
                <w:rFonts w:ascii="Times New Roman" w:hAnsi="Times New Roman"/>
              </w:rPr>
            </w:rPrChange>
          </w:rPr>
          <w:delText>Dampen sound in the classroom</w:delText>
        </w:r>
      </w:del>
    </w:p>
    <w:p w:rsidR="00B66DA9" w:rsidRPr="00833ED4" w:rsidDel="000D0669" w:rsidRDefault="00B66DA9" w:rsidP="00B66DA9">
      <w:pPr>
        <w:pStyle w:val="ColorfulList-Accent1"/>
        <w:numPr>
          <w:ilvl w:val="1"/>
          <w:numId w:val="4"/>
        </w:numPr>
        <w:spacing w:after="0"/>
        <w:rPr>
          <w:del w:id="2258" w:author="Razzaghi-Pour, Kavi" w:date="2013-10-31T11:36:00Z"/>
          <w:rFonts w:ascii="Calibri" w:hAnsi="Calibri"/>
          <w:sz w:val="24"/>
          <w:szCs w:val="24"/>
          <w:rPrChange w:id="2259" w:author="Razzaghi-Pour, Kavi" w:date="2013-10-30T14:36:00Z">
            <w:rPr>
              <w:del w:id="2260" w:author="Razzaghi-Pour, Kavi" w:date="2013-10-31T11:36:00Z"/>
              <w:rFonts w:ascii="Times New Roman" w:hAnsi="Times New Roman"/>
            </w:rPr>
          </w:rPrChange>
        </w:rPr>
      </w:pPr>
      <w:del w:id="2261" w:author="Razzaghi-Pour, Kavi" w:date="2013-10-31T11:36:00Z">
        <w:r w:rsidRPr="00833ED4" w:rsidDel="000D0669">
          <w:rPr>
            <w:rFonts w:ascii="Calibri" w:hAnsi="Calibri"/>
            <w:sz w:val="24"/>
            <w:szCs w:val="24"/>
            <w:rPrChange w:id="2262" w:author="Razzaghi-Pour, Kavi" w:date="2013-10-30T14:36:00Z">
              <w:rPr>
                <w:rFonts w:ascii="Times New Roman" w:hAnsi="Times New Roman"/>
              </w:rPr>
            </w:rPrChange>
          </w:rPr>
          <w:delText>Carpeting</w:delText>
        </w:r>
      </w:del>
      <w:ins w:id="2263" w:author="Catherine Hays" w:date="2013-10-21T11:14:00Z">
        <w:del w:id="2264" w:author="Razzaghi-Pour, Kavi" w:date="2013-10-31T11:36:00Z">
          <w:r w:rsidR="000053CE" w:rsidRPr="00833ED4" w:rsidDel="000D0669">
            <w:rPr>
              <w:rFonts w:ascii="Calibri" w:hAnsi="Calibri"/>
              <w:sz w:val="24"/>
              <w:szCs w:val="24"/>
              <w:rPrChange w:id="2265" w:author="Razzaghi-Pour, Kavi" w:date="2013-10-30T14:36:00Z">
                <w:rPr>
                  <w:rFonts w:ascii="Times New Roman" w:hAnsi="Times New Roman"/>
                </w:rPr>
              </w:rPrChange>
            </w:rPr>
            <w:delText>/rug on hard flooring.</w:delText>
          </w:r>
        </w:del>
      </w:ins>
    </w:p>
    <w:p w:rsidR="00B66DA9" w:rsidRPr="00833ED4" w:rsidDel="000D0669" w:rsidRDefault="00B66DA9" w:rsidP="00B66DA9">
      <w:pPr>
        <w:pStyle w:val="ColorfulList-Accent1"/>
        <w:numPr>
          <w:ilvl w:val="1"/>
          <w:numId w:val="4"/>
        </w:numPr>
        <w:spacing w:after="0"/>
        <w:rPr>
          <w:del w:id="2266" w:author="Razzaghi-Pour, Kavi" w:date="2013-10-31T11:36:00Z"/>
          <w:rFonts w:ascii="Calibri" w:hAnsi="Calibri"/>
          <w:sz w:val="24"/>
          <w:szCs w:val="24"/>
          <w:rPrChange w:id="2267" w:author="Razzaghi-Pour, Kavi" w:date="2013-10-30T14:36:00Z">
            <w:rPr>
              <w:del w:id="2268" w:author="Razzaghi-Pour, Kavi" w:date="2013-10-31T11:36:00Z"/>
              <w:rFonts w:ascii="Times New Roman" w:hAnsi="Times New Roman"/>
            </w:rPr>
          </w:rPrChange>
        </w:rPr>
      </w:pPr>
      <w:del w:id="2269" w:author="Razzaghi-Pour, Kavi" w:date="2013-10-31T11:36:00Z">
        <w:r w:rsidRPr="00833ED4" w:rsidDel="000D0669">
          <w:rPr>
            <w:rFonts w:ascii="Calibri" w:hAnsi="Calibri"/>
            <w:sz w:val="24"/>
            <w:szCs w:val="24"/>
            <w:rPrChange w:id="2270" w:author="Razzaghi-Pour, Kavi" w:date="2013-10-30T14:36:00Z">
              <w:rPr>
                <w:rFonts w:ascii="Times New Roman" w:hAnsi="Times New Roman"/>
              </w:rPr>
            </w:rPrChange>
          </w:rPr>
          <w:delText xml:space="preserve">Room dividers </w:delText>
        </w:r>
      </w:del>
    </w:p>
    <w:p w:rsidR="00B66DA9" w:rsidRPr="00833ED4" w:rsidDel="000D0669" w:rsidRDefault="00B66DA9" w:rsidP="00B66DA9">
      <w:pPr>
        <w:pStyle w:val="ColorfulList-Accent1"/>
        <w:numPr>
          <w:ilvl w:val="1"/>
          <w:numId w:val="4"/>
        </w:numPr>
        <w:spacing w:after="0"/>
        <w:rPr>
          <w:del w:id="2271" w:author="Razzaghi-Pour, Kavi" w:date="2013-10-31T11:36:00Z"/>
          <w:rFonts w:ascii="Calibri" w:hAnsi="Calibri"/>
          <w:sz w:val="24"/>
          <w:szCs w:val="24"/>
          <w:rPrChange w:id="2272" w:author="Razzaghi-Pour, Kavi" w:date="2013-10-30T14:36:00Z">
            <w:rPr>
              <w:del w:id="2273" w:author="Razzaghi-Pour, Kavi" w:date="2013-10-31T11:36:00Z"/>
              <w:rFonts w:ascii="Times New Roman" w:hAnsi="Times New Roman"/>
            </w:rPr>
          </w:rPrChange>
        </w:rPr>
      </w:pPr>
      <w:del w:id="2274" w:author="Razzaghi-Pour, Kavi" w:date="2013-10-31T11:36:00Z">
        <w:r w:rsidRPr="00833ED4" w:rsidDel="000D0669">
          <w:rPr>
            <w:rFonts w:ascii="Calibri" w:hAnsi="Calibri"/>
            <w:sz w:val="24"/>
            <w:szCs w:val="24"/>
            <w:rPrChange w:id="2275" w:author="Razzaghi-Pour, Kavi" w:date="2013-10-30T14:36:00Z">
              <w:rPr>
                <w:rFonts w:ascii="Times New Roman" w:hAnsi="Times New Roman"/>
              </w:rPr>
            </w:rPrChange>
          </w:rPr>
          <w:delText>Closing windows that open onto busy roads</w:delText>
        </w:r>
      </w:del>
    </w:p>
    <w:p w:rsidR="00B66DA9" w:rsidRPr="00833ED4" w:rsidDel="000D0669" w:rsidRDefault="00B66DA9" w:rsidP="00B66DA9">
      <w:pPr>
        <w:pStyle w:val="ColorfulList-Accent1"/>
        <w:numPr>
          <w:ilvl w:val="0"/>
          <w:numId w:val="4"/>
        </w:numPr>
        <w:spacing w:after="0"/>
        <w:rPr>
          <w:del w:id="2276" w:author="Razzaghi-Pour, Kavi" w:date="2013-10-31T11:36:00Z"/>
          <w:rFonts w:ascii="Calibri" w:hAnsi="Calibri"/>
          <w:sz w:val="24"/>
          <w:szCs w:val="24"/>
          <w:rPrChange w:id="2277" w:author="Razzaghi-Pour, Kavi" w:date="2013-10-30T14:36:00Z">
            <w:rPr>
              <w:del w:id="2278" w:author="Razzaghi-Pour, Kavi" w:date="2013-10-31T11:36:00Z"/>
              <w:rFonts w:ascii="Times New Roman" w:hAnsi="Times New Roman"/>
            </w:rPr>
          </w:rPrChange>
        </w:rPr>
      </w:pPr>
      <w:del w:id="2279" w:author="Razzaghi-Pour, Kavi" w:date="2013-10-31T11:36:00Z">
        <w:r w:rsidRPr="00833ED4" w:rsidDel="000D0669">
          <w:rPr>
            <w:rFonts w:ascii="Calibri" w:hAnsi="Calibri"/>
            <w:sz w:val="24"/>
            <w:szCs w:val="24"/>
            <w:rPrChange w:id="2280" w:author="Razzaghi-Pour, Kavi" w:date="2013-10-30T14:36:00Z">
              <w:rPr>
                <w:rFonts w:ascii="Times New Roman" w:hAnsi="Times New Roman"/>
              </w:rPr>
            </w:rPrChange>
          </w:rPr>
          <w:delText>Use visual cues and prompts and physically model actions to reinforce auditory instructions.</w:delText>
        </w:r>
      </w:del>
    </w:p>
    <w:p w:rsidR="00B66DA9" w:rsidRPr="00833ED4" w:rsidDel="000D0669" w:rsidRDefault="00B66DA9" w:rsidP="00A86DE3">
      <w:pPr>
        <w:pStyle w:val="ColorfulList-Accent1"/>
        <w:spacing w:after="0"/>
        <w:rPr>
          <w:del w:id="2281" w:author="Razzaghi-Pour, Kavi" w:date="2013-10-31T11:36:00Z"/>
          <w:rFonts w:ascii="Calibri" w:hAnsi="Calibri"/>
          <w:sz w:val="24"/>
          <w:szCs w:val="24"/>
          <w:rPrChange w:id="2282" w:author="Razzaghi-Pour, Kavi" w:date="2013-10-30T14:36:00Z">
            <w:rPr>
              <w:del w:id="2283" w:author="Razzaghi-Pour, Kavi" w:date="2013-10-31T11:36:00Z"/>
              <w:rFonts w:ascii="Times New Roman" w:hAnsi="Times New Roman"/>
            </w:rPr>
          </w:rPrChange>
        </w:rPr>
        <w:pPrChange w:id="2284" w:author="Razzaghi-Pour, Kavi" w:date="2013-10-30T13:46:00Z">
          <w:pPr>
            <w:spacing w:after="0"/>
          </w:pPr>
        </w:pPrChange>
      </w:pPr>
      <w:del w:id="2285" w:author="Razzaghi-Pour, Kavi" w:date="2013-10-31T11:36:00Z">
        <w:r w:rsidRPr="00833ED4" w:rsidDel="000D0669">
          <w:rPr>
            <w:rFonts w:ascii="Calibri" w:hAnsi="Calibri"/>
            <w:sz w:val="24"/>
            <w:szCs w:val="24"/>
            <w:rPrChange w:id="2286" w:author="Razzaghi-Pour, Kavi" w:date="2013-10-30T14:36:00Z">
              <w:rPr>
                <w:rFonts w:ascii="Times New Roman" w:hAnsi="Times New Roman"/>
              </w:rPr>
            </w:rPrChange>
          </w:rPr>
          <w:delText>Allow extra time to process instructions and information rather than repeating the verbal input several times and potentially overwhelming the student who is trying to process the information.</w:delText>
        </w:r>
      </w:del>
    </w:p>
    <w:p w:rsidR="000053CE" w:rsidRPr="00833ED4" w:rsidDel="000D0669" w:rsidRDefault="000053CE" w:rsidP="00B66DA9">
      <w:pPr>
        <w:pStyle w:val="ColorfulList-Accent1"/>
        <w:numPr>
          <w:ilvl w:val="0"/>
          <w:numId w:val="4"/>
        </w:numPr>
        <w:spacing w:after="0"/>
        <w:rPr>
          <w:ins w:id="2287" w:author="Catherine Hays" w:date="2013-10-21T11:14:00Z"/>
          <w:del w:id="2288" w:author="Razzaghi-Pour, Kavi" w:date="2013-10-31T11:36:00Z"/>
          <w:rFonts w:ascii="Calibri" w:hAnsi="Calibri"/>
          <w:sz w:val="24"/>
          <w:szCs w:val="24"/>
          <w:rPrChange w:id="2289" w:author="Razzaghi-Pour, Kavi" w:date="2013-10-30T14:36:00Z">
            <w:rPr>
              <w:ins w:id="2290" w:author="Catherine Hays" w:date="2013-10-21T11:14:00Z"/>
              <w:del w:id="2291" w:author="Razzaghi-Pour, Kavi" w:date="2013-10-31T11:36:00Z"/>
              <w:rFonts w:ascii="Times New Roman" w:hAnsi="Times New Roman"/>
            </w:rPr>
          </w:rPrChange>
        </w:rPr>
      </w:pPr>
    </w:p>
    <w:p w:rsidR="00B66DA9" w:rsidRPr="00833ED4" w:rsidDel="000D0669" w:rsidRDefault="00B66DA9" w:rsidP="000053CE">
      <w:pPr>
        <w:pStyle w:val="ColorfulList-Accent1"/>
        <w:numPr>
          <w:ilvl w:val="0"/>
          <w:numId w:val="4"/>
        </w:numPr>
        <w:spacing w:after="0"/>
        <w:ind w:left="0"/>
        <w:rPr>
          <w:del w:id="2292" w:author="Razzaghi-Pour, Kavi" w:date="2013-10-31T11:36:00Z"/>
          <w:rFonts w:ascii="Calibri" w:hAnsi="Calibri"/>
          <w:sz w:val="24"/>
          <w:szCs w:val="24"/>
          <w:rPrChange w:id="2293" w:author="Razzaghi-Pour, Kavi" w:date="2013-10-30T14:36:00Z">
            <w:rPr>
              <w:del w:id="2294" w:author="Razzaghi-Pour, Kavi" w:date="2013-10-31T11:36:00Z"/>
              <w:rFonts w:ascii="Times New Roman" w:hAnsi="Times New Roman"/>
            </w:rPr>
          </w:rPrChange>
        </w:rPr>
        <w:pPrChange w:id="2295" w:author="Catherine Hays" w:date="2013-10-21T11:14:00Z">
          <w:pPr>
            <w:pStyle w:val="ColorfulList-Accent1"/>
            <w:numPr>
              <w:numId w:val="4"/>
            </w:numPr>
            <w:spacing w:after="0"/>
            <w:ind w:hanging="360"/>
          </w:pPr>
        </w:pPrChange>
      </w:pPr>
      <w:del w:id="2296" w:author="Razzaghi-Pour, Kavi" w:date="2013-10-31T11:36:00Z">
        <w:r w:rsidRPr="00833ED4" w:rsidDel="000D0669">
          <w:rPr>
            <w:rFonts w:ascii="Calibri" w:hAnsi="Calibri"/>
            <w:sz w:val="24"/>
            <w:szCs w:val="24"/>
            <w:rPrChange w:id="2297" w:author="Razzaghi-Pour, Kavi" w:date="2013-10-30T14:36:00Z">
              <w:rPr>
                <w:rFonts w:ascii="Times New Roman" w:hAnsi="Times New Roman"/>
              </w:rPr>
            </w:rPrChange>
          </w:rPr>
          <w:delText>Background music with a steady beat of 50 to 70 beats per minute can help to create a calming and organising atmosphere.</w:delText>
        </w:r>
      </w:del>
    </w:p>
    <w:p w:rsidR="00B66DA9" w:rsidRPr="00833ED4" w:rsidDel="000D0669" w:rsidRDefault="00B66DA9" w:rsidP="000053CE">
      <w:pPr>
        <w:pStyle w:val="ColorfulList-Accent1"/>
        <w:numPr>
          <w:ilvl w:val="0"/>
          <w:numId w:val="4"/>
        </w:numPr>
        <w:spacing w:after="0"/>
        <w:rPr>
          <w:ins w:id="2298" w:author="Catherine Hays" w:date="2013-10-21T11:10:00Z"/>
          <w:del w:id="2299" w:author="Razzaghi-Pour, Kavi" w:date="2013-10-31T11:36:00Z"/>
          <w:rFonts w:ascii="Calibri" w:hAnsi="Calibri"/>
          <w:sz w:val="24"/>
          <w:szCs w:val="24"/>
          <w:rPrChange w:id="2300" w:author="Razzaghi-Pour, Kavi" w:date="2013-10-30T14:36:00Z">
            <w:rPr>
              <w:ins w:id="2301" w:author="Catherine Hays" w:date="2013-10-21T11:10:00Z"/>
              <w:del w:id="2302" w:author="Razzaghi-Pour, Kavi" w:date="2013-10-31T11:36:00Z"/>
              <w:rFonts w:ascii="Times New Roman" w:hAnsi="Times New Roman"/>
            </w:rPr>
          </w:rPrChange>
        </w:rPr>
        <w:pPrChange w:id="2303" w:author="Catherine Hays" w:date="2013-10-21T11:14:00Z">
          <w:pPr>
            <w:spacing w:after="0"/>
          </w:pPr>
        </w:pPrChange>
      </w:pPr>
    </w:p>
    <w:p w:rsidR="00CC4A37" w:rsidRPr="00833ED4" w:rsidDel="000D0669" w:rsidRDefault="00CC4A37" w:rsidP="00CC4A37">
      <w:pPr>
        <w:pStyle w:val="ColorfulList-Accent1"/>
        <w:widowControl w:val="0"/>
        <w:numPr>
          <w:ilvl w:val="0"/>
          <w:numId w:val="18"/>
        </w:numPr>
        <w:autoSpaceDE w:val="0"/>
        <w:autoSpaceDN w:val="0"/>
        <w:adjustRightInd w:val="0"/>
        <w:spacing w:after="0" w:line="240" w:lineRule="auto"/>
        <w:rPr>
          <w:ins w:id="2304" w:author="Catherine Hays" w:date="2013-10-21T11:10:00Z"/>
          <w:del w:id="2305" w:author="Razzaghi-Pour, Kavi" w:date="2013-10-31T11:36:00Z"/>
          <w:rFonts w:ascii="Calibri" w:hAnsi="Calibri"/>
          <w:sz w:val="24"/>
          <w:szCs w:val="24"/>
          <w:rPrChange w:id="2306" w:author="Razzaghi-Pour, Kavi" w:date="2013-10-30T14:36:00Z">
            <w:rPr>
              <w:ins w:id="2307" w:author="Catherine Hays" w:date="2013-10-21T11:10:00Z"/>
              <w:del w:id="2308" w:author="Razzaghi-Pour, Kavi" w:date="2013-10-31T11:36:00Z"/>
              <w:rFonts w:ascii="Helvetica Neue" w:hAnsi="Helvetica Neue" w:cs="Helvetica Neue"/>
              <w:sz w:val="26"/>
              <w:szCs w:val="26"/>
            </w:rPr>
          </w:rPrChange>
        </w:rPr>
        <w:pPrChange w:id="2309" w:author="Catherine Hays" w:date="2013-10-21T11:10:00Z">
          <w:pPr>
            <w:spacing w:after="0"/>
          </w:pPr>
        </w:pPrChange>
      </w:pPr>
      <w:ins w:id="2310" w:author="Catherine Hays" w:date="2013-10-21T11:10:00Z">
        <w:del w:id="2311" w:author="Razzaghi-Pour, Kavi" w:date="2013-10-30T13:46:00Z">
          <w:r w:rsidRPr="00833ED4" w:rsidDel="00A86DE3">
            <w:rPr>
              <w:rFonts w:ascii="Calibri" w:hAnsi="Calibri"/>
              <w:sz w:val="24"/>
              <w:szCs w:val="24"/>
              <w:rPrChange w:id="2312" w:author="Razzaghi-Pour, Kavi" w:date="2013-10-30T14:36:00Z">
                <w:rPr>
                  <w:rFonts w:ascii="Helvetica Neue" w:hAnsi="Helvetica Neue" w:cs="Helvetica Neue"/>
                  <w:sz w:val="26"/>
                  <w:szCs w:val="26"/>
                </w:rPr>
              </w:rPrChange>
            </w:rPr>
            <w:delText>V</w:delText>
          </w:r>
        </w:del>
        <w:del w:id="2313" w:author="Razzaghi-Pour, Kavi" w:date="2013-10-31T11:36:00Z">
          <w:r w:rsidRPr="00833ED4" w:rsidDel="000D0669">
            <w:rPr>
              <w:rFonts w:ascii="Calibri" w:hAnsi="Calibri"/>
              <w:sz w:val="24"/>
              <w:szCs w:val="24"/>
              <w:rPrChange w:id="2314" w:author="Razzaghi-Pour, Kavi" w:date="2013-10-30T14:36:00Z">
                <w:rPr>
                  <w:rFonts w:ascii="Helvetica Neue" w:hAnsi="Helvetica Neue" w:cs="Helvetica Neue"/>
                  <w:sz w:val="26"/>
                  <w:szCs w:val="26"/>
                </w:rPr>
              </w:rPrChange>
            </w:rPr>
            <w:delText>isual timetable</w:delText>
          </w:r>
        </w:del>
        <w:del w:id="2315" w:author="Razzaghi-Pour, Kavi" w:date="2013-10-30T13:47:00Z">
          <w:r w:rsidRPr="00833ED4" w:rsidDel="00A86DE3">
            <w:rPr>
              <w:rFonts w:ascii="Calibri" w:hAnsi="Calibri"/>
              <w:sz w:val="24"/>
              <w:szCs w:val="24"/>
              <w:rPrChange w:id="2316" w:author="Razzaghi-Pour, Kavi" w:date="2013-10-30T14:36:00Z">
                <w:rPr>
                  <w:rFonts w:ascii="Helvetica Neue" w:hAnsi="Helvetica Neue" w:cs="Helvetica Neue"/>
                  <w:sz w:val="26"/>
                  <w:szCs w:val="26"/>
                </w:rPr>
              </w:rPrChange>
            </w:rPr>
            <w:delText xml:space="preserve"> e</w:delText>
          </w:r>
        </w:del>
        <w:del w:id="2317" w:author="Razzaghi-Pour, Kavi" w:date="2013-10-31T11:36:00Z">
          <w:r w:rsidRPr="00833ED4" w:rsidDel="000D0669">
            <w:rPr>
              <w:rFonts w:ascii="Calibri" w:hAnsi="Calibri"/>
              <w:sz w:val="24"/>
              <w:szCs w:val="24"/>
              <w:rPrChange w:id="2318" w:author="Razzaghi-Pour, Kavi" w:date="2013-10-30T14:36:00Z">
                <w:rPr>
                  <w:rFonts w:ascii="Helvetica Neue" w:hAnsi="Helvetica Neue" w:cs="Helvetica Neue"/>
                  <w:sz w:val="26"/>
                  <w:szCs w:val="26"/>
                </w:rPr>
              </w:rPrChange>
            </w:rPr>
            <w:delText xml:space="preserve">tc to prepare/support student for certain sounds/noises </w:delText>
          </w:r>
        </w:del>
        <w:del w:id="2319" w:author="Razzaghi-Pour, Kavi" w:date="2013-10-30T13:47:00Z">
          <w:r w:rsidRPr="00833ED4" w:rsidDel="00A86DE3">
            <w:rPr>
              <w:rFonts w:ascii="Calibri" w:hAnsi="Calibri"/>
              <w:sz w:val="24"/>
              <w:szCs w:val="24"/>
              <w:rPrChange w:id="2320" w:author="Razzaghi-Pour, Kavi" w:date="2013-10-30T14:36:00Z">
                <w:rPr>
                  <w:rFonts w:ascii="Helvetica Neue" w:hAnsi="Helvetica Neue" w:cs="Helvetica Neue"/>
                  <w:sz w:val="26"/>
                  <w:szCs w:val="26"/>
                </w:rPr>
              </w:rPrChange>
            </w:rPr>
            <w:delText>will occur</w:delText>
          </w:r>
        </w:del>
        <w:del w:id="2321" w:author="Razzaghi-Pour, Kavi" w:date="2013-10-31T11:36:00Z">
          <w:r w:rsidRPr="00833ED4" w:rsidDel="000D0669">
            <w:rPr>
              <w:rFonts w:ascii="Calibri" w:hAnsi="Calibri"/>
              <w:sz w:val="24"/>
              <w:szCs w:val="24"/>
              <w:rPrChange w:id="2322" w:author="Razzaghi-Pour, Kavi" w:date="2013-10-30T14:36:00Z">
                <w:rPr>
                  <w:rFonts w:ascii="Helvetica Neue" w:hAnsi="Helvetica Neue" w:cs="Helvetica Neue"/>
                  <w:sz w:val="26"/>
                  <w:szCs w:val="26"/>
                </w:rPr>
              </w:rPrChange>
            </w:rPr>
            <w:delText xml:space="preserve">. </w:delText>
          </w:r>
        </w:del>
      </w:ins>
    </w:p>
    <w:p w:rsidR="00CC4A37" w:rsidRPr="00833ED4" w:rsidDel="000D0669" w:rsidRDefault="00CC4A37" w:rsidP="00CC4A37">
      <w:pPr>
        <w:pStyle w:val="ColorfulList-Accent1"/>
        <w:widowControl w:val="0"/>
        <w:numPr>
          <w:ilvl w:val="0"/>
          <w:numId w:val="18"/>
        </w:numPr>
        <w:autoSpaceDE w:val="0"/>
        <w:autoSpaceDN w:val="0"/>
        <w:adjustRightInd w:val="0"/>
        <w:spacing w:after="0" w:line="240" w:lineRule="auto"/>
        <w:rPr>
          <w:ins w:id="2323" w:author="Catherine Hays" w:date="2013-10-21T11:10:00Z"/>
          <w:del w:id="2324" w:author="Razzaghi-Pour, Kavi" w:date="2013-10-31T11:36:00Z"/>
          <w:rFonts w:ascii="Calibri" w:hAnsi="Calibri"/>
          <w:sz w:val="24"/>
          <w:szCs w:val="24"/>
          <w:rPrChange w:id="2325" w:author="Razzaghi-Pour, Kavi" w:date="2013-10-30T14:36:00Z">
            <w:rPr>
              <w:ins w:id="2326" w:author="Catherine Hays" w:date="2013-10-21T11:10:00Z"/>
              <w:del w:id="2327" w:author="Razzaghi-Pour, Kavi" w:date="2013-10-31T11:36:00Z"/>
              <w:rFonts w:ascii="Helvetica Neue" w:hAnsi="Helvetica Neue" w:cs="Helvetica Neue"/>
              <w:sz w:val="26"/>
              <w:szCs w:val="26"/>
            </w:rPr>
          </w:rPrChange>
        </w:rPr>
      </w:pPr>
      <w:ins w:id="2328" w:author="Catherine Hays" w:date="2013-10-21T11:10:00Z">
        <w:del w:id="2329" w:author="Razzaghi-Pour, Kavi" w:date="2013-10-31T11:36:00Z">
          <w:r w:rsidRPr="00833ED4" w:rsidDel="000D0669">
            <w:rPr>
              <w:rFonts w:ascii="Calibri" w:hAnsi="Calibri"/>
              <w:sz w:val="24"/>
              <w:szCs w:val="24"/>
              <w:rPrChange w:id="2330" w:author="Razzaghi-Pour, Kavi" w:date="2013-10-30T14:36:00Z">
                <w:rPr>
                  <w:rFonts w:ascii="Helvetica Neue" w:hAnsi="Helvetica Neue" w:cs="Helvetica Neue"/>
                  <w:sz w:val="26"/>
                  <w:szCs w:val="26"/>
                </w:rPr>
              </w:rPrChange>
            </w:rPr>
            <w:delText xml:space="preserve">Respectful, graded exposure to the sounds/noises they are sensitive to. </w:delText>
          </w:r>
        </w:del>
      </w:ins>
    </w:p>
    <w:p w:rsidR="00CC4A37" w:rsidRPr="00833ED4" w:rsidRDefault="00CC4A37" w:rsidP="00CC4A37">
      <w:pPr>
        <w:pStyle w:val="ColorfulList-Accent1"/>
        <w:widowControl w:val="0"/>
        <w:autoSpaceDE w:val="0"/>
        <w:autoSpaceDN w:val="0"/>
        <w:adjustRightInd w:val="0"/>
        <w:spacing w:after="0" w:line="240" w:lineRule="auto"/>
        <w:ind w:left="360"/>
        <w:rPr>
          <w:rFonts w:ascii="Calibri" w:hAnsi="Calibri"/>
          <w:sz w:val="24"/>
          <w:szCs w:val="24"/>
          <w:rPrChange w:id="2331" w:author="Razzaghi-Pour, Kavi" w:date="2013-10-30T14:36:00Z">
            <w:rPr>
              <w:rFonts w:ascii="Times New Roman" w:hAnsi="Times New Roman"/>
            </w:rPr>
          </w:rPrChange>
        </w:rPr>
        <w:pPrChange w:id="2332" w:author="Catherine Hays" w:date="2013-10-21T11:11:00Z">
          <w:pPr>
            <w:spacing w:after="0"/>
          </w:pPr>
        </w:pPrChange>
      </w:pPr>
    </w:p>
    <w:p w:rsidR="00B66DA9" w:rsidRPr="00833ED4" w:rsidDel="00F27142" w:rsidRDefault="00B66DA9" w:rsidP="00B66DA9">
      <w:pPr>
        <w:spacing w:after="0"/>
        <w:rPr>
          <w:del w:id="2333" w:author="Razzaghi-Pour, Kavi" w:date="2013-10-31T15:54:00Z"/>
          <w:rFonts w:ascii="Calibri" w:hAnsi="Calibri"/>
          <w:b/>
          <w:sz w:val="24"/>
          <w:szCs w:val="24"/>
          <w:rPrChange w:id="2334" w:author="Razzaghi-Pour, Kavi" w:date="2013-10-30T14:36:00Z">
            <w:rPr>
              <w:del w:id="2335" w:author="Razzaghi-Pour, Kavi" w:date="2013-10-31T15:54:00Z"/>
              <w:rFonts w:ascii="Times New Roman" w:hAnsi="Times New Roman"/>
              <w:b/>
            </w:rPr>
          </w:rPrChange>
        </w:rPr>
      </w:pPr>
      <w:del w:id="2336" w:author="Razzaghi-Pour, Kavi" w:date="2013-10-31T15:54:00Z">
        <w:r w:rsidRPr="00833ED4" w:rsidDel="00F27142">
          <w:rPr>
            <w:rFonts w:ascii="Calibri" w:hAnsi="Calibri"/>
            <w:b/>
            <w:sz w:val="24"/>
            <w:szCs w:val="24"/>
            <w:rPrChange w:id="2337" w:author="Razzaghi-Pour, Kavi" w:date="2013-10-30T14:36:00Z">
              <w:rPr>
                <w:rFonts w:ascii="Times New Roman" w:hAnsi="Times New Roman"/>
                <w:b/>
              </w:rPr>
            </w:rPrChange>
          </w:rPr>
          <w:delText>Visual:</w:delText>
        </w:r>
      </w:del>
    </w:p>
    <w:p w:rsidR="00B66DA9" w:rsidRPr="00833ED4" w:rsidDel="00F27142" w:rsidRDefault="00B66DA9" w:rsidP="00B66DA9">
      <w:pPr>
        <w:pStyle w:val="ColorfulList-Accent1"/>
        <w:numPr>
          <w:ilvl w:val="0"/>
          <w:numId w:val="4"/>
        </w:numPr>
        <w:spacing w:after="0"/>
        <w:rPr>
          <w:del w:id="2338" w:author="Razzaghi-Pour, Kavi" w:date="2013-10-31T15:54:00Z"/>
          <w:rFonts w:ascii="Calibri" w:hAnsi="Calibri"/>
          <w:sz w:val="24"/>
          <w:szCs w:val="24"/>
          <w:rPrChange w:id="2339" w:author="Razzaghi-Pour, Kavi" w:date="2013-10-30T14:36:00Z">
            <w:rPr>
              <w:del w:id="2340" w:author="Razzaghi-Pour, Kavi" w:date="2013-10-31T15:54:00Z"/>
              <w:rFonts w:ascii="Times New Roman" w:hAnsi="Times New Roman"/>
            </w:rPr>
          </w:rPrChange>
        </w:rPr>
      </w:pPr>
      <w:del w:id="2341" w:author="Razzaghi-Pour, Kavi" w:date="2013-10-31T15:54:00Z">
        <w:r w:rsidRPr="00833ED4" w:rsidDel="00F27142">
          <w:rPr>
            <w:rFonts w:ascii="Calibri" w:hAnsi="Calibri"/>
            <w:sz w:val="24"/>
            <w:szCs w:val="24"/>
            <w:rPrChange w:id="2342" w:author="Razzaghi-Pour, Kavi" w:date="2013-10-30T14:36:00Z">
              <w:rPr>
                <w:rFonts w:ascii="Times New Roman" w:hAnsi="Times New Roman"/>
              </w:rPr>
            </w:rPrChange>
          </w:rPr>
          <w:delText>Reduce glare and bright lights that could be visually painful or distracting, for example offer hats and sunglasses when student is outside (providing there are no tactile sensitivities towards wearing these)</w:delText>
        </w:r>
      </w:del>
    </w:p>
    <w:p w:rsidR="00B66DA9" w:rsidRPr="00833ED4" w:rsidDel="00F27142" w:rsidRDefault="004E1F5A" w:rsidP="004E1F5A">
      <w:pPr>
        <w:pStyle w:val="ColorfulList-Accent1"/>
        <w:widowControl w:val="0"/>
        <w:numPr>
          <w:ilvl w:val="0"/>
          <w:numId w:val="4"/>
        </w:numPr>
        <w:autoSpaceDE w:val="0"/>
        <w:autoSpaceDN w:val="0"/>
        <w:adjustRightInd w:val="0"/>
        <w:spacing w:after="0" w:line="240" w:lineRule="auto"/>
        <w:rPr>
          <w:del w:id="2343" w:author="Razzaghi-Pour, Kavi" w:date="2013-10-31T15:54:00Z"/>
          <w:rFonts w:ascii="Calibri" w:hAnsi="Calibri"/>
          <w:sz w:val="24"/>
          <w:szCs w:val="24"/>
          <w:rPrChange w:id="2344" w:author="Razzaghi-Pour, Kavi" w:date="2013-10-30T14:36:00Z">
            <w:rPr>
              <w:del w:id="2345" w:author="Razzaghi-Pour, Kavi" w:date="2013-10-31T15:54:00Z"/>
              <w:rFonts w:ascii="Times New Roman" w:hAnsi="Times New Roman"/>
            </w:rPr>
          </w:rPrChange>
        </w:rPr>
        <w:pPrChange w:id="2346" w:author="Catherine Hays" w:date="2013-10-21T13:20:00Z">
          <w:pPr>
            <w:pStyle w:val="ColorfulList-Accent1"/>
            <w:numPr>
              <w:numId w:val="4"/>
            </w:numPr>
            <w:spacing w:after="0"/>
            <w:ind w:hanging="360"/>
          </w:pPr>
        </w:pPrChange>
      </w:pPr>
      <w:ins w:id="2347" w:author="Catherine Hays" w:date="2013-10-21T13:20:00Z">
        <w:del w:id="2348" w:author="Razzaghi-Pour, Kavi" w:date="2013-10-31T15:54:00Z">
          <w:r w:rsidRPr="00833ED4" w:rsidDel="00F27142">
            <w:rPr>
              <w:rFonts w:ascii="Calibri" w:hAnsi="Calibri"/>
              <w:sz w:val="24"/>
              <w:szCs w:val="24"/>
              <w:rPrChange w:id="2349" w:author="Razzaghi-Pour, Kavi" w:date="2013-10-30T14:36:00Z">
                <w:rPr>
                  <w:rFonts w:ascii="Times New Roman" w:hAnsi="Times New Roman"/>
                </w:rPr>
              </w:rPrChange>
            </w:rPr>
            <w:delText>Visual borders/physical barriers eg masking tape on table, dividers between tables, room p</w:delText>
          </w:r>
        </w:del>
      </w:ins>
      <w:del w:id="2350" w:author="Razzaghi-Pour, Kavi" w:date="2013-10-31T15:54:00Z">
        <w:r w:rsidR="00B66DA9" w:rsidRPr="00833ED4" w:rsidDel="00F27142">
          <w:rPr>
            <w:rFonts w:ascii="Calibri" w:hAnsi="Calibri"/>
            <w:sz w:val="24"/>
            <w:szCs w:val="24"/>
            <w:rPrChange w:id="2351" w:author="Razzaghi-Pour, Kavi" w:date="2013-10-30T14:36:00Z">
              <w:rPr>
                <w:rFonts w:ascii="Times New Roman" w:hAnsi="Times New Roman"/>
              </w:rPr>
            </w:rPrChange>
          </w:rPr>
          <w:delText>artitions</w:delText>
        </w:r>
      </w:del>
      <w:ins w:id="2352" w:author="Catherine Hays" w:date="2013-10-21T13:20:00Z">
        <w:del w:id="2353" w:author="Razzaghi-Pour, Kavi" w:date="2013-10-31T15:54:00Z">
          <w:r w:rsidRPr="00833ED4" w:rsidDel="00F27142">
            <w:rPr>
              <w:rFonts w:ascii="Calibri" w:hAnsi="Calibri"/>
              <w:sz w:val="24"/>
              <w:szCs w:val="24"/>
              <w:rPrChange w:id="2354" w:author="Razzaghi-Pour, Kavi" w:date="2013-10-30T14:36:00Z">
                <w:rPr>
                  <w:rFonts w:ascii="Times New Roman" w:hAnsi="Times New Roman"/>
                </w:rPr>
              </w:rPrChange>
            </w:rPr>
            <w:delText xml:space="preserve">/dividers, </w:delText>
          </w:r>
        </w:del>
      </w:ins>
      <w:del w:id="2355" w:author="Razzaghi-Pour, Kavi" w:date="2013-10-31T15:54:00Z">
        <w:r w:rsidR="00B66DA9" w:rsidRPr="00833ED4" w:rsidDel="00F27142">
          <w:rPr>
            <w:rFonts w:ascii="Calibri" w:hAnsi="Calibri"/>
            <w:sz w:val="24"/>
            <w:szCs w:val="24"/>
            <w:rPrChange w:id="2356" w:author="Razzaghi-Pour, Kavi" w:date="2013-10-30T14:36:00Z">
              <w:rPr>
                <w:rFonts w:ascii="Times New Roman" w:hAnsi="Times New Roman"/>
              </w:rPr>
            </w:rPrChange>
          </w:rPr>
          <w:delText>, desk corrals/dividers, and room dividers can be helpful</w:delText>
        </w:r>
      </w:del>
    </w:p>
    <w:p w:rsidR="00B66DA9" w:rsidRPr="00833ED4" w:rsidDel="00F27142" w:rsidRDefault="00B66DA9" w:rsidP="00B66DA9">
      <w:pPr>
        <w:pStyle w:val="ColorfulList-Accent1"/>
        <w:numPr>
          <w:ilvl w:val="0"/>
          <w:numId w:val="4"/>
        </w:numPr>
        <w:spacing w:after="0"/>
        <w:rPr>
          <w:del w:id="2357" w:author="Razzaghi-Pour, Kavi" w:date="2013-10-31T15:54:00Z"/>
          <w:rFonts w:ascii="Calibri" w:hAnsi="Calibri"/>
          <w:sz w:val="24"/>
          <w:szCs w:val="24"/>
          <w:rPrChange w:id="2358" w:author="Razzaghi-Pour, Kavi" w:date="2013-10-30T14:36:00Z">
            <w:rPr>
              <w:del w:id="2359" w:author="Razzaghi-Pour, Kavi" w:date="2013-10-31T15:54:00Z"/>
              <w:rFonts w:ascii="Times New Roman" w:hAnsi="Times New Roman"/>
            </w:rPr>
          </w:rPrChange>
        </w:rPr>
      </w:pPr>
      <w:del w:id="2360" w:author="Razzaghi-Pour, Kavi" w:date="2013-10-31T15:54:00Z">
        <w:r w:rsidRPr="00833ED4" w:rsidDel="00F27142">
          <w:rPr>
            <w:rFonts w:ascii="Calibri" w:hAnsi="Calibri"/>
            <w:sz w:val="24"/>
            <w:szCs w:val="24"/>
            <w:rPrChange w:id="2361" w:author="Razzaghi-Pour, Kavi" w:date="2013-10-30T14:36:00Z">
              <w:rPr>
                <w:rFonts w:ascii="Times New Roman" w:hAnsi="Times New Roman"/>
              </w:rPr>
            </w:rPrChange>
          </w:rPr>
          <w:delText>Seat the student in the least visually distracting position, for example away from the window where they may be distracted by leaves on trees or people moving outside</w:delText>
        </w:r>
      </w:del>
    </w:p>
    <w:p w:rsidR="004E1F5A" w:rsidRPr="00833ED4" w:rsidDel="00F27142" w:rsidRDefault="00B66DA9" w:rsidP="0014576C">
      <w:pPr>
        <w:pStyle w:val="ColorfulList-Accent1"/>
        <w:numPr>
          <w:ilvl w:val="0"/>
          <w:numId w:val="4"/>
        </w:numPr>
        <w:spacing w:after="0"/>
        <w:rPr>
          <w:ins w:id="2362" w:author="Catherine Hays" w:date="2013-10-21T13:16:00Z"/>
          <w:del w:id="2363" w:author="Razzaghi-Pour, Kavi" w:date="2013-10-31T15:54:00Z"/>
          <w:rFonts w:ascii="Calibri" w:hAnsi="Calibri"/>
          <w:sz w:val="24"/>
          <w:szCs w:val="24"/>
          <w:rPrChange w:id="2364" w:author="Razzaghi-Pour, Kavi" w:date="2013-10-30T14:36:00Z">
            <w:rPr>
              <w:ins w:id="2365" w:author="Catherine Hays" w:date="2013-10-21T13:16:00Z"/>
              <w:del w:id="2366" w:author="Razzaghi-Pour, Kavi" w:date="2013-10-31T15:54:00Z"/>
              <w:rFonts w:ascii="Times New Roman" w:hAnsi="Times New Roman"/>
            </w:rPr>
          </w:rPrChange>
        </w:rPr>
      </w:pPr>
      <w:del w:id="2367" w:author="Razzaghi-Pour, Kavi" w:date="2013-10-31T15:54:00Z">
        <w:r w:rsidRPr="00833ED4" w:rsidDel="00F27142">
          <w:rPr>
            <w:rFonts w:ascii="Calibri" w:hAnsi="Calibri"/>
            <w:sz w:val="24"/>
            <w:szCs w:val="24"/>
            <w:rPrChange w:id="2368" w:author="Razzaghi-Pour, Kavi" w:date="2013-10-30T14:36:00Z">
              <w:rPr>
                <w:rFonts w:ascii="Times New Roman" w:hAnsi="Times New Roman"/>
              </w:rPr>
            </w:rPrChange>
          </w:rPr>
          <w:delText xml:space="preserve">Natural light is preferable to fluorescent light. </w:delText>
        </w:r>
      </w:del>
    </w:p>
    <w:p w:rsidR="004E1F5A" w:rsidRPr="00833ED4" w:rsidDel="00F27142" w:rsidRDefault="004E1F5A" w:rsidP="004E1F5A">
      <w:pPr>
        <w:pStyle w:val="ColorfulList-Accent1"/>
        <w:widowControl w:val="0"/>
        <w:numPr>
          <w:ilvl w:val="1"/>
          <w:numId w:val="4"/>
        </w:numPr>
        <w:autoSpaceDE w:val="0"/>
        <w:autoSpaceDN w:val="0"/>
        <w:adjustRightInd w:val="0"/>
        <w:spacing w:after="0" w:line="240" w:lineRule="auto"/>
        <w:rPr>
          <w:ins w:id="2369" w:author="Catherine Hays" w:date="2013-10-21T13:17:00Z"/>
          <w:del w:id="2370" w:author="Razzaghi-Pour, Kavi" w:date="2013-10-31T15:54:00Z"/>
          <w:rFonts w:ascii="Calibri" w:hAnsi="Calibri"/>
          <w:sz w:val="24"/>
          <w:szCs w:val="24"/>
          <w:rPrChange w:id="2371" w:author="Razzaghi-Pour, Kavi" w:date="2013-10-30T14:36:00Z">
            <w:rPr>
              <w:ins w:id="2372" w:author="Catherine Hays" w:date="2013-10-21T13:17:00Z"/>
              <w:del w:id="2373" w:author="Razzaghi-Pour, Kavi" w:date="2013-10-31T15:54:00Z"/>
              <w:rFonts w:ascii="Times New Roman" w:hAnsi="Times New Roman"/>
            </w:rPr>
          </w:rPrChange>
        </w:rPr>
      </w:pPr>
      <w:ins w:id="2374" w:author="Catherine Hays" w:date="2013-10-21T13:17:00Z">
        <w:del w:id="2375" w:author="Razzaghi-Pour, Kavi" w:date="2013-10-31T15:54:00Z">
          <w:r w:rsidRPr="00833ED4" w:rsidDel="00F27142">
            <w:rPr>
              <w:rFonts w:ascii="Calibri" w:hAnsi="Calibri"/>
              <w:sz w:val="24"/>
              <w:szCs w:val="24"/>
              <w:rPrChange w:id="2376" w:author="Razzaghi-Pour, Kavi" w:date="2013-10-30T14:36:00Z">
                <w:rPr>
                  <w:rFonts w:ascii="Times New Roman" w:hAnsi="Times New Roman"/>
                </w:rPr>
              </w:rPrChange>
            </w:rPr>
            <w:delText>Using natural light as much as possible</w:delText>
          </w:r>
        </w:del>
        <w:del w:id="2377" w:author="Razzaghi-Pour, Kavi" w:date="2013-10-30T13:48:00Z">
          <w:r w:rsidRPr="00833ED4" w:rsidDel="00562B3F">
            <w:rPr>
              <w:rFonts w:ascii="Calibri" w:hAnsi="Calibri"/>
              <w:sz w:val="24"/>
              <w:szCs w:val="24"/>
              <w:rPrChange w:id="2378" w:author="Razzaghi-Pour, Kavi" w:date="2013-10-30T14:36:00Z">
                <w:rPr>
                  <w:rFonts w:ascii="Times New Roman" w:hAnsi="Times New Roman"/>
                </w:rPr>
              </w:rPrChange>
            </w:rPr>
            <w:delText>,</w:delText>
          </w:r>
        </w:del>
        <w:del w:id="2379" w:author="Razzaghi-Pour, Kavi" w:date="2013-10-31T15:54:00Z">
          <w:r w:rsidRPr="00833ED4" w:rsidDel="00F27142">
            <w:rPr>
              <w:rFonts w:ascii="Calibri" w:hAnsi="Calibri"/>
              <w:sz w:val="24"/>
              <w:szCs w:val="24"/>
              <w:rPrChange w:id="2380" w:author="Razzaghi-Pour, Kavi" w:date="2013-10-30T14:36:00Z">
                <w:rPr>
                  <w:rFonts w:ascii="Times New Roman" w:hAnsi="Times New Roman"/>
                </w:rPr>
              </w:rPrChange>
            </w:rPr>
            <w:delText xml:space="preserve"> known positive effects</w:delText>
          </w:r>
        </w:del>
        <w:del w:id="2381" w:author="Razzaghi-Pour, Kavi" w:date="2013-10-30T13:48:00Z">
          <w:r w:rsidRPr="00833ED4" w:rsidDel="00FB0642">
            <w:rPr>
              <w:rFonts w:ascii="Calibri" w:hAnsi="Calibri"/>
              <w:sz w:val="24"/>
              <w:szCs w:val="24"/>
              <w:rPrChange w:id="2382" w:author="Razzaghi-Pour, Kavi" w:date="2013-10-30T14:36:00Z">
                <w:rPr>
                  <w:rFonts w:ascii="Times New Roman" w:hAnsi="Times New Roman"/>
                </w:rPr>
              </w:rPrChange>
            </w:rPr>
            <w:delText xml:space="preserve"> </w:delText>
          </w:r>
        </w:del>
        <w:del w:id="2383" w:author="Razzaghi-Pour, Kavi" w:date="2013-10-30T13:49:00Z">
          <w:r w:rsidRPr="00833ED4" w:rsidDel="00FB0642">
            <w:rPr>
              <w:rFonts w:ascii="Calibri" w:hAnsi="Calibri"/>
              <w:sz w:val="24"/>
              <w:szCs w:val="24"/>
              <w:rPrChange w:id="2384" w:author="Razzaghi-Pour, Kavi" w:date="2013-10-30T14:36:00Z">
                <w:rPr>
                  <w:rFonts w:ascii="Times New Roman" w:hAnsi="Times New Roman"/>
                </w:rPr>
              </w:rPrChange>
            </w:rPr>
            <w:delText xml:space="preserve">eg mood. </w:delText>
          </w:r>
        </w:del>
      </w:ins>
    </w:p>
    <w:p w:rsidR="00CD7F9D" w:rsidRPr="00833ED4" w:rsidDel="00F27142" w:rsidRDefault="0014576C" w:rsidP="004E1F5A">
      <w:pPr>
        <w:pStyle w:val="ColorfulList-Accent1"/>
        <w:numPr>
          <w:ilvl w:val="1"/>
          <w:numId w:val="4"/>
        </w:numPr>
        <w:spacing w:after="0"/>
        <w:rPr>
          <w:ins w:id="2385" w:author="Catherine Hays" w:date="2013-10-21T13:17:00Z"/>
          <w:del w:id="2386" w:author="Razzaghi-Pour, Kavi" w:date="2013-10-31T15:54:00Z"/>
          <w:rFonts w:ascii="Calibri" w:hAnsi="Calibri"/>
          <w:sz w:val="24"/>
          <w:szCs w:val="24"/>
          <w:rPrChange w:id="2387" w:author="Razzaghi-Pour, Kavi" w:date="2013-10-30T14:36:00Z">
            <w:rPr>
              <w:ins w:id="2388" w:author="Catherine Hays" w:date="2013-10-21T13:17:00Z"/>
              <w:del w:id="2389" w:author="Razzaghi-Pour, Kavi" w:date="2013-10-31T15:54:00Z"/>
              <w:rFonts w:ascii="Times New Roman" w:hAnsi="Times New Roman"/>
            </w:rPr>
          </w:rPrChange>
        </w:rPr>
      </w:pPr>
      <w:ins w:id="2390" w:author="Karima Sansoni" w:date="2013-10-16T16:59:00Z">
        <w:del w:id="2391" w:author="Razzaghi-Pour, Kavi" w:date="2013-10-31T15:54:00Z">
          <w:r w:rsidRPr="00833ED4" w:rsidDel="00F27142">
            <w:rPr>
              <w:rFonts w:ascii="Calibri" w:hAnsi="Calibri"/>
              <w:sz w:val="24"/>
              <w:szCs w:val="24"/>
              <w:rPrChange w:id="2392" w:author="Razzaghi-Pour, Kavi" w:date="2013-10-30T14:36:00Z">
                <w:rPr>
                  <w:rFonts w:ascii="Times New Roman" w:hAnsi="Times New Roman"/>
                </w:rPr>
              </w:rPrChange>
            </w:rPr>
            <w:delText xml:space="preserve">Light filters can be fitted onto fluorescent lights </w:delText>
          </w:r>
        </w:del>
      </w:ins>
      <w:ins w:id="2393" w:author="Catherine Hays" w:date="2013-10-21T13:15:00Z">
        <w:del w:id="2394" w:author="Razzaghi-Pour, Kavi" w:date="2013-10-31T15:54:00Z">
          <w:r w:rsidR="004E1F5A" w:rsidRPr="00833ED4" w:rsidDel="00F27142">
            <w:rPr>
              <w:rFonts w:ascii="Calibri" w:hAnsi="Calibri"/>
              <w:sz w:val="24"/>
              <w:szCs w:val="24"/>
              <w:rPrChange w:id="2395" w:author="Razzaghi-Pour, Kavi" w:date="2013-10-30T14:36:00Z">
                <w:rPr>
                  <w:rFonts w:ascii="Times New Roman" w:hAnsi="Times New Roman"/>
                </w:rPr>
              </w:rPrChange>
            </w:rPr>
            <w:delText xml:space="preserve">or replaced with full spectrum globes to </w:delText>
          </w:r>
        </w:del>
      </w:ins>
      <w:ins w:id="2396" w:author="Karima Sansoni" w:date="2013-10-16T16:59:00Z">
        <w:del w:id="2397" w:author="Razzaghi-Pour, Kavi" w:date="2013-10-31T15:54:00Z">
          <w:r w:rsidRPr="00833ED4" w:rsidDel="00F27142">
            <w:rPr>
              <w:rFonts w:ascii="Calibri" w:hAnsi="Calibri"/>
              <w:sz w:val="24"/>
              <w:szCs w:val="24"/>
              <w:rPrChange w:id="2398" w:author="Razzaghi-Pour, Kavi" w:date="2013-10-30T14:36:00Z">
                <w:rPr>
                  <w:rFonts w:ascii="Times New Roman" w:hAnsi="Times New Roman"/>
                </w:rPr>
              </w:rPrChange>
            </w:rPr>
            <w:delText>to dampen the glare</w:delText>
          </w:r>
        </w:del>
      </w:ins>
      <w:ins w:id="2399" w:author="Catherine Hays" w:date="2013-10-21T13:15:00Z">
        <w:del w:id="2400" w:author="Razzaghi-Pour, Kavi" w:date="2013-10-31T15:54:00Z">
          <w:r w:rsidR="004E1F5A" w:rsidRPr="00833ED4" w:rsidDel="00F27142">
            <w:rPr>
              <w:rFonts w:ascii="Calibri" w:hAnsi="Calibri"/>
              <w:sz w:val="24"/>
              <w:szCs w:val="24"/>
              <w:rPrChange w:id="2401" w:author="Razzaghi-Pour, Kavi" w:date="2013-10-30T14:36:00Z">
                <w:rPr>
                  <w:rFonts w:ascii="Times New Roman" w:hAnsi="Times New Roman"/>
                </w:rPr>
              </w:rPrChange>
            </w:rPr>
            <w:delText>/reduce</w:delText>
          </w:r>
        </w:del>
        <w:del w:id="2402" w:author="Razzaghi-Pour, Kavi" w:date="2013-10-30T13:49:00Z">
          <w:r w:rsidR="004E1F5A" w:rsidRPr="00833ED4" w:rsidDel="00FB0642">
            <w:rPr>
              <w:rFonts w:ascii="Calibri" w:hAnsi="Calibri"/>
              <w:sz w:val="24"/>
              <w:szCs w:val="24"/>
              <w:rPrChange w:id="2403" w:author="Razzaghi-Pour, Kavi" w:date="2013-10-30T14:36:00Z">
                <w:rPr>
                  <w:rFonts w:ascii="Times New Roman" w:hAnsi="Times New Roman"/>
                </w:rPr>
              </w:rPrChange>
            </w:rPr>
            <w:delText>d</w:delText>
          </w:r>
        </w:del>
        <w:del w:id="2404" w:author="Razzaghi-Pour, Kavi" w:date="2013-10-31T15:54:00Z">
          <w:r w:rsidR="004E1F5A" w:rsidRPr="00833ED4" w:rsidDel="00F27142">
            <w:rPr>
              <w:rFonts w:ascii="Calibri" w:hAnsi="Calibri"/>
              <w:sz w:val="24"/>
              <w:szCs w:val="24"/>
              <w:rPrChange w:id="2405" w:author="Razzaghi-Pour, Kavi" w:date="2013-10-30T14:36:00Z">
                <w:rPr>
                  <w:rFonts w:ascii="Times New Roman" w:hAnsi="Times New Roman"/>
                </w:rPr>
              </w:rPrChange>
            </w:rPr>
            <w:delText xml:space="preserve"> the flicker.</w:delText>
          </w:r>
        </w:del>
      </w:ins>
      <w:ins w:id="2406" w:author="Karima Sansoni" w:date="2013-10-16T16:59:00Z">
        <w:del w:id="2407" w:author="Razzaghi-Pour, Kavi" w:date="2013-10-31T15:54:00Z">
          <w:r w:rsidRPr="00833ED4" w:rsidDel="00F27142">
            <w:rPr>
              <w:rFonts w:ascii="Calibri" w:hAnsi="Calibri"/>
              <w:sz w:val="24"/>
              <w:szCs w:val="24"/>
              <w:rPrChange w:id="2408" w:author="Razzaghi-Pour, Kavi" w:date="2013-10-30T14:36:00Z">
                <w:rPr>
                  <w:rFonts w:ascii="Times New Roman" w:hAnsi="Times New Roman"/>
                </w:rPr>
              </w:rPrChange>
            </w:rPr>
            <w:delText>.</w:delText>
          </w:r>
        </w:del>
      </w:ins>
    </w:p>
    <w:p w:rsidR="004E1F5A" w:rsidRPr="00833ED4" w:rsidDel="00F27142" w:rsidRDefault="004E1F5A" w:rsidP="004E1F5A">
      <w:pPr>
        <w:pStyle w:val="ColorfulList-Accent1"/>
        <w:widowControl w:val="0"/>
        <w:numPr>
          <w:ilvl w:val="1"/>
          <w:numId w:val="4"/>
        </w:numPr>
        <w:autoSpaceDE w:val="0"/>
        <w:autoSpaceDN w:val="0"/>
        <w:adjustRightInd w:val="0"/>
        <w:spacing w:after="0" w:line="240" w:lineRule="auto"/>
        <w:rPr>
          <w:ins w:id="2409" w:author="Catherine Hays" w:date="2013-10-21T00:30:00Z"/>
          <w:del w:id="2410" w:author="Razzaghi-Pour, Kavi" w:date="2013-10-31T15:54:00Z"/>
          <w:rFonts w:ascii="Calibri" w:hAnsi="Calibri"/>
          <w:sz w:val="24"/>
          <w:szCs w:val="24"/>
          <w:rPrChange w:id="2411" w:author="Razzaghi-Pour, Kavi" w:date="2013-10-30T14:36:00Z">
            <w:rPr>
              <w:ins w:id="2412" w:author="Catherine Hays" w:date="2013-10-21T00:30:00Z"/>
              <w:del w:id="2413" w:author="Razzaghi-Pour, Kavi" w:date="2013-10-31T15:54:00Z"/>
              <w:rFonts w:ascii="Times New Roman" w:hAnsi="Times New Roman"/>
            </w:rPr>
          </w:rPrChange>
        </w:rPr>
      </w:pPr>
      <w:ins w:id="2414" w:author="Catherine Hays" w:date="2013-10-21T13:17:00Z">
        <w:del w:id="2415" w:author="Razzaghi-Pour, Kavi" w:date="2013-10-31T15:54:00Z">
          <w:r w:rsidRPr="00833ED4" w:rsidDel="00F27142">
            <w:rPr>
              <w:rFonts w:ascii="Calibri" w:hAnsi="Calibri"/>
              <w:sz w:val="24"/>
              <w:szCs w:val="24"/>
              <w:rPrChange w:id="2416" w:author="Razzaghi-Pour, Kavi" w:date="2013-10-30T14:36:00Z">
                <w:rPr>
                  <w:rFonts w:ascii="Times New Roman" w:hAnsi="Times New Roman"/>
                </w:rPr>
              </w:rPrChange>
            </w:rPr>
            <w:delText xml:space="preserve">Be aware of glare/sun - knowing where the sun/light/glare coming from/relocating to another space </w:delText>
          </w:r>
        </w:del>
        <w:del w:id="2417" w:author="Razzaghi-Pour, Kavi" w:date="2013-10-30T13:49:00Z">
          <w:r w:rsidRPr="00833ED4" w:rsidDel="00FB0642">
            <w:rPr>
              <w:rFonts w:ascii="Calibri" w:hAnsi="Calibri"/>
              <w:sz w:val="24"/>
              <w:szCs w:val="24"/>
              <w:rPrChange w:id="2418" w:author="Razzaghi-Pour, Kavi" w:date="2013-10-30T14:36:00Z">
                <w:rPr>
                  <w:rFonts w:ascii="Times New Roman" w:hAnsi="Times New Roman"/>
                </w:rPr>
              </w:rPrChange>
            </w:rPr>
            <w:delText>eg within classroom or out of classroom eg library.</w:delText>
          </w:r>
        </w:del>
      </w:ins>
    </w:p>
    <w:p w:rsidR="00B66DA9" w:rsidRPr="00833ED4" w:rsidDel="00F27142" w:rsidRDefault="00B66DA9" w:rsidP="0014576C">
      <w:pPr>
        <w:pStyle w:val="ColorfulList-Accent1"/>
        <w:numPr>
          <w:ilvl w:val="0"/>
          <w:numId w:val="4"/>
        </w:numPr>
        <w:spacing w:after="0"/>
        <w:rPr>
          <w:del w:id="2419" w:author="Razzaghi-Pour, Kavi" w:date="2013-10-31T15:54:00Z"/>
          <w:rFonts w:ascii="Calibri" w:hAnsi="Calibri"/>
          <w:sz w:val="24"/>
          <w:szCs w:val="24"/>
          <w:rPrChange w:id="2420" w:author="Razzaghi-Pour, Kavi" w:date="2013-10-30T14:36:00Z">
            <w:rPr>
              <w:del w:id="2421" w:author="Razzaghi-Pour, Kavi" w:date="2013-10-31T15:54:00Z"/>
              <w:rFonts w:ascii="Times New Roman" w:hAnsi="Times New Roman"/>
            </w:rPr>
          </w:rPrChange>
        </w:rPr>
      </w:pPr>
      <w:del w:id="2422" w:author="Razzaghi-Pour, Kavi" w:date="2013-10-31T15:54:00Z">
        <w:r w:rsidRPr="00833ED4" w:rsidDel="00F27142">
          <w:rPr>
            <w:rFonts w:ascii="Calibri" w:hAnsi="Calibri"/>
            <w:sz w:val="24"/>
            <w:szCs w:val="24"/>
            <w:rPrChange w:id="2423" w:author="Razzaghi-Pour, Kavi" w:date="2013-10-30T14:36:00Z">
              <w:rPr>
                <w:rFonts w:ascii="Times New Roman" w:hAnsi="Times New Roman"/>
              </w:rPr>
            </w:rPrChange>
          </w:rPr>
          <w:delText>Blue fluro light cover can be used*** Find on website</w:delText>
        </w:r>
      </w:del>
    </w:p>
    <w:p w:rsidR="00B66DA9" w:rsidRPr="00833ED4" w:rsidDel="00F27142" w:rsidRDefault="00B66DA9" w:rsidP="0014576C">
      <w:pPr>
        <w:pStyle w:val="ColorfulList-Accent1"/>
        <w:numPr>
          <w:ilvl w:val="0"/>
          <w:numId w:val="4"/>
        </w:numPr>
        <w:spacing w:after="0"/>
        <w:rPr>
          <w:del w:id="2424" w:author="Razzaghi-Pour, Kavi" w:date="2013-10-31T15:54:00Z"/>
          <w:rFonts w:ascii="Calibri" w:hAnsi="Calibri"/>
          <w:sz w:val="24"/>
          <w:szCs w:val="24"/>
          <w:rPrChange w:id="2425" w:author="Razzaghi-Pour, Kavi" w:date="2013-10-30T14:36:00Z">
            <w:rPr>
              <w:del w:id="2426" w:author="Razzaghi-Pour, Kavi" w:date="2013-10-31T15:54:00Z"/>
              <w:rFonts w:ascii="Times New Roman" w:hAnsi="Times New Roman"/>
            </w:rPr>
          </w:rPrChange>
        </w:rPr>
      </w:pPr>
      <w:del w:id="2427" w:author="Razzaghi-Pour, Kavi" w:date="2013-10-31T15:54:00Z">
        <w:r w:rsidRPr="00833ED4" w:rsidDel="00F27142">
          <w:rPr>
            <w:rFonts w:ascii="Calibri" w:hAnsi="Calibri"/>
            <w:sz w:val="24"/>
            <w:szCs w:val="24"/>
            <w:rPrChange w:id="2428" w:author="Razzaghi-Pour, Kavi" w:date="2013-10-30T14:36:00Z">
              <w:rPr>
                <w:rFonts w:ascii="Times New Roman" w:hAnsi="Times New Roman"/>
              </w:rPr>
            </w:rPrChange>
          </w:rPr>
          <w:delText>Introduce something calming to look at such as a bubble column</w:delText>
        </w:r>
      </w:del>
    </w:p>
    <w:p w:rsidR="00B66DA9" w:rsidRPr="00833ED4" w:rsidDel="00F27142" w:rsidRDefault="00B66DA9" w:rsidP="00B66DA9">
      <w:pPr>
        <w:pStyle w:val="ColorfulList-Accent1"/>
        <w:numPr>
          <w:ilvl w:val="0"/>
          <w:numId w:val="4"/>
        </w:numPr>
        <w:spacing w:after="0"/>
        <w:rPr>
          <w:del w:id="2429" w:author="Razzaghi-Pour, Kavi" w:date="2013-10-31T15:54:00Z"/>
          <w:rFonts w:ascii="Calibri" w:hAnsi="Calibri"/>
          <w:sz w:val="24"/>
          <w:szCs w:val="24"/>
          <w:rPrChange w:id="2430" w:author="Razzaghi-Pour, Kavi" w:date="2013-10-30T14:36:00Z">
            <w:rPr>
              <w:del w:id="2431" w:author="Razzaghi-Pour, Kavi" w:date="2013-10-31T15:54:00Z"/>
              <w:rFonts w:ascii="Times New Roman" w:hAnsi="Times New Roman"/>
            </w:rPr>
          </w:rPrChange>
        </w:rPr>
      </w:pPr>
      <w:del w:id="2432" w:author="Razzaghi-Pour, Kavi" w:date="2013-10-31T15:54:00Z">
        <w:r w:rsidRPr="00833ED4" w:rsidDel="00F27142">
          <w:rPr>
            <w:rFonts w:ascii="Calibri" w:hAnsi="Calibri"/>
            <w:sz w:val="24"/>
            <w:szCs w:val="24"/>
            <w:rPrChange w:id="2433" w:author="Razzaghi-Pour, Kavi" w:date="2013-10-30T14:36:00Z">
              <w:rPr>
                <w:rFonts w:ascii="Times New Roman" w:hAnsi="Times New Roman"/>
              </w:rPr>
            </w:rPrChange>
          </w:rPr>
          <w:delText>Use a timer</w:delText>
        </w:r>
      </w:del>
      <w:del w:id="2434" w:author="Razzaghi-Pour, Kavi" w:date="2013-10-08T13:17:00Z">
        <w:r w:rsidRPr="00833ED4" w:rsidDel="009703F3">
          <w:rPr>
            <w:rFonts w:ascii="Calibri" w:hAnsi="Calibri"/>
            <w:sz w:val="24"/>
            <w:szCs w:val="24"/>
            <w:rPrChange w:id="2435" w:author="Razzaghi-Pour, Kavi" w:date="2013-10-30T14:36:00Z">
              <w:rPr>
                <w:rFonts w:ascii="Times New Roman" w:hAnsi="Times New Roman"/>
              </w:rPr>
            </w:rPrChange>
          </w:rPr>
          <w:delText xml:space="preserve">, </w:delText>
        </w:r>
      </w:del>
      <w:del w:id="2436" w:author="Razzaghi-Pour, Kavi" w:date="2013-10-31T15:54:00Z">
        <w:r w:rsidRPr="00833ED4" w:rsidDel="00F27142">
          <w:rPr>
            <w:rFonts w:ascii="Calibri" w:hAnsi="Calibri"/>
            <w:sz w:val="24"/>
            <w:szCs w:val="24"/>
            <w:rPrChange w:id="2437" w:author="Razzaghi-Pour, Kavi" w:date="2013-10-30T14:36:00Z">
              <w:rPr>
                <w:rFonts w:ascii="Times New Roman" w:hAnsi="Times New Roman"/>
              </w:rPr>
            </w:rPrChange>
          </w:rPr>
          <w:delText>(gel timers and sand timers) instead of auditory instructions to indicate time required for classroom tasks</w:delText>
        </w:r>
      </w:del>
    </w:p>
    <w:p w:rsidR="00B66DA9" w:rsidRPr="00833ED4" w:rsidDel="00F27142" w:rsidRDefault="009703F3" w:rsidP="008917DC">
      <w:pPr>
        <w:pStyle w:val="ColorfulList-Accent1"/>
        <w:numPr>
          <w:ilvl w:val="0"/>
          <w:numId w:val="4"/>
        </w:numPr>
        <w:spacing w:after="0"/>
        <w:rPr>
          <w:del w:id="2438" w:author="Razzaghi-Pour, Kavi" w:date="2013-10-31T15:54:00Z"/>
          <w:rFonts w:ascii="Calibri" w:hAnsi="Calibri"/>
          <w:sz w:val="24"/>
          <w:szCs w:val="24"/>
          <w:rPrChange w:id="2439" w:author="Razzaghi-Pour, Kavi" w:date="2013-10-30T14:36:00Z">
            <w:rPr>
              <w:del w:id="2440" w:author="Razzaghi-Pour, Kavi" w:date="2013-10-31T15:54:00Z"/>
              <w:rFonts w:ascii="Times New Roman" w:hAnsi="Times New Roman"/>
            </w:rPr>
          </w:rPrChange>
        </w:rPr>
      </w:pPr>
      <w:del w:id="2441" w:author="Razzaghi-Pour, Kavi" w:date="2013-10-31T15:54:00Z">
        <w:r w:rsidRPr="00833ED4" w:rsidDel="00F27142">
          <w:rPr>
            <w:rFonts w:ascii="Calibri" w:hAnsi="Calibri"/>
            <w:sz w:val="24"/>
            <w:szCs w:val="24"/>
            <w:rPrChange w:id="2442" w:author="Razzaghi-Pour, Kavi" w:date="2013-10-30T14:36:00Z">
              <w:rPr>
                <w:rFonts w:ascii="Times New Roman" w:hAnsi="Times New Roman"/>
              </w:rPr>
            </w:rPrChange>
          </w:rPr>
          <w:delText xml:space="preserve"> </w:delText>
        </w:r>
      </w:del>
    </w:p>
    <w:p w:rsidR="00B66DA9" w:rsidRPr="00833ED4" w:rsidDel="00F27142" w:rsidRDefault="00B66DA9" w:rsidP="008917DC">
      <w:pPr>
        <w:pStyle w:val="ColorfulList-Accent1"/>
        <w:numPr>
          <w:ilvl w:val="0"/>
          <w:numId w:val="11"/>
        </w:numPr>
        <w:spacing w:after="0"/>
        <w:rPr>
          <w:del w:id="2443" w:author="Razzaghi-Pour, Kavi" w:date="2013-10-31T15:54:00Z"/>
          <w:rFonts w:ascii="Calibri" w:hAnsi="Calibri"/>
          <w:sz w:val="24"/>
          <w:szCs w:val="24"/>
          <w:rPrChange w:id="2444" w:author="Razzaghi-Pour, Kavi" w:date="2013-10-30T14:36:00Z">
            <w:rPr>
              <w:del w:id="2445" w:author="Razzaghi-Pour, Kavi" w:date="2013-10-31T15:54:00Z"/>
              <w:rFonts w:ascii="Times New Roman" w:hAnsi="Times New Roman"/>
            </w:rPr>
          </w:rPrChange>
        </w:rPr>
        <w:pPrChange w:id="2446" w:author="Karima Sansoni" w:date="2013-10-14T14:27:00Z">
          <w:pPr>
            <w:pStyle w:val="ColorfulList-Accent1"/>
            <w:numPr>
              <w:numId w:val="4"/>
            </w:numPr>
            <w:spacing w:after="0"/>
            <w:ind w:hanging="360"/>
          </w:pPr>
        </w:pPrChange>
      </w:pPr>
      <w:del w:id="2447" w:author="Razzaghi-Pour, Kavi" w:date="2013-10-31T15:54:00Z">
        <w:r w:rsidRPr="00833ED4" w:rsidDel="00F27142">
          <w:rPr>
            <w:rFonts w:ascii="Calibri" w:hAnsi="Calibri"/>
            <w:sz w:val="24"/>
            <w:szCs w:val="24"/>
            <w:rPrChange w:id="2448" w:author="Razzaghi-Pour, Kavi" w:date="2013-10-30T14:36:00Z">
              <w:rPr>
                <w:rFonts w:ascii="Times New Roman" w:hAnsi="Times New Roman"/>
              </w:rPr>
            </w:rPrChange>
          </w:rPr>
          <w:delText>Present routine activities in the same place every time.</w:delText>
        </w:r>
      </w:del>
    </w:p>
    <w:p w:rsidR="00B66DA9" w:rsidRPr="00833ED4" w:rsidDel="00F27142" w:rsidRDefault="00B66DA9" w:rsidP="00B66DA9">
      <w:pPr>
        <w:pStyle w:val="ColorfulList-Accent1"/>
        <w:numPr>
          <w:ilvl w:val="0"/>
          <w:numId w:val="4"/>
        </w:numPr>
        <w:spacing w:after="0"/>
        <w:rPr>
          <w:del w:id="2449" w:author="Razzaghi-Pour, Kavi" w:date="2013-10-31T15:54:00Z"/>
          <w:rFonts w:ascii="Calibri" w:hAnsi="Calibri"/>
          <w:sz w:val="24"/>
          <w:szCs w:val="24"/>
          <w:rPrChange w:id="2450" w:author="Razzaghi-Pour, Kavi" w:date="2013-10-30T14:36:00Z">
            <w:rPr>
              <w:del w:id="2451" w:author="Razzaghi-Pour, Kavi" w:date="2013-10-31T15:54:00Z"/>
              <w:rFonts w:ascii="Times New Roman" w:hAnsi="Times New Roman"/>
            </w:rPr>
          </w:rPrChange>
        </w:rPr>
      </w:pPr>
      <w:del w:id="2452" w:author="Razzaghi-Pour, Kavi" w:date="2013-10-31T15:54:00Z">
        <w:r w:rsidRPr="00833ED4" w:rsidDel="00F27142">
          <w:rPr>
            <w:rFonts w:ascii="Calibri" w:hAnsi="Calibri"/>
            <w:sz w:val="24"/>
            <w:szCs w:val="24"/>
            <w:rPrChange w:id="2453" w:author="Razzaghi-Pour, Kavi" w:date="2013-10-30T14:36:00Z">
              <w:rPr>
                <w:rFonts w:ascii="Times New Roman" w:hAnsi="Times New Roman"/>
              </w:rPr>
            </w:rPrChange>
          </w:rPr>
          <w:delText>Reduce the amount of visual stimuli on a worksheet, for example spreading a one page worksheet across two pages.</w:delText>
        </w:r>
      </w:del>
    </w:p>
    <w:p w:rsidR="00B66DA9" w:rsidRPr="00833ED4" w:rsidDel="00F27142" w:rsidRDefault="00B66DA9" w:rsidP="00B66DA9">
      <w:pPr>
        <w:pStyle w:val="ColorfulList-Accent1"/>
        <w:numPr>
          <w:ilvl w:val="0"/>
          <w:numId w:val="4"/>
        </w:numPr>
        <w:spacing w:after="0"/>
        <w:rPr>
          <w:del w:id="2454" w:author="Razzaghi-Pour, Kavi" w:date="2013-10-31T15:54:00Z"/>
          <w:rFonts w:ascii="Calibri" w:hAnsi="Calibri"/>
          <w:sz w:val="24"/>
          <w:szCs w:val="24"/>
          <w:rPrChange w:id="2455" w:author="Razzaghi-Pour, Kavi" w:date="2013-10-30T14:36:00Z">
            <w:rPr>
              <w:del w:id="2456" w:author="Razzaghi-Pour, Kavi" w:date="2013-10-31T15:54:00Z"/>
              <w:rFonts w:ascii="Times New Roman" w:hAnsi="Times New Roman"/>
            </w:rPr>
          </w:rPrChange>
        </w:rPr>
      </w:pPr>
      <w:del w:id="2457" w:author="Razzaghi-Pour, Kavi" w:date="2013-10-31T15:54:00Z">
        <w:r w:rsidRPr="00833ED4" w:rsidDel="00F27142">
          <w:rPr>
            <w:rFonts w:ascii="Calibri" w:hAnsi="Calibri"/>
            <w:sz w:val="24"/>
            <w:szCs w:val="24"/>
            <w:rPrChange w:id="2458" w:author="Razzaghi-Pour, Kavi" w:date="2013-10-30T14:36:00Z">
              <w:rPr>
                <w:rFonts w:ascii="Times New Roman" w:hAnsi="Times New Roman"/>
              </w:rPr>
            </w:rPrChange>
          </w:rPr>
          <w:delText xml:space="preserve">Reduce visually distracting elements in the classroom </w:delText>
        </w:r>
      </w:del>
    </w:p>
    <w:p w:rsidR="00B66DA9" w:rsidRPr="00833ED4" w:rsidDel="00F27142" w:rsidRDefault="00B66DA9" w:rsidP="00B66DA9">
      <w:pPr>
        <w:pStyle w:val="ColorfulList-Accent1"/>
        <w:numPr>
          <w:ilvl w:val="1"/>
          <w:numId w:val="4"/>
        </w:numPr>
        <w:spacing w:after="0"/>
        <w:rPr>
          <w:del w:id="2459" w:author="Razzaghi-Pour, Kavi" w:date="2013-10-31T15:54:00Z"/>
          <w:rFonts w:ascii="Calibri" w:hAnsi="Calibri"/>
          <w:sz w:val="24"/>
          <w:szCs w:val="24"/>
          <w:rPrChange w:id="2460" w:author="Razzaghi-Pour, Kavi" w:date="2013-10-30T14:36:00Z">
            <w:rPr>
              <w:del w:id="2461" w:author="Razzaghi-Pour, Kavi" w:date="2013-10-31T15:54:00Z"/>
              <w:rFonts w:ascii="Times New Roman" w:hAnsi="Times New Roman"/>
            </w:rPr>
          </w:rPrChange>
        </w:rPr>
      </w:pPr>
      <w:del w:id="2462" w:author="Razzaghi-Pour, Kavi" w:date="2013-10-31T15:54:00Z">
        <w:r w:rsidRPr="00833ED4" w:rsidDel="00F27142">
          <w:rPr>
            <w:rFonts w:ascii="Calibri" w:hAnsi="Calibri"/>
            <w:sz w:val="24"/>
            <w:szCs w:val="24"/>
            <w:rPrChange w:id="2463" w:author="Razzaghi-Pour, Kavi" w:date="2013-10-30T14:36:00Z">
              <w:rPr>
                <w:rFonts w:ascii="Times New Roman" w:hAnsi="Times New Roman"/>
              </w:rPr>
            </w:rPrChange>
          </w:rPr>
          <w:delText>Remove posters and pictures on the wall that are in the line of sight of the student</w:delText>
        </w:r>
      </w:del>
      <w:ins w:id="2464" w:author="Catherine Hays" w:date="2013-10-21T13:18:00Z">
        <w:del w:id="2465" w:author="Razzaghi-Pour, Kavi" w:date="2013-10-31T15:54:00Z">
          <w:r w:rsidR="004E1F5A" w:rsidRPr="00833ED4" w:rsidDel="00F27142">
            <w:rPr>
              <w:rFonts w:ascii="Calibri" w:hAnsi="Calibri"/>
              <w:sz w:val="24"/>
              <w:szCs w:val="24"/>
              <w:rPrChange w:id="2466" w:author="Razzaghi-Pour, Kavi" w:date="2013-10-30T14:36:00Z">
                <w:rPr>
                  <w:rFonts w:ascii="Times New Roman" w:hAnsi="Times New Roman"/>
                </w:rPr>
              </w:rPrChange>
            </w:rPr>
            <w:delText xml:space="preserve"> eg display work in the hallway on display boards you can turn around instread of </w:delText>
          </w:r>
        </w:del>
        <w:del w:id="2467" w:author="Razzaghi-Pour, Kavi" w:date="2013-10-30T13:50:00Z">
          <w:r w:rsidR="004E1F5A" w:rsidRPr="00833ED4" w:rsidDel="00073E10">
            <w:rPr>
              <w:rFonts w:ascii="Calibri" w:hAnsi="Calibri"/>
              <w:sz w:val="24"/>
              <w:szCs w:val="24"/>
              <w:rPrChange w:id="2468" w:author="Razzaghi-Pour, Kavi" w:date="2013-10-30T14:36:00Z">
                <w:rPr>
                  <w:rFonts w:ascii="Times New Roman" w:hAnsi="Times New Roman"/>
                </w:rPr>
              </w:rPrChange>
            </w:rPr>
            <w:delText>on walls in classroom.</w:delText>
          </w:r>
        </w:del>
      </w:ins>
    </w:p>
    <w:p w:rsidR="00B66DA9" w:rsidRPr="00833ED4" w:rsidDel="00F27142" w:rsidRDefault="00B66DA9" w:rsidP="004E1F5A">
      <w:pPr>
        <w:pStyle w:val="ColorfulList-Accent1"/>
        <w:widowControl w:val="0"/>
        <w:numPr>
          <w:ilvl w:val="1"/>
          <w:numId w:val="4"/>
        </w:numPr>
        <w:autoSpaceDE w:val="0"/>
        <w:autoSpaceDN w:val="0"/>
        <w:adjustRightInd w:val="0"/>
        <w:spacing w:after="0" w:line="240" w:lineRule="auto"/>
        <w:rPr>
          <w:del w:id="2469" w:author="Razzaghi-Pour, Kavi" w:date="2013-10-31T15:54:00Z"/>
          <w:rFonts w:ascii="Calibri" w:hAnsi="Calibri"/>
          <w:sz w:val="24"/>
          <w:szCs w:val="24"/>
          <w:rPrChange w:id="2470" w:author="Razzaghi-Pour, Kavi" w:date="2013-10-30T14:36:00Z">
            <w:rPr>
              <w:del w:id="2471" w:author="Razzaghi-Pour, Kavi" w:date="2013-10-31T15:54:00Z"/>
              <w:rFonts w:ascii="Times New Roman" w:hAnsi="Times New Roman"/>
            </w:rPr>
          </w:rPrChange>
        </w:rPr>
        <w:pPrChange w:id="2472" w:author="Catherine Hays" w:date="2013-10-21T13:19:00Z">
          <w:pPr>
            <w:pStyle w:val="ColorfulList-Accent1"/>
            <w:numPr>
              <w:ilvl w:val="1"/>
              <w:numId w:val="4"/>
            </w:numPr>
            <w:spacing w:after="0"/>
            <w:ind w:left="1440" w:hanging="360"/>
          </w:pPr>
        </w:pPrChange>
      </w:pPr>
      <w:del w:id="2473" w:author="Razzaghi-Pour, Kavi" w:date="2013-10-31T15:54:00Z">
        <w:r w:rsidRPr="00833ED4" w:rsidDel="00F27142">
          <w:rPr>
            <w:rFonts w:ascii="Calibri" w:hAnsi="Calibri"/>
            <w:sz w:val="24"/>
            <w:szCs w:val="24"/>
            <w:rPrChange w:id="2474" w:author="Razzaghi-Pour, Kavi" w:date="2013-10-30T14:36:00Z">
              <w:rPr>
                <w:rFonts w:ascii="Times New Roman" w:hAnsi="Times New Roman"/>
              </w:rPr>
            </w:rPrChange>
          </w:rPr>
          <w:delText>Reduce clutter on the student’s desk</w:delText>
        </w:r>
      </w:del>
      <w:ins w:id="2475" w:author="Catherine Hays" w:date="2013-10-21T13:18:00Z">
        <w:del w:id="2476" w:author="Razzaghi-Pour, Kavi" w:date="2013-10-31T15:54:00Z">
          <w:r w:rsidR="004E1F5A" w:rsidRPr="00833ED4" w:rsidDel="00F27142">
            <w:rPr>
              <w:rFonts w:ascii="Calibri" w:hAnsi="Calibri"/>
              <w:sz w:val="24"/>
              <w:szCs w:val="24"/>
              <w:rPrChange w:id="2477" w:author="Razzaghi-Pour, Kavi" w:date="2013-10-30T14:36:00Z">
                <w:rPr>
                  <w:rFonts w:ascii="Times New Roman" w:hAnsi="Times New Roman"/>
                </w:rPr>
              </w:rPrChange>
            </w:rPr>
            <w:delText xml:space="preserve"> eg </w:delText>
          </w:r>
        </w:del>
        <w:del w:id="2478" w:author="Razzaghi-Pour, Kavi" w:date="2013-10-30T13:50:00Z">
          <w:r w:rsidR="004E1F5A" w:rsidRPr="00833ED4" w:rsidDel="00073E10">
            <w:rPr>
              <w:rFonts w:ascii="Calibri" w:hAnsi="Calibri"/>
              <w:sz w:val="24"/>
              <w:szCs w:val="24"/>
              <w:rPrChange w:id="2479" w:author="Razzaghi-Pour, Kavi" w:date="2013-10-30T14:36:00Z">
                <w:rPr>
                  <w:rFonts w:ascii="Times New Roman" w:hAnsi="Times New Roman"/>
                </w:rPr>
              </w:rPrChange>
            </w:rPr>
            <w:delText>O</w:delText>
          </w:r>
        </w:del>
        <w:del w:id="2480" w:author="Razzaghi-Pour, Kavi" w:date="2013-10-31T15:54:00Z">
          <w:r w:rsidR="004E1F5A" w:rsidRPr="00833ED4" w:rsidDel="00F27142">
            <w:rPr>
              <w:rFonts w:ascii="Calibri" w:hAnsi="Calibri"/>
              <w:sz w:val="24"/>
              <w:szCs w:val="24"/>
              <w:rPrChange w:id="2481" w:author="Razzaghi-Pour, Kavi" w:date="2013-10-30T14:36:00Z">
                <w:rPr>
                  <w:rFonts w:ascii="Times New Roman" w:hAnsi="Times New Roman"/>
                </w:rPr>
              </w:rPrChange>
            </w:rPr>
            <w:delText xml:space="preserve">rganisation systems  such as cubby/tub spaces to declutter work areas/reduce visual distraction.  Curtains  can be placed over cubby spaces, </w:delText>
          </w:r>
        </w:del>
      </w:ins>
      <w:ins w:id="2482" w:author="Catherine Hays" w:date="2013-10-21T13:19:00Z">
        <w:del w:id="2483" w:author="Razzaghi-Pour, Kavi" w:date="2013-10-31T15:54:00Z">
          <w:r w:rsidR="004E1F5A" w:rsidRPr="00833ED4" w:rsidDel="00F27142">
            <w:rPr>
              <w:rFonts w:ascii="Calibri" w:hAnsi="Calibri"/>
              <w:sz w:val="24"/>
              <w:szCs w:val="24"/>
              <w:rPrChange w:id="2484" w:author="Razzaghi-Pour, Kavi" w:date="2013-10-30T14:36:00Z">
                <w:rPr>
                  <w:rFonts w:ascii="Times New Roman" w:hAnsi="Times New Roman"/>
                </w:rPr>
              </w:rPrChange>
            </w:rPr>
            <w:delText xml:space="preserve">you can </w:delText>
          </w:r>
        </w:del>
      </w:ins>
      <w:ins w:id="2485" w:author="Catherine Hays" w:date="2013-10-21T13:18:00Z">
        <w:del w:id="2486" w:author="Razzaghi-Pour, Kavi" w:date="2013-10-31T15:54:00Z">
          <w:r w:rsidR="004E1F5A" w:rsidRPr="00833ED4" w:rsidDel="00F27142">
            <w:rPr>
              <w:rFonts w:ascii="Calibri" w:hAnsi="Calibri"/>
              <w:sz w:val="24"/>
              <w:szCs w:val="24"/>
              <w:rPrChange w:id="2487" w:author="Razzaghi-Pour, Kavi" w:date="2013-10-30T14:36:00Z">
                <w:rPr>
                  <w:rFonts w:ascii="Times New Roman" w:hAnsi="Times New Roman"/>
                </w:rPr>
              </w:rPrChange>
            </w:rPr>
            <w:delText>turn cubby</w:delText>
          </w:r>
        </w:del>
      </w:ins>
      <w:ins w:id="2488" w:author="Catherine Hays" w:date="2013-10-21T13:19:00Z">
        <w:del w:id="2489" w:author="Razzaghi-Pour, Kavi" w:date="2013-10-31T15:54:00Z">
          <w:r w:rsidR="004E1F5A" w:rsidRPr="00833ED4" w:rsidDel="00F27142">
            <w:rPr>
              <w:rFonts w:ascii="Calibri" w:hAnsi="Calibri"/>
              <w:sz w:val="24"/>
              <w:szCs w:val="24"/>
              <w:rPrChange w:id="2490" w:author="Razzaghi-Pour, Kavi" w:date="2013-10-30T14:36:00Z">
                <w:rPr>
                  <w:rFonts w:ascii="Times New Roman" w:hAnsi="Times New Roman"/>
                </w:rPr>
              </w:rPrChange>
            </w:rPr>
            <w:delText>’s</w:delText>
          </w:r>
        </w:del>
      </w:ins>
      <w:ins w:id="2491" w:author="Catherine Hays" w:date="2013-10-21T13:18:00Z">
        <w:del w:id="2492" w:author="Razzaghi-Pour, Kavi" w:date="2013-10-31T15:54:00Z">
          <w:r w:rsidR="004E1F5A" w:rsidRPr="00833ED4" w:rsidDel="00F27142">
            <w:rPr>
              <w:rFonts w:ascii="Calibri" w:hAnsi="Calibri"/>
              <w:sz w:val="24"/>
              <w:szCs w:val="24"/>
              <w:rPrChange w:id="2493" w:author="Razzaghi-Pour, Kavi" w:date="2013-10-30T14:36:00Z">
                <w:rPr>
                  <w:rFonts w:ascii="Times New Roman" w:hAnsi="Times New Roman"/>
                </w:rPr>
              </w:rPrChange>
            </w:rPr>
            <w:delText xml:space="preserve"> around. </w:delText>
          </w:r>
        </w:del>
      </w:ins>
    </w:p>
    <w:p w:rsidR="004E1F5A" w:rsidRPr="00833ED4" w:rsidDel="00F27142" w:rsidRDefault="004E1F5A" w:rsidP="004E1F5A">
      <w:pPr>
        <w:pStyle w:val="ColorfulList-Accent1"/>
        <w:widowControl w:val="0"/>
        <w:numPr>
          <w:ilvl w:val="0"/>
          <w:numId w:val="4"/>
        </w:numPr>
        <w:autoSpaceDE w:val="0"/>
        <w:autoSpaceDN w:val="0"/>
        <w:adjustRightInd w:val="0"/>
        <w:spacing w:after="0" w:line="240" w:lineRule="auto"/>
        <w:rPr>
          <w:ins w:id="2494" w:author="Catherine Hays" w:date="2013-10-21T13:13:00Z"/>
          <w:del w:id="2495" w:author="Razzaghi-Pour, Kavi" w:date="2013-10-31T15:54:00Z"/>
          <w:rFonts w:ascii="Calibri" w:hAnsi="Calibri"/>
          <w:sz w:val="24"/>
          <w:szCs w:val="24"/>
          <w:rPrChange w:id="2496" w:author="Razzaghi-Pour, Kavi" w:date="2013-10-30T14:36:00Z">
            <w:rPr>
              <w:ins w:id="2497" w:author="Catherine Hays" w:date="2013-10-21T13:13:00Z"/>
              <w:del w:id="2498" w:author="Razzaghi-Pour, Kavi" w:date="2013-10-31T15:54:00Z"/>
              <w:rFonts w:ascii="Times New Roman" w:hAnsi="Times New Roman"/>
            </w:rPr>
          </w:rPrChange>
        </w:rPr>
      </w:pPr>
      <w:ins w:id="2499" w:author="Catherine Hays" w:date="2013-10-21T13:13:00Z">
        <w:del w:id="2500" w:author="Razzaghi-Pour, Kavi" w:date="2013-10-31T15:54:00Z">
          <w:r w:rsidRPr="00833ED4" w:rsidDel="00F27142">
            <w:rPr>
              <w:rFonts w:ascii="Calibri" w:hAnsi="Calibri"/>
              <w:sz w:val="24"/>
              <w:szCs w:val="24"/>
              <w:rPrChange w:id="2501" w:author="Razzaghi-Pour, Kavi" w:date="2013-10-30T14:36:00Z">
                <w:rPr>
                  <w:rFonts w:ascii="Times New Roman" w:hAnsi="Times New Roman"/>
                </w:rPr>
              </w:rPrChange>
            </w:rPr>
            <w:delText>To reduce eye strain</w:delText>
          </w:r>
        </w:del>
        <w:del w:id="2502" w:author="Razzaghi-Pour, Kavi" w:date="2013-10-30T13:50:00Z">
          <w:r w:rsidRPr="00833ED4" w:rsidDel="00073E10">
            <w:rPr>
              <w:rFonts w:ascii="Calibri" w:hAnsi="Calibri"/>
              <w:sz w:val="24"/>
              <w:szCs w:val="24"/>
              <w:rPrChange w:id="2503" w:author="Razzaghi-Pour, Kavi" w:date="2013-10-30T14:36:00Z">
                <w:rPr>
                  <w:rFonts w:ascii="Times New Roman" w:hAnsi="Times New Roman"/>
                </w:rPr>
              </w:rPrChange>
            </w:rPr>
            <w:delText>/</w:delText>
          </w:r>
        </w:del>
        <w:del w:id="2504" w:author="Razzaghi-Pour, Kavi" w:date="2013-10-31T15:54:00Z">
          <w:r w:rsidRPr="00833ED4" w:rsidDel="00F27142">
            <w:rPr>
              <w:rFonts w:ascii="Calibri" w:hAnsi="Calibri"/>
              <w:sz w:val="24"/>
              <w:szCs w:val="24"/>
              <w:rPrChange w:id="2505" w:author="Razzaghi-Pour, Kavi" w:date="2013-10-30T14:36:00Z">
                <w:rPr>
                  <w:rFonts w:ascii="Times New Roman" w:hAnsi="Times New Roman"/>
                </w:rPr>
              </w:rPrChange>
            </w:rPr>
            <w:delText>encourage focus: use a feature wall, frame the area you want</w:delText>
          </w:r>
        </w:del>
        <w:del w:id="2506" w:author="Razzaghi-Pour, Kavi" w:date="2013-10-30T13:53:00Z">
          <w:r w:rsidRPr="00833ED4" w:rsidDel="00B96FF8">
            <w:rPr>
              <w:rFonts w:ascii="Calibri" w:hAnsi="Calibri"/>
              <w:sz w:val="24"/>
              <w:szCs w:val="24"/>
              <w:rPrChange w:id="2507" w:author="Razzaghi-Pour, Kavi" w:date="2013-10-30T14:36:00Z">
                <w:rPr>
                  <w:rFonts w:ascii="Times New Roman" w:hAnsi="Times New Roman"/>
                </w:rPr>
              </w:rPrChange>
            </w:rPr>
            <w:delText xml:space="preserve"> them</w:delText>
          </w:r>
        </w:del>
        <w:del w:id="2508" w:author="Razzaghi-Pour, Kavi" w:date="2013-10-31T15:54:00Z">
          <w:r w:rsidRPr="00833ED4" w:rsidDel="00F27142">
            <w:rPr>
              <w:rFonts w:ascii="Calibri" w:hAnsi="Calibri"/>
              <w:sz w:val="24"/>
              <w:szCs w:val="24"/>
              <w:rPrChange w:id="2509" w:author="Razzaghi-Pour, Kavi" w:date="2013-10-30T14:36:00Z">
                <w:rPr>
                  <w:rFonts w:ascii="Times New Roman" w:hAnsi="Times New Roman"/>
                </w:rPr>
              </w:rPrChange>
            </w:rPr>
            <w:delText xml:space="preserve"> to focus on </w:delText>
          </w:r>
        </w:del>
        <w:del w:id="2510" w:author="Razzaghi-Pour, Kavi" w:date="2013-10-30T13:53:00Z">
          <w:r w:rsidRPr="00833ED4" w:rsidDel="00B96FF8">
            <w:rPr>
              <w:rFonts w:ascii="Calibri" w:hAnsi="Calibri"/>
              <w:sz w:val="24"/>
              <w:szCs w:val="24"/>
              <w:rPrChange w:id="2511" w:author="Razzaghi-Pour, Kavi" w:date="2013-10-30T14:36:00Z">
                <w:rPr>
                  <w:rFonts w:ascii="Times New Roman" w:hAnsi="Times New Roman"/>
                </w:rPr>
              </w:rPrChange>
            </w:rPr>
            <w:delText xml:space="preserve">eg wall a soft colour/ focus point white with frame around it. </w:delText>
          </w:r>
        </w:del>
      </w:ins>
    </w:p>
    <w:p w:rsidR="004E1F5A" w:rsidRPr="00833ED4" w:rsidDel="00F27142" w:rsidRDefault="004E1F5A" w:rsidP="004E1F5A">
      <w:pPr>
        <w:pStyle w:val="ColorfulList-Accent1"/>
        <w:widowControl w:val="0"/>
        <w:numPr>
          <w:ilvl w:val="0"/>
          <w:numId w:val="4"/>
        </w:numPr>
        <w:autoSpaceDE w:val="0"/>
        <w:autoSpaceDN w:val="0"/>
        <w:adjustRightInd w:val="0"/>
        <w:spacing w:after="0" w:line="240" w:lineRule="auto"/>
        <w:rPr>
          <w:ins w:id="2512" w:author="Catherine Hays" w:date="2013-10-21T13:22:00Z"/>
          <w:del w:id="2513" w:author="Razzaghi-Pour, Kavi" w:date="2013-10-31T15:54:00Z"/>
          <w:rFonts w:ascii="Calibri" w:hAnsi="Calibri"/>
          <w:sz w:val="24"/>
          <w:szCs w:val="24"/>
          <w:rPrChange w:id="2514" w:author="Razzaghi-Pour, Kavi" w:date="2013-10-30T14:36:00Z">
            <w:rPr>
              <w:ins w:id="2515" w:author="Catherine Hays" w:date="2013-10-21T13:22:00Z"/>
              <w:del w:id="2516" w:author="Razzaghi-Pour, Kavi" w:date="2013-10-31T15:54:00Z"/>
              <w:rFonts w:ascii="Times New Roman" w:hAnsi="Times New Roman"/>
            </w:rPr>
          </w:rPrChange>
        </w:rPr>
      </w:pPr>
      <w:ins w:id="2517" w:author="Catherine Hays" w:date="2013-10-21T13:13:00Z">
        <w:del w:id="2518" w:author="Razzaghi-Pour, Kavi" w:date="2013-10-31T15:54:00Z">
          <w:r w:rsidRPr="00833ED4" w:rsidDel="00F27142">
            <w:rPr>
              <w:rFonts w:ascii="Calibri" w:hAnsi="Calibri"/>
              <w:sz w:val="24"/>
              <w:szCs w:val="24"/>
              <w:rPrChange w:id="2519" w:author="Razzaghi-Pour, Kavi" w:date="2013-10-30T14:36:00Z">
                <w:rPr>
                  <w:rFonts w:ascii="Times New Roman" w:hAnsi="Times New Roman"/>
                </w:rPr>
              </w:rPrChange>
            </w:rPr>
            <w:delText xml:space="preserve">Contrast and colour space to make it easier on the students eye muscles during the day.  </w:delText>
          </w:r>
        </w:del>
      </w:ins>
    </w:p>
    <w:p w:rsidR="00850CD6" w:rsidRPr="00833ED4" w:rsidDel="00F27142" w:rsidRDefault="00850CD6" w:rsidP="00850CD6">
      <w:pPr>
        <w:pStyle w:val="ColorfulList-Accent1"/>
        <w:widowControl w:val="0"/>
        <w:numPr>
          <w:ilvl w:val="0"/>
          <w:numId w:val="4"/>
        </w:numPr>
        <w:autoSpaceDE w:val="0"/>
        <w:autoSpaceDN w:val="0"/>
        <w:adjustRightInd w:val="0"/>
        <w:spacing w:after="0" w:line="240" w:lineRule="auto"/>
        <w:rPr>
          <w:ins w:id="2520" w:author="Catherine Hays" w:date="2013-10-21T13:22:00Z"/>
          <w:del w:id="2521" w:author="Razzaghi-Pour, Kavi" w:date="2013-10-31T15:54:00Z"/>
          <w:rFonts w:ascii="Calibri" w:hAnsi="Calibri"/>
          <w:sz w:val="24"/>
          <w:szCs w:val="24"/>
          <w:rPrChange w:id="2522" w:author="Razzaghi-Pour, Kavi" w:date="2013-10-30T14:36:00Z">
            <w:rPr>
              <w:ins w:id="2523" w:author="Catherine Hays" w:date="2013-10-21T13:22:00Z"/>
              <w:del w:id="2524" w:author="Razzaghi-Pour, Kavi" w:date="2013-10-31T15:54:00Z"/>
              <w:rFonts w:ascii="Times New Roman" w:hAnsi="Times New Roman"/>
            </w:rPr>
          </w:rPrChange>
        </w:rPr>
      </w:pPr>
      <w:ins w:id="2525" w:author="Catherine Hays" w:date="2013-10-21T13:22:00Z">
        <w:del w:id="2526" w:author="Razzaghi-Pour, Kavi" w:date="2013-10-31T15:54:00Z">
          <w:r w:rsidRPr="00833ED4" w:rsidDel="00F27142">
            <w:rPr>
              <w:rFonts w:ascii="Calibri" w:hAnsi="Calibri"/>
              <w:sz w:val="24"/>
              <w:szCs w:val="24"/>
              <w:rPrChange w:id="2527" w:author="Razzaghi-Pour, Kavi" w:date="2013-10-30T14:36:00Z">
                <w:rPr>
                  <w:rFonts w:ascii="Times New Roman" w:hAnsi="Times New Roman"/>
                </w:rPr>
              </w:rPrChange>
            </w:rPr>
            <w:delText>Hav</w:delText>
          </w:r>
        </w:del>
        <w:del w:id="2528" w:author="Razzaghi-Pour, Kavi" w:date="2013-10-30T13:55:00Z">
          <w:r w:rsidRPr="00833ED4" w:rsidDel="00B96FF8">
            <w:rPr>
              <w:rFonts w:ascii="Calibri" w:hAnsi="Calibri"/>
              <w:sz w:val="24"/>
              <w:szCs w:val="24"/>
              <w:rPrChange w:id="2529" w:author="Razzaghi-Pour, Kavi" w:date="2013-10-30T14:36:00Z">
                <w:rPr>
                  <w:rFonts w:ascii="Times New Roman" w:hAnsi="Times New Roman"/>
                </w:rPr>
              </w:rPrChange>
            </w:rPr>
            <w:delText>ing</w:delText>
          </w:r>
        </w:del>
        <w:del w:id="2530" w:author="Razzaghi-Pour, Kavi" w:date="2013-10-31T15:54:00Z">
          <w:r w:rsidRPr="00833ED4" w:rsidDel="00F27142">
            <w:rPr>
              <w:rFonts w:ascii="Calibri" w:hAnsi="Calibri"/>
              <w:sz w:val="24"/>
              <w:szCs w:val="24"/>
              <w:rPrChange w:id="2531" w:author="Razzaghi-Pour, Kavi" w:date="2013-10-30T14:36:00Z">
                <w:rPr>
                  <w:rFonts w:ascii="Times New Roman" w:hAnsi="Times New Roman"/>
                </w:rPr>
              </w:rPrChange>
            </w:rPr>
            <w:delText xml:space="preserve"> different colour walls for different focus areas.</w:delText>
          </w:r>
        </w:del>
        <w:del w:id="2532" w:author="Razzaghi-Pour, Kavi" w:date="2013-10-30T13:55:00Z">
          <w:r w:rsidRPr="00833ED4" w:rsidDel="00B96FF8">
            <w:rPr>
              <w:rFonts w:ascii="Calibri" w:hAnsi="Calibri"/>
              <w:sz w:val="24"/>
              <w:szCs w:val="24"/>
              <w:rPrChange w:id="2533" w:author="Razzaghi-Pour, Kavi" w:date="2013-10-30T14:36:00Z">
                <w:rPr>
                  <w:rFonts w:ascii="Times New Roman" w:hAnsi="Times New Roman"/>
                </w:rPr>
              </w:rPrChange>
            </w:rPr>
            <w:delText>/ C</w:delText>
          </w:r>
        </w:del>
        <w:del w:id="2534" w:author="Razzaghi-Pour, Kavi" w:date="2013-10-31T15:54:00Z">
          <w:r w:rsidRPr="00833ED4" w:rsidDel="00F27142">
            <w:rPr>
              <w:rFonts w:ascii="Calibri" w:hAnsi="Calibri"/>
              <w:sz w:val="24"/>
              <w:szCs w:val="24"/>
              <w:rPrChange w:id="2535" w:author="Razzaghi-Pour, Kavi" w:date="2013-10-30T14:36:00Z">
                <w:rPr>
                  <w:rFonts w:ascii="Times New Roman" w:hAnsi="Times New Roman"/>
                </w:rPr>
              </w:rPrChange>
            </w:rPr>
            <w:delText>olour cod</w:delText>
          </w:r>
        </w:del>
        <w:del w:id="2536" w:author="Razzaghi-Pour, Kavi" w:date="2013-10-30T13:55:00Z">
          <w:r w:rsidRPr="00833ED4" w:rsidDel="00B96FF8">
            <w:rPr>
              <w:rFonts w:ascii="Calibri" w:hAnsi="Calibri"/>
              <w:sz w:val="24"/>
              <w:szCs w:val="24"/>
              <w:rPrChange w:id="2537" w:author="Razzaghi-Pour, Kavi" w:date="2013-10-30T14:36:00Z">
                <w:rPr>
                  <w:rFonts w:ascii="Times New Roman" w:hAnsi="Times New Roman"/>
                </w:rPr>
              </w:rPrChange>
            </w:rPr>
            <w:delText>ing</w:delText>
          </w:r>
        </w:del>
        <w:del w:id="2538" w:author="Razzaghi-Pour, Kavi" w:date="2013-10-31T15:54:00Z">
          <w:r w:rsidRPr="00833ED4" w:rsidDel="00F27142">
            <w:rPr>
              <w:rFonts w:ascii="Calibri" w:hAnsi="Calibri"/>
              <w:sz w:val="24"/>
              <w:szCs w:val="24"/>
              <w:rPrChange w:id="2539" w:author="Razzaghi-Pour, Kavi" w:date="2013-10-30T14:36:00Z">
                <w:rPr>
                  <w:rFonts w:ascii="Times New Roman" w:hAnsi="Times New Roman"/>
                </w:rPr>
              </w:rPrChange>
            </w:rPr>
            <w:delText xml:space="preserve"> within a classroom/school </w:delText>
          </w:r>
        </w:del>
      </w:ins>
    </w:p>
    <w:p w:rsidR="00850CD6" w:rsidRPr="00833ED4" w:rsidDel="00F27142" w:rsidRDefault="00850CD6" w:rsidP="00850CD6">
      <w:pPr>
        <w:pStyle w:val="ColorfulList-Accent1"/>
        <w:widowControl w:val="0"/>
        <w:numPr>
          <w:ilvl w:val="1"/>
          <w:numId w:val="4"/>
        </w:numPr>
        <w:autoSpaceDE w:val="0"/>
        <w:autoSpaceDN w:val="0"/>
        <w:adjustRightInd w:val="0"/>
        <w:spacing w:after="0" w:line="240" w:lineRule="auto"/>
        <w:rPr>
          <w:ins w:id="2540" w:author="Catherine Hays" w:date="2013-10-21T13:22:00Z"/>
          <w:del w:id="2541" w:author="Razzaghi-Pour, Kavi" w:date="2013-10-31T15:54:00Z"/>
          <w:rFonts w:ascii="Calibri" w:hAnsi="Calibri"/>
          <w:sz w:val="24"/>
          <w:szCs w:val="24"/>
          <w:rPrChange w:id="2542" w:author="Razzaghi-Pour, Kavi" w:date="2013-10-30T14:36:00Z">
            <w:rPr>
              <w:ins w:id="2543" w:author="Catherine Hays" w:date="2013-10-21T13:22:00Z"/>
              <w:del w:id="2544" w:author="Razzaghi-Pour, Kavi" w:date="2013-10-31T15:54:00Z"/>
              <w:rFonts w:ascii="Times New Roman" w:hAnsi="Times New Roman"/>
            </w:rPr>
          </w:rPrChange>
        </w:rPr>
      </w:pPr>
      <w:ins w:id="2545" w:author="Catherine Hays" w:date="2013-10-21T13:22:00Z">
        <w:del w:id="2546" w:author="Razzaghi-Pour, Kavi" w:date="2013-10-31T15:54:00Z">
          <w:r w:rsidRPr="00833ED4" w:rsidDel="00F27142">
            <w:rPr>
              <w:rFonts w:ascii="Calibri" w:hAnsi="Calibri"/>
              <w:sz w:val="24"/>
              <w:szCs w:val="24"/>
              <w:rPrChange w:id="2547" w:author="Razzaghi-Pour, Kavi" w:date="2013-10-30T14:36:00Z">
                <w:rPr>
                  <w:rFonts w:ascii="Times New Roman" w:hAnsi="Times New Roman"/>
                </w:rPr>
              </w:rPrChange>
            </w:rPr>
            <w:delText>Eg reading/quiet area- colour coding the same within the school-helping give the reminder for the student. Eg Green often associated with reading/library, calm/quite</w:delText>
          </w:r>
        </w:del>
      </w:ins>
    </w:p>
    <w:p w:rsidR="00850CD6" w:rsidRPr="00833ED4" w:rsidDel="00F27142" w:rsidRDefault="00850CD6" w:rsidP="00850CD6">
      <w:pPr>
        <w:pStyle w:val="ColorfulList-Accent1"/>
        <w:widowControl w:val="0"/>
        <w:numPr>
          <w:ilvl w:val="1"/>
          <w:numId w:val="4"/>
        </w:numPr>
        <w:autoSpaceDE w:val="0"/>
        <w:autoSpaceDN w:val="0"/>
        <w:adjustRightInd w:val="0"/>
        <w:spacing w:after="0" w:line="240" w:lineRule="auto"/>
        <w:rPr>
          <w:ins w:id="2548" w:author="Catherine Hays" w:date="2013-10-21T13:22:00Z"/>
          <w:del w:id="2549" w:author="Razzaghi-Pour, Kavi" w:date="2013-10-31T15:54:00Z"/>
          <w:rFonts w:ascii="Calibri" w:hAnsi="Calibri"/>
          <w:sz w:val="24"/>
          <w:szCs w:val="24"/>
          <w:rPrChange w:id="2550" w:author="Razzaghi-Pour, Kavi" w:date="2013-10-30T14:36:00Z">
            <w:rPr>
              <w:ins w:id="2551" w:author="Catherine Hays" w:date="2013-10-21T13:22:00Z"/>
              <w:del w:id="2552" w:author="Razzaghi-Pour, Kavi" w:date="2013-10-31T15:54:00Z"/>
              <w:rFonts w:ascii="Times New Roman" w:hAnsi="Times New Roman"/>
            </w:rPr>
          </w:rPrChange>
        </w:rPr>
      </w:pPr>
      <w:ins w:id="2553" w:author="Catherine Hays" w:date="2013-10-21T13:22:00Z">
        <w:del w:id="2554" w:author="Razzaghi-Pour, Kavi" w:date="2013-10-31T15:54:00Z">
          <w:r w:rsidRPr="00833ED4" w:rsidDel="00F27142">
            <w:rPr>
              <w:rFonts w:ascii="Calibri" w:hAnsi="Calibri"/>
              <w:sz w:val="24"/>
              <w:szCs w:val="24"/>
              <w:rPrChange w:id="2555" w:author="Razzaghi-Pour, Kavi" w:date="2013-10-30T14:36:00Z">
                <w:rPr>
                  <w:rFonts w:ascii="Times New Roman" w:hAnsi="Times New Roman"/>
                </w:rPr>
              </w:rPrChange>
            </w:rPr>
            <w:delText>Coloured mat for group time.</w:delText>
          </w:r>
        </w:del>
      </w:ins>
    </w:p>
    <w:p w:rsidR="00950056" w:rsidRPr="00833ED4" w:rsidDel="00F27142" w:rsidRDefault="00950056" w:rsidP="00950056">
      <w:pPr>
        <w:pStyle w:val="ColorfulList-Accent1"/>
        <w:widowControl w:val="0"/>
        <w:numPr>
          <w:ilvl w:val="0"/>
          <w:numId w:val="4"/>
        </w:numPr>
        <w:autoSpaceDE w:val="0"/>
        <w:autoSpaceDN w:val="0"/>
        <w:adjustRightInd w:val="0"/>
        <w:spacing w:after="0"/>
        <w:rPr>
          <w:ins w:id="2556" w:author="Catherine Hays" w:date="2013-10-21T13:39:00Z"/>
          <w:del w:id="2557" w:author="Razzaghi-Pour, Kavi" w:date="2013-10-31T15:54:00Z"/>
          <w:rFonts w:ascii="Calibri" w:hAnsi="Calibri"/>
          <w:sz w:val="24"/>
          <w:szCs w:val="24"/>
          <w:rPrChange w:id="2558" w:author="Razzaghi-Pour, Kavi" w:date="2013-10-30T14:36:00Z">
            <w:rPr>
              <w:ins w:id="2559" w:author="Catherine Hays" w:date="2013-10-21T13:39:00Z"/>
              <w:del w:id="2560" w:author="Razzaghi-Pour, Kavi" w:date="2013-10-31T15:54:00Z"/>
              <w:rFonts w:ascii="Times New Roman" w:hAnsi="Times New Roman"/>
            </w:rPr>
          </w:rPrChange>
        </w:rPr>
      </w:pPr>
      <w:ins w:id="2561" w:author="Catherine Hays" w:date="2013-10-21T13:39:00Z">
        <w:del w:id="2562" w:author="Razzaghi-Pour, Kavi" w:date="2013-10-31T15:54:00Z">
          <w:r w:rsidRPr="00833ED4" w:rsidDel="00F27142">
            <w:rPr>
              <w:rFonts w:ascii="Calibri" w:hAnsi="Calibri"/>
              <w:sz w:val="24"/>
              <w:szCs w:val="24"/>
              <w:rPrChange w:id="2563" w:author="Razzaghi-Pour, Kavi" w:date="2013-10-30T14:36:00Z">
                <w:rPr>
                  <w:rFonts w:ascii="Times New Roman" w:hAnsi="Times New Roman"/>
                </w:rPr>
              </w:rPrChange>
            </w:rPr>
            <w:delText>Encourage eye contact during/after movement activities which promote “feel good” hormones” eg when jumping on the mini trampoline (asssits??)</w:delText>
          </w:r>
        </w:del>
      </w:ins>
    </w:p>
    <w:p w:rsidR="00B66DA9" w:rsidRPr="00833ED4" w:rsidRDefault="00B66DA9" w:rsidP="00B66DA9">
      <w:pPr>
        <w:spacing w:after="0"/>
        <w:rPr>
          <w:rFonts w:ascii="Calibri" w:hAnsi="Calibri"/>
          <w:sz w:val="24"/>
          <w:szCs w:val="24"/>
          <w:rPrChange w:id="2564" w:author="Razzaghi-Pour, Kavi" w:date="2013-10-30T14:36:00Z">
            <w:rPr>
              <w:rFonts w:ascii="Times New Roman" w:hAnsi="Times New Roman"/>
            </w:rPr>
          </w:rPrChange>
        </w:rPr>
      </w:pPr>
    </w:p>
    <w:p w:rsidR="00B66DA9" w:rsidRPr="00833ED4" w:rsidDel="00F27142" w:rsidRDefault="00B66DA9" w:rsidP="00B66DA9">
      <w:pPr>
        <w:spacing w:after="0"/>
        <w:rPr>
          <w:del w:id="2565" w:author="Razzaghi-Pour, Kavi" w:date="2013-10-31T15:55:00Z"/>
          <w:rFonts w:ascii="Calibri" w:hAnsi="Calibri"/>
          <w:b/>
          <w:sz w:val="24"/>
          <w:szCs w:val="24"/>
          <w:rPrChange w:id="2566" w:author="Razzaghi-Pour, Kavi" w:date="2013-10-30T14:36:00Z">
            <w:rPr>
              <w:del w:id="2567" w:author="Razzaghi-Pour, Kavi" w:date="2013-10-31T15:55:00Z"/>
              <w:rFonts w:ascii="Times New Roman" w:hAnsi="Times New Roman"/>
              <w:b/>
            </w:rPr>
          </w:rPrChange>
        </w:rPr>
      </w:pPr>
      <w:del w:id="2568" w:author="Razzaghi-Pour, Kavi" w:date="2013-10-31T15:55:00Z">
        <w:r w:rsidRPr="00833ED4" w:rsidDel="00F27142">
          <w:rPr>
            <w:rFonts w:ascii="Calibri" w:hAnsi="Calibri"/>
            <w:b/>
            <w:sz w:val="24"/>
            <w:szCs w:val="24"/>
            <w:rPrChange w:id="2569" w:author="Razzaghi-Pour, Kavi" w:date="2013-10-30T14:36:00Z">
              <w:rPr>
                <w:rFonts w:ascii="Times New Roman" w:hAnsi="Times New Roman"/>
                <w:b/>
              </w:rPr>
            </w:rPrChange>
          </w:rPr>
          <w:delText>Taste/smell:</w:delText>
        </w:r>
      </w:del>
    </w:p>
    <w:p w:rsidR="00081D1C" w:rsidRPr="00833ED4" w:rsidDel="00F27142" w:rsidRDefault="00B66DA9" w:rsidP="00B66DA9">
      <w:pPr>
        <w:pStyle w:val="ColorfulList-Accent1"/>
        <w:numPr>
          <w:ilvl w:val="0"/>
          <w:numId w:val="4"/>
        </w:numPr>
        <w:spacing w:after="0"/>
        <w:rPr>
          <w:ins w:id="2570" w:author="Catherine Hays" w:date="2013-10-21T12:23:00Z"/>
          <w:del w:id="2571" w:author="Razzaghi-Pour, Kavi" w:date="2013-10-31T15:55:00Z"/>
          <w:rFonts w:ascii="Calibri" w:hAnsi="Calibri"/>
          <w:sz w:val="24"/>
          <w:szCs w:val="24"/>
          <w:rPrChange w:id="2572" w:author="Razzaghi-Pour, Kavi" w:date="2013-10-30T14:36:00Z">
            <w:rPr>
              <w:ins w:id="2573" w:author="Catherine Hays" w:date="2013-10-21T12:23:00Z"/>
              <w:del w:id="2574" w:author="Razzaghi-Pour, Kavi" w:date="2013-10-31T15:55:00Z"/>
              <w:rFonts w:ascii="Times New Roman" w:hAnsi="Times New Roman"/>
            </w:rPr>
          </w:rPrChange>
        </w:rPr>
      </w:pPr>
      <w:del w:id="2575" w:author="Razzaghi-Pour, Kavi" w:date="2013-10-31T15:55:00Z">
        <w:r w:rsidRPr="00833ED4" w:rsidDel="00F27142">
          <w:rPr>
            <w:rFonts w:ascii="Calibri" w:hAnsi="Calibri"/>
            <w:sz w:val="24"/>
            <w:szCs w:val="24"/>
            <w:rPrChange w:id="2576" w:author="Razzaghi-Pour, Kavi" w:date="2013-10-30T14:36:00Z">
              <w:rPr>
                <w:rFonts w:ascii="Times New Roman" w:hAnsi="Times New Roman"/>
              </w:rPr>
            </w:rPrChange>
          </w:rPr>
          <w:delText>Be aware of the odours and fragrances and try to avoid smells that are noxious to the student</w:delText>
        </w:r>
      </w:del>
      <w:ins w:id="2577" w:author="Catherine Hays" w:date="2013-10-21T10:28:00Z">
        <w:del w:id="2578" w:author="Razzaghi-Pour, Kavi" w:date="2013-10-31T15:55:00Z">
          <w:r w:rsidR="001B6805" w:rsidRPr="00833ED4" w:rsidDel="00F27142">
            <w:rPr>
              <w:rFonts w:ascii="Calibri" w:hAnsi="Calibri"/>
              <w:sz w:val="24"/>
              <w:szCs w:val="24"/>
              <w:rPrChange w:id="2579" w:author="Razzaghi-Pour, Kavi" w:date="2013-10-30T14:36:00Z">
                <w:rPr>
                  <w:rFonts w:ascii="Times New Roman" w:hAnsi="Times New Roman"/>
                </w:rPr>
              </w:rPrChange>
            </w:rPr>
            <w:delText xml:space="preserve"> eg </w:delText>
          </w:r>
        </w:del>
        <w:del w:id="2580" w:author="Razzaghi-Pour, Kavi" w:date="2013-10-30T13:57:00Z">
          <w:r w:rsidR="001B6805" w:rsidRPr="00833ED4" w:rsidDel="00AB3441">
            <w:rPr>
              <w:rFonts w:ascii="Calibri" w:hAnsi="Calibri"/>
              <w:sz w:val="24"/>
              <w:szCs w:val="24"/>
              <w:rPrChange w:id="2581" w:author="Razzaghi-Pour, Kavi" w:date="2013-10-30T14:36:00Z">
                <w:rPr>
                  <w:rFonts w:ascii="Times New Roman" w:hAnsi="Times New Roman"/>
                </w:rPr>
              </w:rPrChange>
            </w:rPr>
            <w:delText xml:space="preserve">where us the </w:delText>
          </w:r>
        </w:del>
        <w:del w:id="2582" w:author="Razzaghi-Pour, Kavi" w:date="2013-10-31T15:55:00Z">
          <w:r w:rsidR="001B6805" w:rsidRPr="00833ED4" w:rsidDel="00F27142">
            <w:rPr>
              <w:rFonts w:ascii="Calibri" w:hAnsi="Calibri"/>
              <w:sz w:val="24"/>
              <w:szCs w:val="24"/>
              <w:rPrChange w:id="2583" w:author="Razzaghi-Pour, Kavi" w:date="2013-10-30T14:36:00Z">
                <w:rPr>
                  <w:rFonts w:ascii="Times New Roman" w:hAnsi="Times New Roman"/>
                </w:rPr>
              </w:rPrChange>
            </w:rPr>
            <w:delText>garbage bin, use of chemical sprays.</w:delText>
          </w:r>
        </w:del>
      </w:ins>
    </w:p>
    <w:p w:rsidR="00B66DA9" w:rsidRPr="00833ED4" w:rsidDel="00F27142" w:rsidRDefault="00081D1C" w:rsidP="00081D1C">
      <w:pPr>
        <w:pStyle w:val="ColorfulList-Accent1"/>
        <w:numPr>
          <w:ilvl w:val="0"/>
          <w:numId w:val="4"/>
        </w:numPr>
        <w:spacing w:after="0"/>
        <w:rPr>
          <w:del w:id="2584" w:author="Razzaghi-Pour, Kavi" w:date="2013-10-31T15:55:00Z"/>
          <w:rFonts w:ascii="Calibri" w:hAnsi="Calibri"/>
          <w:sz w:val="24"/>
          <w:szCs w:val="24"/>
          <w:rPrChange w:id="2585" w:author="Razzaghi-Pour, Kavi" w:date="2013-10-30T14:36:00Z">
            <w:rPr>
              <w:del w:id="2586" w:author="Razzaghi-Pour, Kavi" w:date="2013-10-31T15:55:00Z"/>
              <w:rFonts w:ascii="Times New Roman" w:hAnsi="Times New Roman"/>
            </w:rPr>
          </w:rPrChange>
        </w:rPr>
      </w:pPr>
      <w:ins w:id="2587" w:author="Catherine Hays" w:date="2013-10-21T12:23:00Z">
        <w:del w:id="2588" w:author="Razzaghi-Pour, Kavi" w:date="2013-10-31T15:55:00Z">
          <w:r w:rsidRPr="00833ED4" w:rsidDel="00F27142">
            <w:rPr>
              <w:rFonts w:ascii="Calibri" w:hAnsi="Calibri"/>
              <w:sz w:val="24"/>
              <w:szCs w:val="24"/>
              <w:rPrChange w:id="2589" w:author="Razzaghi-Pour, Kavi" w:date="2013-10-30T14:36:00Z">
                <w:rPr>
                  <w:rFonts w:ascii="Times New Roman" w:hAnsi="Times New Roman"/>
                </w:rPr>
              </w:rPrChange>
            </w:rPr>
            <w:delText>Ensure good ventilation in the classroom</w:delText>
          </w:r>
        </w:del>
      </w:ins>
      <w:del w:id="2590" w:author="Razzaghi-Pour, Kavi" w:date="2013-10-31T15:55:00Z">
        <w:r w:rsidR="00B66DA9" w:rsidRPr="00833ED4" w:rsidDel="00F27142">
          <w:rPr>
            <w:rFonts w:ascii="Calibri" w:hAnsi="Calibri"/>
            <w:sz w:val="24"/>
            <w:szCs w:val="24"/>
            <w:rPrChange w:id="2591" w:author="Razzaghi-Pour, Kavi" w:date="2013-10-30T14:36:00Z">
              <w:rPr>
                <w:rFonts w:ascii="Times New Roman" w:hAnsi="Times New Roman"/>
              </w:rPr>
            </w:rPrChange>
          </w:rPr>
          <w:delText>.</w:delText>
        </w:r>
      </w:del>
    </w:p>
    <w:p w:rsidR="00B66DA9" w:rsidRPr="00833ED4" w:rsidDel="00F27142" w:rsidRDefault="00B66DA9" w:rsidP="00B66DA9">
      <w:pPr>
        <w:pStyle w:val="ColorfulList-Accent1"/>
        <w:numPr>
          <w:ilvl w:val="0"/>
          <w:numId w:val="4"/>
        </w:numPr>
        <w:spacing w:after="0"/>
        <w:rPr>
          <w:del w:id="2592" w:author="Razzaghi-Pour, Kavi" w:date="2013-10-31T15:55:00Z"/>
          <w:rFonts w:ascii="Calibri" w:hAnsi="Calibri"/>
          <w:sz w:val="24"/>
          <w:szCs w:val="24"/>
          <w:rPrChange w:id="2593" w:author="Razzaghi-Pour, Kavi" w:date="2013-10-30T14:36:00Z">
            <w:rPr>
              <w:del w:id="2594" w:author="Razzaghi-Pour, Kavi" w:date="2013-10-31T15:55:00Z"/>
              <w:rFonts w:ascii="Times New Roman" w:hAnsi="Times New Roman"/>
            </w:rPr>
          </w:rPrChange>
        </w:rPr>
      </w:pPr>
      <w:del w:id="2595" w:author="Razzaghi-Pour, Kavi" w:date="2013-10-31T15:55:00Z">
        <w:r w:rsidRPr="00833ED4" w:rsidDel="00F27142">
          <w:rPr>
            <w:rFonts w:ascii="Calibri" w:hAnsi="Calibri"/>
            <w:sz w:val="24"/>
            <w:szCs w:val="24"/>
            <w:rPrChange w:id="2596" w:author="Razzaghi-Pour, Kavi" w:date="2013-10-30T14:36:00Z">
              <w:rPr>
                <w:rFonts w:ascii="Times New Roman" w:hAnsi="Times New Roman"/>
              </w:rPr>
            </w:rPrChange>
          </w:rPr>
          <w:delText>Use calming fragrances such as strawberry or lavender to create a relaxing atmosphere</w:delText>
        </w:r>
      </w:del>
      <w:ins w:id="2597" w:author="Catherine Hays" w:date="2013-10-21T10:28:00Z">
        <w:del w:id="2598" w:author="Razzaghi-Pour, Kavi" w:date="2013-10-31T15:55:00Z">
          <w:r w:rsidR="001B6805" w:rsidRPr="00833ED4" w:rsidDel="00F27142">
            <w:rPr>
              <w:rFonts w:ascii="Calibri" w:hAnsi="Calibri"/>
              <w:sz w:val="24"/>
              <w:szCs w:val="24"/>
              <w:rPrChange w:id="2599" w:author="Razzaghi-Pour, Kavi" w:date="2013-10-30T14:36:00Z">
                <w:rPr>
                  <w:rFonts w:ascii="Times New Roman" w:hAnsi="Times New Roman"/>
                </w:rPr>
              </w:rPrChange>
            </w:rPr>
            <w:delText xml:space="preserve"> eg scented playdough, herb garden</w:delText>
          </w:r>
        </w:del>
      </w:ins>
      <w:del w:id="2600" w:author="Razzaghi-Pour, Kavi" w:date="2013-10-31T15:55:00Z">
        <w:r w:rsidRPr="00833ED4" w:rsidDel="00F27142">
          <w:rPr>
            <w:rFonts w:ascii="Calibri" w:hAnsi="Calibri"/>
            <w:sz w:val="24"/>
            <w:szCs w:val="24"/>
            <w:rPrChange w:id="2601" w:author="Razzaghi-Pour, Kavi" w:date="2013-10-30T14:36:00Z">
              <w:rPr>
                <w:rFonts w:ascii="Times New Roman" w:hAnsi="Times New Roman"/>
              </w:rPr>
            </w:rPrChange>
          </w:rPr>
          <w:delText xml:space="preserve">. </w:delText>
        </w:r>
      </w:del>
    </w:p>
    <w:p w:rsidR="00B66DA9" w:rsidRPr="00833ED4" w:rsidDel="00F27142" w:rsidRDefault="00B66DA9" w:rsidP="00B66DA9">
      <w:pPr>
        <w:pStyle w:val="ColorfulList-Accent1"/>
        <w:numPr>
          <w:ilvl w:val="0"/>
          <w:numId w:val="4"/>
        </w:numPr>
        <w:spacing w:after="0"/>
        <w:rPr>
          <w:ins w:id="2602" w:author="Karima Sansoni" w:date="2013-10-16T17:10:00Z"/>
          <w:del w:id="2603" w:author="Razzaghi-Pour, Kavi" w:date="2013-10-31T15:55:00Z"/>
          <w:rFonts w:ascii="Calibri" w:hAnsi="Calibri"/>
          <w:sz w:val="24"/>
          <w:szCs w:val="24"/>
          <w:rPrChange w:id="2604" w:author="Razzaghi-Pour, Kavi" w:date="2013-10-30T14:36:00Z">
            <w:rPr>
              <w:ins w:id="2605" w:author="Karima Sansoni" w:date="2013-10-16T17:10:00Z"/>
              <w:del w:id="2606" w:author="Razzaghi-Pour, Kavi" w:date="2013-10-31T15:55:00Z"/>
              <w:rFonts w:ascii="Times New Roman" w:hAnsi="Times New Roman"/>
            </w:rPr>
          </w:rPrChange>
        </w:rPr>
      </w:pPr>
      <w:del w:id="2607" w:author="Razzaghi-Pour, Kavi" w:date="2013-10-31T15:55:00Z">
        <w:r w:rsidRPr="00833ED4" w:rsidDel="00F27142">
          <w:rPr>
            <w:rFonts w:ascii="Calibri" w:hAnsi="Calibri"/>
            <w:sz w:val="24"/>
            <w:szCs w:val="24"/>
            <w:rPrChange w:id="2608" w:author="Razzaghi-Pour, Kavi" w:date="2013-10-30T14:36:00Z">
              <w:rPr>
                <w:rFonts w:ascii="Times New Roman" w:hAnsi="Times New Roman"/>
              </w:rPr>
            </w:rPrChange>
          </w:rPr>
          <w:delText>Crunchy and chewy foods</w:delText>
        </w:r>
        <w:r w:rsidR="009703F3" w:rsidRPr="00833ED4" w:rsidDel="00F27142">
          <w:rPr>
            <w:rFonts w:ascii="Calibri" w:hAnsi="Calibri"/>
            <w:sz w:val="24"/>
            <w:szCs w:val="24"/>
            <w:rPrChange w:id="2609" w:author="Razzaghi-Pour, Kavi" w:date="2013-10-30T14:36:00Z">
              <w:rPr>
                <w:rFonts w:ascii="Times New Roman" w:hAnsi="Times New Roman"/>
              </w:rPr>
            </w:rPrChange>
          </w:rPr>
          <w:delText xml:space="preserve"> can help this student</w:delText>
        </w:r>
        <w:r w:rsidRPr="00833ED4" w:rsidDel="00F27142">
          <w:rPr>
            <w:rFonts w:ascii="Calibri" w:hAnsi="Calibri"/>
            <w:sz w:val="24"/>
            <w:szCs w:val="24"/>
            <w:rPrChange w:id="2610" w:author="Razzaghi-Pour, Kavi" w:date="2013-10-30T14:36:00Z">
              <w:rPr>
                <w:rFonts w:ascii="Times New Roman" w:hAnsi="Times New Roman"/>
              </w:rPr>
            </w:rPrChange>
          </w:rPr>
          <w:delText xml:space="preserve"> </w:delText>
        </w:r>
        <w:r w:rsidR="009703F3" w:rsidRPr="00833ED4" w:rsidDel="00F27142">
          <w:rPr>
            <w:rFonts w:ascii="Calibri" w:hAnsi="Calibri"/>
            <w:sz w:val="24"/>
            <w:szCs w:val="24"/>
            <w:rPrChange w:id="2611" w:author="Razzaghi-Pour, Kavi" w:date="2013-10-30T14:36:00Z">
              <w:rPr>
                <w:rFonts w:ascii="Times New Roman" w:hAnsi="Times New Roman"/>
              </w:rPr>
            </w:rPrChange>
          </w:rPr>
          <w:delText>S</w:delText>
        </w:r>
        <w:r w:rsidRPr="00833ED4" w:rsidDel="00F27142">
          <w:rPr>
            <w:rFonts w:ascii="Calibri" w:hAnsi="Calibri"/>
            <w:sz w:val="24"/>
            <w:szCs w:val="24"/>
            <w:rPrChange w:id="2612" w:author="Razzaghi-Pour, Kavi" w:date="2013-10-30T14:36:00Z">
              <w:rPr>
                <w:rFonts w:ascii="Times New Roman" w:hAnsi="Times New Roman"/>
              </w:rPr>
            </w:rPrChange>
          </w:rPr>
          <w:delText>ucking through a straw or sports bottle can be helpful to regulate breathing and give strong input to the muscles of the jaw</w:delText>
        </w:r>
      </w:del>
    </w:p>
    <w:p w:rsidR="00EF1D27" w:rsidRPr="00833ED4" w:rsidDel="00F27142" w:rsidRDefault="00EF1D27" w:rsidP="00B66DA9">
      <w:pPr>
        <w:pStyle w:val="ColorfulList-Accent1"/>
        <w:numPr>
          <w:ilvl w:val="0"/>
          <w:numId w:val="4"/>
        </w:numPr>
        <w:spacing w:after="0"/>
        <w:rPr>
          <w:ins w:id="2613" w:author="Catherine Hays" w:date="2013-10-21T10:29:00Z"/>
          <w:del w:id="2614" w:author="Razzaghi-Pour, Kavi" w:date="2013-10-31T15:55:00Z"/>
          <w:rFonts w:ascii="Calibri" w:hAnsi="Calibri"/>
          <w:sz w:val="24"/>
          <w:szCs w:val="24"/>
          <w:rPrChange w:id="2615" w:author="Razzaghi-Pour, Kavi" w:date="2013-10-30T14:36:00Z">
            <w:rPr>
              <w:ins w:id="2616" w:author="Catherine Hays" w:date="2013-10-21T10:29:00Z"/>
              <w:del w:id="2617" w:author="Razzaghi-Pour, Kavi" w:date="2013-10-31T15:55:00Z"/>
              <w:rFonts w:ascii="Times New Roman" w:hAnsi="Times New Roman"/>
            </w:rPr>
          </w:rPrChange>
        </w:rPr>
      </w:pPr>
      <w:ins w:id="2618" w:author="Karima Sansoni" w:date="2013-10-16T17:10:00Z">
        <w:del w:id="2619" w:author="Razzaghi-Pour, Kavi" w:date="2013-10-31T15:55:00Z">
          <w:r w:rsidRPr="00833ED4" w:rsidDel="00F27142">
            <w:rPr>
              <w:rFonts w:ascii="Calibri" w:hAnsi="Calibri"/>
              <w:sz w:val="24"/>
              <w:szCs w:val="24"/>
              <w:rPrChange w:id="2620" w:author="Razzaghi-Pour, Kavi" w:date="2013-10-30T14:36:00Z">
                <w:rPr>
                  <w:rFonts w:ascii="Times New Roman" w:hAnsi="Times New Roman"/>
                </w:rPr>
              </w:rPrChange>
            </w:rPr>
            <w:delText>Chewable jewellery or a chewy tube can be calming</w:delText>
          </w:r>
        </w:del>
      </w:ins>
      <w:ins w:id="2621" w:author="Karima Sansoni" w:date="2013-10-16T17:11:00Z">
        <w:del w:id="2622" w:author="Razzaghi-Pour, Kavi" w:date="2013-10-31T15:55:00Z">
          <w:r w:rsidRPr="00833ED4" w:rsidDel="00F27142">
            <w:rPr>
              <w:rFonts w:ascii="Calibri" w:hAnsi="Calibri"/>
              <w:sz w:val="24"/>
              <w:szCs w:val="24"/>
              <w:rPrChange w:id="2623" w:author="Razzaghi-Pour, Kavi" w:date="2013-10-30T14:36:00Z">
                <w:rPr>
                  <w:rFonts w:ascii="Times New Roman" w:hAnsi="Times New Roman"/>
                </w:rPr>
              </w:rPrChange>
            </w:rPr>
            <w:delText xml:space="preserve"> through the provision of deep pressure through the jaw and by </w:delText>
          </w:r>
        </w:del>
      </w:ins>
      <w:ins w:id="2624" w:author="Karima Sansoni" w:date="2013-10-16T17:10:00Z">
        <w:del w:id="2625" w:author="Razzaghi-Pour, Kavi" w:date="2013-10-31T15:55:00Z">
          <w:r w:rsidRPr="00833ED4" w:rsidDel="00F27142">
            <w:rPr>
              <w:rFonts w:ascii="Calibri" w:hAnsi="Calibri"/>
              <w:sz w:val="24"/>
              <w:szCs w:val="24"/>
              <w:rPrChange w:id="2626" w:author="Razzaghi-Pour, Kavi" w:date="2013-10-30T14:36:00Z">
                <w:rPr>
                  <w:rFonts w:ascii="Times New Roman" w:hAnsi="Times New Roman"/>
                </w:rPr>
              </w:rPrChange>
            </w:rPr>
            <w:delText>regulat</w:delText>
          </w:r>
        </w:del>
      </w:ins>
      <w:ins w:id="2627" w:author="Karima Sansoni" w:date="2013-10-16T17:11:00Z">
        <w:del w:id="2628" w:author="Razzaghi-Pour, Kavi" w:date="2013-10-31T15:55:00Z">
          <w:r w:rsidRPr="00833ED4" w:rsidDel="00F27142">
            <w:rPr>
              <w:rFonts w:ascii="Calibri" w:hAnsi="Calibri"/>
              <w:sz w:val="24"/>
              <w:szCs w:val="24"/>
              <w:rPrChange w:id="2629" w:author="Razzaghi-Pour, Kavi" w:date="2013-10-30T14:36:00Z">
                <w:rPr>
                  <w:rFonts w:ascii="Times New Roman" w:hAnsi="Times New Roman"/>
                </w:rPr>
              </w:rPrChange>
            </w:rPr>
            <w:delText>ing the</w:delText>
          </w:r>
        </w:del>
      </w:ins>
      <w:ins w:id="2630" w:author="Karima Sansoni" w:date="2013-10-16T17:10:00Z">
        <w:del w:id="2631" w:author="Razzaghi-Pour, Kavi" w:date="2013-10-31T15:55:00Z">
          <w:r w:rsidRPr="00833ED4" w:rsidDel="00F27142">
            <w:rPr>
              <w:rFonts w:ascii="Calibri" w:hAnsi="Calibri"/>
              <w:sz w:val="24"/>
              <w:szCs w:val="24"/>
              <w:rPrChange w:id="2632" w:author="Razzaghi-Pour, Kavi" w:date="2013-10-30T14:36:00Z">
                <w:rPr>
                  <w:rFonts w:ascii="Times New Roman" w:hAnsi="Times New Roman"/>
                </w:rPr>
              </w:rPrChange>
            </w:rPr>
            <w:delText xml:space="preserve"> breath</w:delText>
          </w:r>
        </w:del>
      </w:ins>
    </w:p>
    <w:p w:rsidR="001B6805" w:rsidRPr="00833ED4" w:rsidDel="00F27142" w:rsidRDefault="001B6805" w:rsidP="00B66DA9">
      <w:pPr>
        <w:pStyle w:val="ColorfulList-Accent1"/>
        <w:numPr>
          <w:ilvl w:val="0"/>
          <w:numId w:val="4"/>
        </w:numPr>
        <w:spacing w:after="0"/>
        <w:rPr>
          <w:ins w:id="2633" w:author="Catherine Hays" w:date="2013-10-21T13:40:00Z"/>
          <w:del w:id="2634" w:author="Razzaghi-Pour, Kavi" w:date="2013-10-31T15:55:00Z"/>
          <w:rFonts w:ascii="Calibri" w:hAnsi="Calibri"/>
          <w:sz w:val="24"/>
          <w:szCs w:val="24"/>
          <w:rPrChange w:id="2635" w:author="Razzaghi-Pour, Kavi" w:date="2013-10-30T14:36:00Z">
            <w:rPr>
              <w:ins w:id="2636" w:author="Catherine Hays" w:date="2013-10-21T13:40:00Z"/>
              <w:del w:id="2637" w:author="Razzaghi-Pour, Kavi" w:date="2013-10-31T15:55:00Z"/>
              <w:rFonts w:ascii="Times New Roman" w:hAnsi="Times New Roman"/>
            </w:rPr>
          </w:rPrChange>
        </w:rPr>
      </w:pPr>
      <w:ins w:id="2638" w:author="Catherine Hays" w:date="2013-10-21T10:29:00Z">
        <w:del w:id="2639" w:author="Razzaghi-Pour, Kavi" w:date="2013-10-31T15:55:00Z">
          <w:r w:rsidRPr="00833ED4" w:rsidDel="00F27142">
            <w:rPr>
              <w:rFonts w:ascii="Calibri" w:hAnsi="Calibri"/>
              <w:sz w:val="24"/>
              <w:szCs w:val="24"/>
              <w:rPrChange w:id="2640" w:author="Razzaghi-Pour, Kavi" w:date="2013-10-30T14:36:00Z">
                <w:rPr>
                  <w:rFonts w:ascii="Times New Roman" w:hAnsi="Times New Roman"/>
                </w:rPr>
              </w:rPrChange>
            </w:rPr>
            <w:delText xml:space="preserve">Separate lunch boxes for different foods or </w:delText>
          </w:r>
        </w:del>
      </w:ins>
      <w:ins w:id="2641" w:author="Catherine Hays" w:date="2013-10-21T10:30:00Z">
        <w:del w:id="2642" w:author="Razzaghi-Pour, Kavi" w:date="2013-10-31T15:55:00Z">
          <w:r w:rsidRPr="00833ED4" w:rsidDel="00F27142">
            <w:rPr>
              <w:rFonts w:ascii="Calibri" w:hAnsi="Calibri"/>
              <w:sz w:val="24"/>
              <w:szCs w:val="24"/>
              <w:rPrChange w:id="2643" w:author="Razzaghi-Pour, Kavi" w:date="2013-10-30T14:36:00Z">
                <w:rPr>
                  <w:rFonts w:ascii="Times New Roman" w:hAnsi="Times New Roman"/>
                </w:rPr>
              </w:rPrChange>
            </w:rPr>
            <w:delText>lunchbox that is divided into sections.</w:delText>
          </w:r>
        </w:del>
      </w:ins>
    </w:p>
    <w:p w:rsidR="00950056" w:rsidRPr="00833ED4" w:rsidDel="00F27142" w:rsidRDefault="00950056" w:rsidP="00B66DA9">
      <w:pPr>
        <w:pStyle w:val="ColorfulList-Accent1"/>
        <w:numPr>
          <w:ilvl w:val="0"/>
          <w:numId w:val="4"/>
        </w:numPr>
        <w:spacing w:after="0"/>
        <w:rPr>
          <w:ins w:id="2644" w:author="Catherine Hays" w:date="2013-10-21T13:40:00Z"/>
          <w:del w:id="2645" w:author="Razzaghi-Pour, Kavi" w:date="2013-10-31T15:55:00Z"/>
          <w:rFonts w:ascii="Calibri" w:hAnsi="Calibri"/>
          <w:sz w:val="24"/>
          <w:szCs w:val="24"/>
          <w:rPrChange w:id="2646" w:author="Razzaghi-Pour, Kavi" w:date="2013-10-30T14:36:00Z">
            <w:rPr>
              <w:ins w:id="2647" w:author="Catherine Hays" w:date="2013-10-21T13:40:00Z"/>
              <w:del w:id="2648" w:author="Razzaghi-Pour, Kavi" w:date="2013-10-31T15:55:00Z"/>
              <w:rFonts w:ascii="Times New Roman" w:hAnsi="Times New Roman"/>
            </w:rPr>
          </w:rPrChange>
        </w:rPr>
      </w:pPr>
      <w:ins w:id="2649" w:author="Catherine Hays" w:date="2013-10-21T13:40:00Z">
        <w:del w:id="2650" w:author="Razzaghi-Pour, Kavi" w:date="2013-10-31T15:55:00Z">
          <w:r w:rsidRPr="00833ED4" w:rsidDel="00F27142">
            <w:rPr>
              <w:rFonts w:ascii="Calibri" w:hAnsi="Calibri"/>
              <w:sz w:val="24"/>
              <w:szCs w:val="24"/>
              <w:rPrChange w:id="2651" w:author="Razzaghi-Pour, Kavi" w:date="2013-10-30T14:36:00Z">
                <w:rPr>
                  <w:rFonts w:ascii="Times New Roman" w:hAnsi="Times New Roman"/>
                </w:rPr>
              </w:rPrChange>
            </w:rPr>
            <w:delText>Incorporate co</w:delText>
          </w:r>
          <w:r w:rsidR="008E5767" w:rsidRPr="00833ED4" w:rsidDel="00F27142">
            <w:rPr>
              <w:rFonts w:ascii="Calibri" w:hAnsi="Calibri"/>
              <w:sz w:val="24"/>
              <w:szCs w:val="24"/>
              <w:rPrChange w:id="2652" w:author="Razzaghi-Pour, Kavi" w:date="2013-10-30T14:36:00Z">
                <w:rPr>
                  <w:rFonts w:ascii="Times New Roman" w:hAnsi="Times New Roman"/>
                </w:rPr>
              </w:rPrChange>
            </w:rPr>
            <w:delText xml:space="preserve">oking lessons when possible to </w:delText>
          </w:r>
          <w:r w:rsidRPr="00833ED4" w:rsidDel="00F27142">
            <w:rPr>
              <w:rFonts w:ascii="Calibri" w:hAnsi="Calibri"/>
              <w:sz w:val="24"/>
              <w:szCs w:val="24"/>
              <w:rPrChange w:id="2653" w:author="Razzaghi-Pour, Kavi" w:date="2013-10-30T14:36:00Z">
                <w:rPr>
                  <w:rFonts w:ascii="Times New Roman" w:hAnsi="Times New Roman"/>
                </w:rPr>
              </w:rPrChange>
            </w:rPr>
            <w:delText xml:space="preserve">encourage </w:delText>
          </w:r>
        </w:del>
      </w:ins>
      <w:ins w:id="2654" w:author="Catherine Hays" w:date="2013-10-21T14:11:00Z">
        <w:del w:id="2655" w:author="Razzaghi-Pour, Kavi" w:date="2013-10-31T15:55:00Z">
          <w:r w:rsidR="008E5767" w:rsidRPr="00833ED4" w:rsidDel="00F27142">
            <w:rPr>
              <w:rFonts w:ascii="Calibri" w:hAnsi="Calibri"/>
              <w:sz w:val="24"/>
              <w:szCs w:val="24"/>
              <w:rPrChange w:id="2656" w:author="Razzaghi-Pour, Kavi" w:date="2013-10-30T14:36:00Z">
                <w:rPr>
                  <w:rFonts w:ascii="Times New Roman" w:hAnsi="Times New Roman"/>
                </w:rPr>
              </w:rPrChange>
            </w:rPr>
            <w:delText xml:space="preserve">new food and </w:delText>
          </w:r>
        </w:del>
      </w:ins>
      <w:ins w:id="2657" w:author="Catherine Hays" w:date="2013-10-21T13:40:00Z">
        <w:del w:id="2658" w:author="Razzaghi-Pour, Kavi" w:date="2013-10-31T15:55:00Z">
          <w:r w:rsidRPr="00833ED4" w:rsidDel="00F27142">
            <w:rPr>
              <w:rFonts w:ascii="Calibri" w:hAnsi="Calibri"/>
              <w:sz w:val="24"/>
              <w:szCs w:val="24"/>
              <w:rPrChange w:id="2659" w:author="Razzaghi-Pour, Kavi" w:date="2013-10-30T14:36:00Z">
                <w:rPr>
                  <w:rFonts w:ascii="Times New Roman" w:hAnsi="Times New Roman"/>
                </w:rPr>
              </w:rPrChange>
            </w:rPr>
            <w:delText>taste opportunities.</w:delText>
          </w:r>
        </w:del>
      </w:ins>
    </w:p>
    <w:p w:rsidR="00950056" w:rsidRPr="00833ED4" w:rsidDel="00F27142" w:rsidRDefault="00950056" w:rsidP="00B66DA9">
      <w:pPr>
        <w:pStyle w:val="ColorfulList-Accent1"/>
        <w:numPr>
          <w:ilvl w:val="0"/>
          <w:numId w:val="4"/>
        </w:numPr>
        <w:spacing w:after="0"/>
        <w:rPr>
          <w:ins w:id="2660" w:author="Catherine Hays" w:date="2013-10-21T12:23:00Z"/>
          <w:del w:id="2661" w:author="Razzaghi-Pour, Kavi" w:date="2013-10-31T15:55:00Z"/>
          <w:rFonts w:ascii="Calibri" w:hAnsi="Calibri"/>
          <w:sz w:val="24"/>
          <w:szCs w:val="24"/>
          <w:rPrChange w:id="2662" w:author="Razzaghi-Pour, Kavi" w:date="2013-10-30T14:36:00Z">
            <w:rPr>
              <w:ins w:id="2663" w:author="Catherine Hays" w:date="2013-10-21T12:23:00Z"/>
              <w:del w:id="2664" w:author="Razzaghi-Pour, Kavi" w:date="2013-10-31T15:55:00Z"/>
              <w:rFonts w:ascii="Times New Roman" w:hAnsi="Times New Roman"/>
            </w:rPr>
          </w:rPrChange>
        </w:rPr>
      </w:pPr>
      <w:ins w:id="2665" w:author="Catherine Hays" w:date="2013-10-21T13:41:00Z">
        <w:del w:id="2666" w:author="Razzaghi-Pour, Kavi" w:date="2013-10-31T15:55:00Z">
          <w:r w:rsidRPr="00833ED4" w:rsidDel="00F27142">
            <w:rPr>
              <w:rFonts w:ascii="Calibri" w:hAnsi="Calibri"/>
              <w:sz w:val="24"/>
              <w:szCs w:val="24"/>
              <w:rPrChange w:id="2667" w:author="Razzaghi-Pour, Kavi" w:date="2013-10-30T14:36:00Z">
                <w:rPr>
                  <w:rFonts w:ascii="Times New Roman" w:hAnsi="Times New Roman"/>
                </w:rPr>
              </w:rPrChange>
            </w:rPr>
            <w:delText>Encourage parents to send in a variety of foods.</w:delText>
          </w:r>
        </w:del>
      </w:ins>
    </w:p>
    <w:p w:rsidR="00081D1C" w:rsidRPr="00833ED4" w:rsidDel="00081D1C" w:rsidRDefault="00081D1C" w:rsidP="00B66DA9">
      <w:pPr>
        <w:pStyle w:val="ColorfulList-Accent1"/>
        <w:numPr>
          <w:ilvl w:val="0"/>
          <w:numId w:val="4"/>
        </w:numPr>
        <w:spacing w:after="0"/>
        <w:rPr>
          <w:del w:id="2668" w:author="Catherine Hays" w:date="2013-10-21T12:23:00Z"/>
          <w:rFonts w:ascii="Calibri" w:hAnsi="Calibri"/>
          <w:sz w:val="24"/>
          <w:szCs w:val="24"/>
          <w:rPrChange w:id="2669" w:author="Razzaghi-Pour, Kavi" w:date="2013-10-30T14:36:00Z">
            <w:rPr>
              <w:del w:id="2670" w:author="Catherine Hays" w:date="2013-10-21T12:23:00Z"/>
              <w:rFonts w:ascii="Times New Roman" w:hAnsi="Times New Roman"/>
            </w:rPr>
          </w:rPrChange>
        </w:rPr>
      </w:pPr>
    </w:p>
    <w:p w:rsidR="00B66DA9" w:rsidRPr="00833ED4" w:rsidRDefault="00B66DA9" w:rsidP="00B66DA9">
      <w:pPr>
        <w:spacing w:after="0"/>
        <w:ind w:left="360"/>
        <w:rPr>
          <w:rFonts w:ascii="Calibri" w:hAnsi="Calibri"/>
          <w:sz w:val="24"/>
          <w:szCs w:val="24"/>
          <w:rPrChange w:id="2671" w:author="Razzaghi-Pour, Kavi" w:date="2013-10-30T14:36:00Z">
            <w:rPr>
              <w:rFonts w:ascii="Times New Roman" w:hAnsi="Times New Roman"/>
            </w:rPr>
          </w:rPrChange>
        </w:rPr>
      </w:pPr>
    </w:p>
    <w:p w:rsidR="00B66DA9" w:rsidRPr="00833ED4" w:rsidDel="00454BA8" w:rsidRDefault="00B66DA9" w:rsidP="00B66DA9">
      <w:pPr>
        <w:spacing w:after="0"/>
        <w:rPr>
          <w:del w:id="2672" w:author="Razzaghi-Pour, Kavi" w:date="2013-11-01T10:53:00Z"/>
          <w:rFonts w:ascii="Calibri" w:hAnsi="Calibri"/>
          <w:b/>
          <w:sz w:val="24"/>
          <w:szCs w:val="24"/>
          <w:rPrChange w:id="2673" w:author="Razzaghi-Pour, Kavi" w:date="2013-10-30T14:36:00Z">
            <w:rPr>
              <w:del w:id="2674" w:author="Razzaghi-Pour, Kavi" w:date="2013-11-01T10:53:00Z"/>
              <w:rFonts w:ascii="Times New Roman" w:hAnsi="Times New Roman"/>
              <w:b/>
            </w:rPr>
          </w:rPrChange>
        </w:rPr>
      </w:pPr>
      <w:del w:id="2675" w:author="Razzaghi-Pour, Kavi" w:date="2013-11-01T10:53:00Z">
        <w:r w:rsidRPr="00833ED4" w:rsidDel="00454BA8">
          <w:rPr>
            <w:rFonts w:ascii="Calibri" w:hAnsi="Calibri"/>
            <w:b/>
            <w:sz w:val="24"/>
            <w:szCs w:val="24"/>
            <w:rPrChange w:id="2676" w:author="Razzaghi-Pour, Kavi" w:date="2013-10-30T14:36:00Z">
              <w:rPr>
                <w:rFonts w:ascii="Times New Roman" w:hAnsi="Times New Roman"/>
                <w:b/>
              </w:rPr>
            </w:rPrChange>
          </w:rPr>
          <w:delText>Respiratory:</w:delText>
        </w:r>
      </w:del>
      <w:ins w:id="2677" w:author="Catherine Hays" w:date="2013-10-21T12:16:00Z">
        <w:del w:id="2678" w:author="Razzaghi-Pour, Kavi" w:date="2013-11-01T10:53:00Z">
          <w:r w:rsidR="00283286" w:rsidRPr="00833ED4" w:rsidDel="00454BA8">
            <w:rPr>
              <w:rFonts w:ascii="Calibri" w:hAnsi="Calibri"/>
              <w:b/>
              <w:sz w:val="24"/>
              <w:szCs w:val="24"/>
              <w:rPrChange w:id="2679" w:author="Razzaghi-Pour, Kavi" w:date="2013-10-30T14:36:00Z">
                <w:rPr>
                  <w:rFonts w:ascii="Times New Roman" w:hAnsi="Times New Roman"/>
                  <w:b/>
                </w:rPr>
              </w:rPrChange>
            </w:rPr>
            <w:delText xml:space="preserve"> (</w:delText>
          </w:r>
        </w:del>
      </w:ins>
      <w:ins w:id="2680" w:author="Karima Sansoni" w:date="2013-10-21T17:46:00Z">
        <w:del w:id="2681" w:author="Razzaghi-Pour, Kavi" w:date="2013-11-01T10:53:00Z">
          <w:r w:rsidR="00596C93" w:rsidRPr="00833ED4" w:rsidDel="00454BA8">
            <w:rPr>
              <w:rFonts w:ascii="Calibri" w:hAnsi="Calibri"/>
              <w:b/>
              <w:sz w:val="24"/>
              <w:szCs w:val="24"/>
              <w:rPrChange w:id="2682" w:author="Razzaghi-Pour, Kavi" w:date="2013-10-30T14:36:00Z">
                <w:rPr>
                  <w:rFonts w:ascii="Times New Roman" w:hAnsi="Times New Roman"/>
                  <w:b/>
                </w:rPr>
              </w:rPrChange>
            </w:rPr>
            <w:delText xml:space="preserve">Cath’s question: </w:delText>
          </w:r>
        </w:del>
      </w:ins>
      <w:ins w:id="2683" w:author="Catherine Hays" w:date="2013-10-21T12:16:00Z">
        <w:del w:id="2684" w:author="Razzaghi-Pour, Kavi" w:date="2013-11-01T10:53:00Z">
          <w:r w:rsidR="00283286" w:rsidRPr="00833ED4" w:rsidDel="00454BA8">
            <w:rPr>
              <w:rFonts w:ascii="Calibri" w:hAnsi="Calibri"/>
              <w:b/>
              <w:sz w:val="24"/>
              <w:szCs w:val="24"/>
              <w:rPrChange w:id="2685" w:author="Razzaghi-Pour, Kavi" w:date="2013-10-30T14:36:00Z">
                <w:rPr>
                  <w:rFonts w:ascii="Times New Roman" w:hAnsi="Times New Roman"/>
                  <w:b/>
                </w:rPr>
              </w:rPrChange>
            </w:rPr>
            <w:delText>How come you have a respiration strategy section – what part of the analysis tool does it link to/what will you hover over on the computer generated form for these suggestions to come out?</w:delText>
          </w:r>
        </w:del>
      </w:ins>
      <w:ins w:id="2686" w:author="Catherine Hays" w:date="2013-10-21T14:13:00Z">
        <w:del w:id="2687" w:author="Razzaghi-Pour, Kavi" w:date="2013-11-01T10:53:00Z">
          <w:r w:rsidR="002430D4" w:rsidRPr="00833ED4" w:rsidDel="00454BA8">
            <w:rPr>
              <w:rFonts w:ascii="Calibri" w:hAnsi="Calibri"/>
              <w:b/>
              <w:sz w:val="24"/>
              <w:szCs w:val="24"/>
              <w:rPrChange w:id="2688" w:author="Razzaghi-Pour, Kavi" w:date="2013-10-30T14:36:00Z">
                <w:rPr>
                  <w:rFonts w:ascii="Times New Roman" w:hAnsi="Times New Roman"/>
                  <w:b/>
                </w:rPr>
              </w:rPrChange>
            </w:rPr>
            <w:delText>???</w:delText>
          </w:r>
        </w:del>
      </w:ins>
      <w:ins w:id="2689" w:author="Karima Sansoni" w:date="2013-10-21T17:46:00Z">
        <w:del w:id="2690" w:author="Razzaghi-Pour, Kavi" w:date="2013-11-01T10:53:00Z">
          <w:r w:rsidR="00596C93" w:rsidRPr="00833ED4" w:rsidDel="00454BA8">
            <w:rPr>
              <w:rFonts w:ascii="Calibri" w:hAnsi="Calibri"/>
              <w:b/>
              <w:sz w:val="24"/>
              <w:szCs w:val="24"/>
              <w:rPrChange w:id="2691" w:author="Razzaghi-Pour, Kavi" w:date="2013-10-30T14:36:00Z">
                <w:rPr>
                  <w:rFonts w:ascii="Times New Roman" w:hAnsi="Times New Roman"/>
                  <w:b/>
                </w:rPr>
              </w:rPrChange>
            </w:rPr>
            <w:delText xml:space="preserve"> My answer: good point. I think it’s important for every section. Perhaps we need to couple this with </w:delText>
          </w:r>
        </w:del>
      </w:ins>
      <w:ins w:id="2692" w:author="Karima Sansoni" w:date="2013-10-21T17:47:00Z">
        <w:del w:id="2693" w:author="Razzaghi-Pour, Kavi" w:date="2013-11-01T10:53:00Z">
          <w:r w:rsidR="00596C93" w:rsidRPr="00833ED4" w:rsidDel="00454BA8">
            <w:rPr>
              <w:rFonts w:ascii="Calibri" w:hAnsi="Calibri"/>
              <w:b/>
              <w:sz w:val="24"/>
              <w:szCs w:val="24"/>
              <w:rPrChange w:id="2694" w:author="Razzaghi-Pour, Kavi" w:date="2013-10-30T14:36:00Z">
                <w:rPr>
                  <w:rFonts w:ascii="Times New Roman" w:hAnsi="Times New Roman"/>
                  <w:b/>
                </w:rPr>
              </w:rPrChange>
            </w:rPr>
            <w:delText>heavy muscle work?</w:delText>
          </w:r>
        </w:del>
      </w:ins>
      <w:ins w:id="2695" w:author="Catherine Hays" w:date="2013-10-21T12:16:00Z">
        <w:del w:id="2696" w:author="Razzaghi-Pour, Kavi" w:date="2013-11-01T10:53:00Z">
          <w:r w:rsidR="00283286" w:rsidRPr="00833ED4" w:rsidDel="00454BA8">
            <w:rPr>
              <w:rFonts w:ascii="Calibri" w:hAnsi="Calibri"/>
              <w:b/>
              <w:sz w:val="24"/>
              <w:szCs w:val="24"/>
              <w:rPrChange w:id="2697" w:author="Razzaghi-Pour, Kavi" w:date="2013-10-30T14:36:00Z">
                <w:rPr>
                  <w:rFonts w:ascii="Times New Roman" w:hAnsi="Times New Roman"/>
                  <w:b/>
                </w:rPr>
              </w:rPrChange>
            </w:rPr>
            <w:delText>)</w:delText>
          </w:r>
        </w:del>
      </w:ins>
    </w:p>
    <w:p w:rsidR="00B66DA9" w:rsidRPr="00833ED4" w:rsidDel="00454BA8" w:rsidRDefault="00B66DA9" w:rsidP="00B66DA9">
      <w:pPr>
        <w:pStyle w:val="ColorfulList-Accent1"/>
        <w:numPr>
          <w:ilvl w:val="0"/>
          <w:numId w:val="4"/>
        </w:numPr>
        <w:spacing w:after="0"/>
        <w:rPr>
          <w:del w:id="2698" w:author="Razzaghi-Pour, Kavi" w:date="2013-11-01T10:48:00Z"/>
          <w:rFonts w:ascii="Calibri" w:hAnsi="Calibri"/>
          <w:sz w:val="24"/>
          <w:szCs w:val="24"/>
          <w:rPrChange w:id="2699" w:author="Razzaghi-Pour, Kavi" w:date="2013-10-30T14:36:00Z">
            <w:rPr>
              <w:del w:id="2700" w:author="Razzaghi-Pour, Kavi" w:date="2013-11-01T10:48:00Z"/>
              <w:rFonts w:ascii="Times New Roman" w:hAnsi="Times New Roman"/>
            </w:rPr>
          </w:rPrChange>
        </w:rPr>
      </w:pPr>
      <w:del w:id="2701" w:author="Razzaghi-Pour, Kavi" w:date="2013-11-01T10:48:00Z">
        <w:r w:rsidRPr="00833ED4" w:rsidDel="00454BA8">
          <w:rPr>
            <w:rFonts w:ascii="Calibri" w:hAnsi="Calibri"/>
            <w:sz w:val="24"/>
            <w:szCs w:val="24"/>
            <w:rPrChange w:id="2702" w:author="Razzaghi-Pour, Kavi" w:date="2013-10-30T14:36:00Z">
              <w:rPr>
                <w:rFonts w:ascii="Times New Roman" w:hAnsi="Times New Roman"/>
              </w:rPr>
            </w:rPrChange>
          </w:rPr>
          <w:delText>Encourage deep breathing through extended exhalations which then encourage deep inhalations</w:delText>
        </w:r>
      </w:del>
    </w:p>
    <w:p w:rsidR="00B66DA9" w:rsidRPr="00833ED4" w:rsidDel="00454BA8" w:rsidRDefault="00B66DA9" w:rsidP="00B66DA9">
      <w:pPr>
        <w:pStyle w:val="ColorfulList-Accent1"/>
        <w:numPr>
          <w:ilvl w:val="1"/>
          <w:numId w:val="4"/>
        </w:numPr>
        <w:spacing w:after="0"/>
        <w:rPr>
          <w:del w:id="2703" w:author="Razzaghi-Pour, Kavi" w:date="2013-11-01T10:48:00Z"/>
          <w:rFonts w:ascii="Calibri" w:hAnsi="Calibri"/>
          <w:sz w:val="24"/>
          <w:szCs w:val="24"/>
          <w:rPrChange w:id="2704" w:author="Razzaghi-Pour, Kavi" w:date="2013-10-30T14:36:00Z">
            <w:rPr>
              <w:del w:id="2705" w:author="Razzaghi-Pour, Kavi" w:date="2013-11-01T10:48:00Z"/>
              <w:rFonts w:ascii="Times New Roman" w:hAnsi="Times New Roman"/>
            </w:rPr>
          </w:rPrChange>
        </w:rPr>
      </w:pPr>
      <w:del w:id="2706" w:author="Razzaghi-Pour, Kavi" w:date="2013-11-01T10:48:00Z">
        <w:r w:rsidRPr="00833ED4" w:rsidDel="00454BA8">
          <w:rPr>
            <w:rFonts w:ascii="Calibri" w:hAnsi="Calibri"/>
            <w:sz w:val="24"/>
            <w:szCs w:val="24"/>
            <w:rPrChange w:id="2707" w:author="Razzaghi-Pour, Kavi" w:date="2013-10-30T14:36:00Z">
              <w:rPr>
                <w:rFonts w:ascii="Times New Roman" w:hAnsi="Times New Roman"/>
              </w:rPr>
            </w:rPrChange>
          </w:rPr>
          <w:delText>Hissing sound</w:delText>
        </w:r>
      </w:del>
    </w:p>
    <w:p w:rsidR="00B66DA9" w:rsidRPr="00833ED4" w:rsidDel="00454BA8" w:rsidRDefault="00B66DA9" w:rsidP="00B66DA9">
      <w:pPr>
        <w:pStyle w:val="ColorfulList-Accent1"/>
        <w:numPr>
          <w:ilvl w:val="1"/>
          <w:numId w:val="4"/>
        </w:numPr>
        <w:spacing w:after="0"/>
        <w:rPr>
          <w:del w:id="2708" w:author="Razzaghi-Pour, Kavi" w:date="2013-11-01T10:48:00Z"/>
          <w:rFonts w:ascii="Calibri" w:hAnsi="Calibri"/>
          <w:sz w:val="24"/>
          <w:szCs w:val="24"/>
          <w:rPrChange w:id="2709" w:author="Razzaghi-Pour, Kavi" w:date="2013-10-30T14:36:00Z">
            <w:rPr>
              <w:del w:id="2710" w:author="Razzaghi-Pour, Kavi" w:date="2013-11-01T10:48:00Z"/>
              <w:rFonts w:ascii="Times New Roman" w:hAnsi="Times New Roman"/>
            </w:rPr>
          </w:rPrChange>
        </w:rPr>
      </w:pPr>
      <w:del w:id="2711" w:author="Razzaghi-Pour, Kavi" w:date="2013-11-01T10:48:00Z">
        <w:r w:rsidRPr="00833ED4" w:rsidDel="00454BA8">
          <w:rPr>
            <w:rFonts w:ascii="Calibri" w:hAnsi="Calibri"/>
            <w:sz w:val="24"/>
            <w:szCs w:val="24"/>
            <w:rPrChange w:id="2712" w:author="Razzaghi-Pour, Kavi" w:date="2013-10-30T14:36:00Z">
              <w:rPr>
                <w:rFonts w:ascii="Times New Roman" w:hAnsi="Times New Roman"/>
              </w:rPr>
            </w:rPrChange>
          </w:rPr>
          <w:delText>Humming competition</w:delText>
        </w:r>
      </w:del>
    </w:p>
    <w:p w:rsidR="00B66DA9" w:rsidRPr="00833ED4" w:rsidDel="00454BA8" w:rsidRDefault="00B66DA9" w:rsidP="00B66DA9">
      <w:pPr>
        <w:pStyle w:val="ColorfulList-Accent1"/>
        <w:numPr>
          <w:ilvl w:val="1"/>
          <w:numId w:val="4"/>
        </w:numPr>
        <w:spacing w:after="0"/>
        <w:rPr>
          <w:del w:id="2713" w:author="Razzaghi-Pour, Kavi" w:date="2013-11-01T10:48:00Z"/>
          <w:rFonts w:ascii="Calibri" w:hAnsi="Calibri"/>
          <w:sz w:val="24"/>
          <w:szCs w:val="24"/>
          <w:rPrChange w:id="2714" w:author="Razzaghi-Pour, Kavi" w:date="2013-10-30T14:36:00Z">
            <w:rPr>
              <w:del w:id="2715" w:author="Razzaghi-Pour, Kavi" w:date="2013-11-01T10:48:00Z"/>
              <w:rFonts w:ascii="Times New Roman" w:hAnsi="Times New Roman"/>
            </w:rPr>
          </w:rPrChange>
        </w:rPr>
      </w:pPr>
      <w:del w:id="2716" w:author="Razzaghi-Pour, Kavi" w:date="2013-11-01T10:48:00Z">
        <w:r w:rsidRPr="00833ED4" w:rsidDel="00454BA8">
          <w:rPr>
            <w:rFonts w:ascii="Calibri" w:hAnsi="Calibri"/>
            <w:sz w:val="24"/>
            <w:szCs w:val="24"/>
            <w:rPrChange w:id="2717" w:author="Razzaghi-Pour, Kavi" w:date="2013-10-30T14:36:00Z">
              <w:rPr>
                <w:rFonts w:ascii="Times New Roman" w:hAnsi="Times New Roman"/>
              </w:rPr>
            </w:rPrChange>
          </w:rPr>
          <w:delText>Songs with long vowels</w:delText>
        </w:r>
      </w:del>
    </w:p>
    <w:p w:rsidR="00B66DA9" w:rsidRPr="00833ED4" w:rsidDel="00454BA8" w:rsidRDefault="00B66DA9" w:rsidP="00B66DA9">
      <w:pPr>
        <w:pStyle w:val="ColorfulList-Accent1"/>
        <w:numPr>
          <w:ilvl w:val="1"/>
          <w:numId w:val="4"/>
        </w:numPr>
        <w:spacing w:after="0"/>
        <w:rPr>
          <w:del w:id="2718" w:author="Razzaghi-Pour, Kavi" w:date="2013-11-01T10:48:00Z"/>
          <w:rFonts w:ascii="Calibri" w:hAnsi="Calibri"/>
          <w:sz w:val="24"/>
          <w:szCs w:val="24"/>
          <w:rPrChange w:id="2719" w:author="Razzaghi-Pour, Kavi" w:date="2013-10-30T14:36:00Z">
            <w:rPr>
              <w:del w:id="2720" w:author="Razzaghi-Pour, Kavi" w:date="2013-11-01T10:48:00Z"/>
              <w:rFonts w:ascii="Times New Roman" w:hAnsi="Times New Roman"/>
            </w:rPr>
          </w:rPrChange>
        </w:rPr>
      </w:pPr>
      <w:del w:id="2721" w:author="Razzaghi-Pour, Kavi" w:date="2013-11-01T10:48:00Z">
        <w:r w:rsidRPr="00833ED4" w:rsidDel="00454BA8">
          <w:rPr>
            <w:rFonts w:ascii="Calibri" w:hAnsi="Calibri"/>
            <w:sz w:val="24"/>
            <w:szCs w:val="24"/>
            <w:rPrChange w:id="2722" w:author="Razzaghi-Pour, Kavi" w:date="2013-10-30T14:36:00Z">
              <w:rPr>
                <w:rFonts w:ascii="Times New Roman" w:hAnsi="Times New Roman"/>
              </w:rPr>
            </w:rPrChange>
          </w:rPr>
          <w:delText>Resistance whistles and breathing exercises</w:delText>
        </w:r>
      </w:del>
    </w:p>
    <w:p w:rsidR="00B66DA9" w:rsidRPr="00833ED4" w:rsidDel="00454BA8" w:rsidRDefault="00B66DA9" w:rsidP="00B66DA9">
      <w:pPr>
        <w:pStyle w:val="ColorfulList-Accent1"/>
        <w:numPr>
          <w:ilvl w:val="1"/>
          <w:numId w:val="4"/>
        </w:numPr>
        <w:spacing w:after="0"/>
        <w:rPr>
          <w:del w:id="2723" w:author="Razzaghi-Pour, Kavi" w:date="2013-11-01T10:48:00Z"/>
          <w:rFonts w:ascii="Calibri" w:hAnsi="Calibri"/>
          <w:sz w:val="24"/>
          <w:szCs w:val="24"/>
          <w:rPrChange w:id="2724" w:author="Razzaghi-Pour, Kavi" w:date="2013-10-30T14:36:00Z">
            <w:rPr>
              <w:del w:id="2725" w:author="Razzaghi-Pour, Kavi" w:date="2013-11-01T10:48:00Z"/>
              <w:rFonts w:ascii="Times New Roman" w:hAnsi="Times New Roman"/>
            </w:rPr>
          </w:rPrChange>
        </w:rPr>
      </w:pPr>
      <w:del w:id="2726" w:author="Razzaghi-Pour, Kavi" w:date="2013-11-01T10:48:00Z">
        <w:r w:rsidRPr="00833ED4" w:rsidDel="00454BA8">
          <w:rPr>
            <w:rFonts w:ascii="Calibri" w:hAnsi="Calibri"/>
            <w:sz w:val="24"/>
            <w:szCs w:val="24"/>
            <w:rPrChange w:id="2727" w:author="Razzaghi-Pour, Kavi" w:date="2013-10-30T14:36:00Z">
              <w:rPr>
                <w:rFonts w:ascii="Times New Roman" w:hAnsi="Times New Roman"/>
              </w:rPr>
            </w:rPrChange>
          </w:rPr>
          <w:delText>Heavy muscle work that increase heart rate and encourages deep breathing</w:delText>
        </w:r>
      </w:del>
      <w:ins w:id="2728" w:author="Karima Sansoni" w:date="2013-10-14T14:28:00Z">
        <w:del w:id="2729" w:author="Razzaghi-Pour, Kavi" w:date="2013-11-01T10:48:00Z">
          <w:r w:rsidR="008917DC" w:rsidRPr="00833ED4" w:rsidDel="00454BA8">
            <w:rPr>
              <w:rFonts w:ascii="Calibri" w:hAnsi="Calibri"/>
              <w:sz w:val="24"/>
              <w:szCs w:val="24"/>
              <w:rPrChange w:id="2730" w:author="Razzaghi-Pour, Kavi" w:date="2013-10-30T14:36:00Z">
                <w:rPr>
                  <w:rFonts w:ascii="Times New Roman" w:hAnsi="Times New Roman"/>
                </w:rPr>
              </w:rPrChange>
            </w:rPr>
            <w:delText>chair push ups, jumping on the spot, bouncing on the gym ball)</w:delText>
          </w:r>
        </w:del>
      </w:ins>
    </w:p>
    <w:p w:rsidR="00B66DA9" w:rsidRPr="00833ED4" w:rsidRDefault="00B66DA9" w:rsidP="00B66DA9">
      <w:pPr>
        <w:rPr>
          <w:rFonts w:ascii="Calibri" w:hAnsi="Calibri"/>
          <w:b/>
          <w:sz w:val="24"/>
          <w:szCs w:val="24"/>
          <w:rPrChange w:id="2731" w:author="Razzaghi-Pour, Kavi" w:date="2013-10-30T14:36:00Z">
            <w:rPr>
              <w:rFonts w:ascii="Times New Roman" w:hAnsi="Times New Roman"/>
              <w:b/>
            </w:rPr>
          </w:rPrChange>
        </w:rPr>
      </w:pPr>
    </w:p>
    <w:p w:rsidR="004D386E" w:rsidRDefault="00C2525A" w:rsidP="00B66DA9">
      <w:pPr>
        <w:rPr>
          <w:ins w:id="2732" w:author="Razzaghi-Pour, Kavi" w:date="2013-11-01T10:58:00Z"/>
          <w:rFonts w:ascii="Calibri" w:hAnsi="Calibri"/>
          <w:b/>
          <w:color w:val="660066"/>
          <w:sz w:val="24"/>
          <w:szCs w:val="24"/>
          <w:u w:val="single"/>
        </w:rPr>
      </w:pPr>
      <w:del w:id="2733" w:author="Razzaghi-Pour, Kavi" w:date="2013-11-01T11:05:00Z">
        <w:r>
          <w:rPr>
            <w:rFonts w:ascii="Calibri" w:hAnsi="Calibri"/>
            <w:noProof/>
            <w:sz w:val="24"/>
            <w:szCs w:val="24"/>
            <w:lang w:eastAsia="en-AU"/>
          </w:rPr>
          <w:drawing>
            <wp:anchor distT="0" distB="0" distL="114300" distR="114300" simplePos="0" relativeHeight="251664384" behindDoc="0" locked="0" layoutInCell="1" allowOverlap="1">
              <wp:simplePos x="0" y="0"/>
              <wp:positionH relativeFrom="column">
                <wp:posOffset>962025</wp:posOffset>
              </wp:positionH>
              <wp:positionV relativeFrom="paragraph">
                <wp:posOffset>1703070</wp:posOffset>
              </wp:positionV>
              <wp:extent cx="424815" cy="489585"/>
              <wp:effectExtent l="1905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24815" cy="489585"/>
                      </a:xfrm>
                      <a:prstGeom prst="rect">
                        <a:avLst/>
                      </a:prstGeom>
                      <a:noFill/>
                      <a:ln w="9525">
                        <a:noFill/>
                        <a:miter lim="800000"/>
                        <a:headEnd/>
                        <a:tailEnd/>
                      </a:ln>
                    </pic:spPr>
                  </pic:pic>
                </a:graphicData>
              </a:graphic>
            </wp:anchor>
          </w:drawing>
        </w:r>
        <w:r>
          <w:rPr>
            <w:rFonts w:ascii="Calibri" w:hAnsi="Calibri"/>
            <w:noProof/>
            <w:sz w:val="24"/>
            <w:szCs w:val="24"/>
            <w:lang w:eastAsia="en-AU"/>
          </w:rPr>
          <w:drawing>
            <wp:anchor distT="0" distB="0" distL="114300" distR="114300" simplePos="0" relativeHeight="251663360" behindDoc="0" locked="0" layoutInCell="1" allowOverlap="1">
              <wp:simplePos x="0" y="0"/>
              <wp:positionH relativeFrom="column">
                <wp:posOffset>4895215</wp:posOffset>
              </wp:positionH>
              <wp:positionV relativeFrom="paragraph">
                <wp:posOffset>1688465</wp:posOffset>
              </wp:positionV>
              <wp:extent cx="425450" cy="489585"/>
              <wp:effectExtent l="19050" t="0" r="0" b="0"/>
              <wp:wrapNone/>
              <wp:docPr id="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25450" cy="489585"/>
                      </a:xfrm>
                      <a:prstGeom prst="rect">
                        <a:avLst/>
                      </a:prstGeom>
                      <a:noFill/>
                      <a:ln w="9525">
                        <a:noFill/>
                        <a:miter lim="800000"/>
                        <a:headEnd/>
                        <a:tailEnd/>
                      </a:ln>
                    </pic:spPr>
                  </pic:pic>
                </a:graphicData>
              </a:graphic>
            </wp:anchor>
          </w:drawing>
        </w:r>
      </w:del>
      <w:r w:rsidR="00B66DA9" w:rsidRPr="00833ED4">
        <w:rPr>
          <w:rFonts w:ascii="Calibri" w:hAnsi="Calibri"/>
          <w:b/>
          <w:color w:val="660066"/>
          <w:sz w:val="24"/>
          <w:szCs w:val="24"/>
          <w:u w:val="single"/>
          <w:rPrChange w:id="2734" w:author="Razzaghi-Pour, Kavi" w:date="2013-10-30T14:36:00Z">
            <w:rPr>
              <w:rFonts w:ascii="Times New Roman" w:hAnsi="Times New Roman"/>
              <w:b/>
              <w:color w:val="660066"/>
              <w:u w:val="single"/>
            </w:rPr>
          </w:rPrChange>
        </w:rPr>
        <w:br w:type="page"/>
      </w:r>
    </w:p>
    <w:p w:rsidR="004D386E" w:rsidRDefault="00A533FB" w:rsidP="00B66DA9">
      <w:pPr>
        <w:rPr>
          <w:ins w:id="2735" w:author="Razzaghi-Pour, Kavi" w:date="2013-11-01T10:58:00Z"/>
          <w:rFonts w:ascii="Calibri" w:hAnsi="Calibri"/>
          <w:b/>
          <w:color w:val="660066"/>
          <w:sz w:val="24"/>
          <w:szCs w:val="24"/>
          <w:u w:val="single"/>
        </w:rPr>
      </w:pPr>
      <w:r>
        <w:rPr>
          <w:rFonts w:ascii="Calibri" w:hAnsi="Calibri"/>
          <w:noProof/>
          <w:sz w:val="24"/>
          <w:szCs w:val="24"/>
          <w:lang w:eastAsia="en-AU"/>
        </w:rPr>
        <w:pict>
          <v:rect id="_x0000_s1129" style="position:absolute;margin-left:433.8pt;margin-top:-45.95pt;width:46.6pt;height:39.7pt;z-index:251674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noProof/>
          <w:sz w:val="24"/>
          <w:szCs w:val="24"/>
          <w:lang w:eastAsia="en-AU"/>
        </w:rPr>
        <w:pict>
          <v:rect id="_x0000_s1130" style="position:absolute;margin-left:484.9pt;margin-top:-45.95pt;width:46.6pt;height:39.7pt;z-index:2516756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noProof/>
          <w:sz w:val="24"/>
          <w:szCs w:val="24"/>
          <w:lang w:eastAsia="en-AU"/>
        </w:rPr>
        <w:pict>
          <v:rect id="_x0000_s1132" style="position:absolute;margin-left:21.7pt;margin-top:-45.95pt;width:46.6pt;height:39.7pt;z-index:2516776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noProof/>
          <w:sz w:val="24"/>
          <w:szCs w:val="24"/>
          <w:lang w:eastAsia="en-AU"/>
        </w:rPr>
        <w:pict>
          <v:rect id="_x0000_s1131" style="position:absolute;margin-left:-29.4pt;margin-top:-45.95pt;width:46.6pt;height:39.7pt;z-index:2516766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ins w:id="2736" w:author="Razzaghi-Pour, Kavi" w:date="2013-11-01T11:46:00Z">
        <w:r w:rsidR="00525214">
          <w:rPr>
            <w:rFonts w:ascii="Calibri" w:hAnsi="Calibri"/>
            <w:b/>
            <w:noProof/>
            <w:color w:val="660066"/>
            <w:sz w:val="24"/>
            <w:szCs w:val="24"/>
            <w:u w:val="single"/>
            <w:lang w:eastAsia="en-AU"/>
          </w:rPr>
          <w:pict>
            <v:shape id="_x0000_s1125" type="#_x0000_t202" style="position:absolute;margin-left:-38.45pt;margin-top:-56pt;width:576.85pt;height:59.15pt;z-index:251670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125" inset="2.88pt,2.88pt,2.88pt,2.88pt">
                <w:txbxContent>
                  <w:p w:rsidR="00525214" w:rsidRDefault="00525214" w:rsidP="00525214">
                    <w:pPr>
                      <w:widowControl w:val="0"/>
                      <w:tabs>
                        <w:tab w:val="left" w:pos="0"/>
                      </w:tabs>
                      <w:jc w:val="center"/>
                      <w:rPr>
                        <w:rFonts w:ascii="Corbel" w:hAnsi="Corbel"/>
                        <w:b/>
                        <w:bCs/>
                        <w:i/>
                        <w:iCs/>
                        <w:sz w:val="10"/>
                        <w:szCs w:val="10"/>
                        <w:u w:val="single"/>
                      </w:rPr>
                    </w:pPr>
                    <w:del w:id="2737" w:author="kavi.razzaghi" w:date="2013-10-31T04:09:00Z">
                      <w:r w:rsidDel="009766B2">
                        <w:rPr>
                          <w:rFonts w:ascii="Corbel" w:hAnsi="Corbel"/>
                          <w:b/>
                          <w:bCs/>
                          <w:i/>
                          <w:iCs/>
                          <w:sz w:val="10"/>
                          <w:szCs w:val="10"/>
                          <w:u w:val="single"/>
                        </w:rPr>
                        <w:delText> </w:delText>
                      </w:r>
                    </w:del>
                  </w:p>
                  <w:p w:rsidR="00525214" w:rsidRDefault="00525214" w:rsidP="00525214">
                    <w:pPr>
                      <w:widowControl w:val="0"/>
                      <w:tabs>
                        <w:tab w:val="left" w:pos="0"/>
                      </w:tabs>
                      <w:jc w:val="center"/>
                      <w:rPr>
                        <w:rFonts w:ascii="Corbel" w:hAnsi="Corbel"/>
                        <w:b/>
                        <w:bCs/>
                        <w:i/>
                        <w:iCs/>
                        <w:sz w:val="28"/>
                        <w:szCs w:val="28"/>
                        <w:u w:val="single"/>
                      </w:rPr>
                    </w:pPr>
                    <w:del w:id="2738"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2739" w:author="Razzaghi-Pour, Kavi" w:date="2013-10-30T15:08:00Z">
                      <w:r>
                        <w:rPr>
                          <w:rFonts w:ascii="Corbel" w:hAnsi="Corbel"/>
                          <w:b/>
                          <w:bCs/>
                          <w:i/>
                          <w:iCs/>
                          <w:sz w:val="28"/>
                          <w:szCs w:val="28"/>
                          <w:u w:val="single"/>
                        </w:rPr>
                        <w:t xml:space="preserve"> </w:t>
                      </w:r>
                    </w:ins>
                    <w:ins w:id="2740" w:author="Razzaghi-Pour, Kavi" w:date="2013-11-01T10:58:00Z">
                      <w:r>
                        <w:rPr>
                          <w:rFonts w:ascii="Corbel" w:hAnsi="Corbel"/>
                          <w:b/>
                          <w:bCs/>
                          <w:i/>
                          <w:iCs/>
                          <w:sz w:val="28"/>
                          <w:szCs w:val="28"/>
                          <w:u w:val="single"/>
                        </w:rPr>
                        <w:t xml:space="preserve">WHITE </w:t>
                      </w:r>
                    </w:ins>
                    <w:ins w:id="2741" w:author="Razzaghi-Pour, Kavi" w:date="2013-10-30T15:08:00Z">
                      <w:r>
                        <w:rPr>
                          <w:rFonts w:ascii="Corbel" w:hAnsi="Corbel"/>
                          <w:b/>
                          <w:bCs/>
                          <w:i/>
                          <w:iCs/>
                          <w:sz w:val="28"/>
                          <w:szCs w:val="28"/>
                          <w:u w:val="single"/>
                        </w:rPr>
                        <w:t>ZONE</w:t>
                      </w:r>
                    </w:ins>
                    <w:ins w:id="2742" w:author="Razzaghi-Pour, Kavi" w:date="2013-10-30T15:09:00Z">
                      <w:r>
                        <w:rPr>
                          <w:rFonts w:ascii="Corbel" w:hAnsi="Corbel"/>
                          <w:b/>
                          <w:bCs/>
                          <w:i/>
                          <w:iCs/>
                          <w:sz w:val="28"/>
                          <w:szCs w:val="28"/>
                          <w:u w:val="single"/>
                        </w:rPr>
                        <w:t xml:space="preserve"> STRATEGIES</w:t>
                      </w:r>
                    </w:ins>
                  </w:p>
                  <w:p w:rsidR="00525214" w:rsidRDefault="00525214" w:rsidP="00525214">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525214" w:rsidRDefault="00525214" w:rsidP="00525214">
                    <w:pPr>
                      <w:widowControl w:val="0"/>
                      <w:spacing w:line="300" w:lineRule="auto"/>
                      <w:ind w:left="360"/>
                      <w:rPr>
                        <w:rFonts w:ascii="Corbel" w:hAnsi="Corbel"/>
                        <w:sz w:val="24"/>
                        <w:szCs w:val="24"/>
                      </w:rPr>
                    </w:pPr>
                    <w:r>
                      <w:rPr>
                        <w:rFonts w:ascii="Corbel" w:hAnsi="Corbel"/>
                        <w:sz w:val="24"/>
                        <w:szCs w:val="24"/>
                      </w:rPr>
                      <w:t> </w:t>
                    </w:r>
                  </w:p>
                </w:txbxContent>
              </v:textbox>
            </v:shape>
          </w:pict>
        </w:r>
        <w:r w:rsidR="00525214">
          <w:rPr>
            <w:rFonts w:ascii="Calibri" w:hAnsi="Calibri"/>
            <w:b/>
            <w:noProof/>
            <w:color w:val="660066"/>
            <w:sz w:val="24"/>
            <w:szCs w:val="24"/>
            <w:u w:val="single"/>
            <w:lang w:eastAsia="en-AU"/>
          </w:rPr>
          <w:pict>
            <v:shape id="_x0000_s1126" type="#_x0000_t202" style="position:absolute;margin-left:-38.45pt;margin-top:9.15pt;width:576.85pt;height:747.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525214" w:rsidRDefault="00525214" w:rsidP="00525214">
                    <w:pPr>
                      <w:contextualSpacing/>
                      <w:rPr>
                        <w:ins w:id="2743" w:author="Razzaghi-Pour, Kavi" w:date="2013-11-01T11:51:00Z"/>
                        <w:rFonts w:ascii="Calibri" w:hAnsi="Calibri"/>
                        <w:sz w:val="24"/>
                        <w:szCs w:val="24"/>
                      </w:rPr>
                      <w:pPrChange w:id="2744" w:author="Razzaghi-Pour, Kavi" w:date="2013-11-01T11:51:00Z">
                        <w:pPr>
                          <w:numPr>
                            <w:numId w:val="3"/>
                          </w:numPr>
                          <w:ind w:left="720" w:hanging="360"/>
                        </w:pPr>
                      </w:pPrChange>
                    </w:pPr>
                  </w:p>
                  <w:p w:rsidR="00D32398" w:rsidRPr="00D32398" w:rsidRDefault="00D32398" w:rsidP="00BC2755">
                    <w:pPr>
                      <w:pStyle w:val="ColorfulList-Accent1"/>
                      <w:spacing w:after="0"/>
                      <w:ind w:left="426"/>
                      <w:rPr>
                        <w:ins w:id="2745" w:author="Razzaghi-Pour, Kavi" w:date="2013-11-01T12:41:00Z"/>
                        <w:rFonts w:ascii="Calibri" w:hAnsi="Calibri"/>
                        <w:sz w:val="24"/>
                        <w:szCs w:val="24"/>
                        <w:rPrChange w:id="2746" w:author="Razzaghi-Pour, Kavi" w:date="2013-11-01T12:41:00Z">
                          <w:rPr>
                            <w:ins w:id="2747" w:author="Razzaghi-Pour, Kavi" w:date="2013-11-01T12:41:00Z"/>
                          </w:rPr>
                        </w:rPrChange>
                      </w:rPr>
                      <w:pPrChange w:id="2748" w:author="Razzaghi-Pour, Kavi" w:date="2013-11-01T12:42:00Z">
                        <w:pPr>
                          <w:numPr>
                            <w:numId w:val="39"/>
                          </w:numPr>
                          <w:spacing w:after="0"/>
                          <w:ind w:left="720" w:hanging="360"/>
                        </w:pPr>
                      </w:pPrChange>
                    </w:pPr>
                    <w:ins w:id="2749" w:author="Razzaghi-Pour, Kavi" w:date="2013-11-01T12:41:00Z">
                      <w:r>
                        <w:rPr>
                          <w:rFonts w:ascii="Calibri" w:hAnsi="Calibri"/>
                          <w:sz w:val="24"/>
                          <w:szCs w:val="24"/>
                        </w:rPr>
                        <w:t xml:space="preserve">A student in the WHITE </w:t>
                      </w:r>
                      <w:r w:rsidRPr="00F31316">
                        <w:rPr>
                          <w:rFonts w:ascii="Calibri" w:hAnsi="Calibri"/>
                          <w:sz w:val="24"/>
                          <w:szCs w:val="24"/>
                        </w:rPr>
                        <w:t>zone is seeking or craving sensory input to regu</w:t>
                      </w:r>
                      <w:r>
                        <w:rPr>
                          <w:rFonts w:ascii="Calibri" w:hAnsi="Calibri"/>
                          <w:sz w:val="24"/>
                          <w:szCs w:val="24"/>
                        </w:rPr>
                        <w:t>late their alertness levels.</w:t>
                      </w:r>
                    </w:ins>
                  </w:p>
                  <w:p w:rsidR="00D32398" w:rsidRPr="00D32398" w:rsidRDefault="003B2A29" w:rsidP="00BC2755">
                    <w:pPr>
                      <w:spacing w:after="0"/>
                      <w:ind w:left="426"/>
                      <w:rPr>
                        <w:ins w:id="2750" w:author="Razzaghi-Pour, Kavi" w:date="2013-11-01T12:31:00Z"/>
                        <w:rFonts w:ascii="Calibri" w:hAnsi="Calibri"/>
                        <w:sz w:val="24"/>
                        <w:szCs w:val="24"/>
                      </w:rPr>
                      <w:pPrChange w:id="2751" w:author="Razzaghi-Pour, Kavi" w:date="2013-11-01T12:42:00Z">
                        <w:pPr>
                          <w:numPr>
                            <w:numId w:val="39"/>
                          </w:numPr>
                          <w:spacing w:after="0"/>
                          <w:ind w:left="720" w:hanging="360"/>
                        </w:pPr>
                      </w:pPrChange>
                    </w:pPr>
                    <w:ins w:id="2752" w:author="Razzaghi-Pour, Kavi" w:date="2013-11-01T12:29:00Z">
                      <w:r w:rsidRPr="00F31316">
                        <w:rPr>
                          <w:rFonts w:ascii="Calibri" w:hAnsi="Calibri"/>
                          <w:sz w:val="24"/>
                          <w:szCs w:val="24"/>
                        </w:rPr>
                        <w:t xml:space="preserve">Strategies from the </w:t>
                      </w:r>
                      <w:r w:rsidRPr="00F31316">
                        <w:rPr>
                          <w:rFonts w:ascii="Calibri" w:hAnsi="Calibri"/>
                          <w:b/>
                          <w:i/>
                          <w:sz w:val="24"/>
                          <w:szCs w:val="24"/>
                        </w:rPr>
                        <w:t>RED</w:t>
                      </w:r>
                      <w:r w:rsidRPr="00F31316">
                        <w:rPr>
                          <w:rFonts w:ascii="Calibri" w:hAnsi="Calibri"/>
                          <w:sz w:val="24"/>
                          <w:szCs w:val="24"/>
                        </w:rPr>
                        <w:t xml:space="preserve"> zone can also be applied to students in the </w:t>
                      </w:r>
                      <w:r w:rsidRPr="00D32398">
                        <w:rPr>
                          <w:rFonts w:ascii="Calibri" w:hAnsi="Calibri"/>
                          <w:b/>
                          <w:i/>
                          <w:sz w:val="24"/>
                          <w:szCs w:val="24"/>
                          <w:rPrChange w:id="2753" w:author="Razzaghi-Pour, Kavi" w:date="2013-11-01T12:40:00Z">
                            <w:rPr>
                              <w:rFonts w:ascii="Calibri" w:hAnsi="Calibri"/>
                              <w:sz w:val="24"/>
                              <w:szCs w:val="24"/>
                            </w:rPr>
                          </w:rPrChange>
                        </w:rPr>
                        <w:t>WHITE</w:t>
                      </w:r>
                      <w:r w:rsidRPr="00F31316">
                        <w:rPr>
                          <w:rFonts w:ascii="Calibri" w:hAnsi="Calibri"/>
                          <w:sz w:val="24"/>
                          <w:szCs w:val="24"/>
                        </w:rPr>
                        <w:t xml:space="preserve"> zone, as well as the following additional strategies:</w:t>
                      </w:r>
                    </w:ins>
                  </w:p>
                  <w:p w:rsidR="005057C8" w:rsidRDefault="005057C8" w:rsidP="005057C8">
                    <w:pPr>
                      <w:spacing w:after="0"/>
                      <w:ind w:left="720"/>
                      <w:rPr>
                        <w:ins w:id="2754" w:author="Razzaghi-Pour, Kavi" w:date="2013-11-01T12:30:00Z"/>
                        <w:rFonts w:ascii="Calibri" w:hAnsi="Calibri"/>
                        <w:sz w:val="24"/>
                        <w:szCs w:val="24"/>
                      </w:rPr>
                      <w:pPrChange w:id="2755" w:author="Razzaghi-Pour, Kavi" w:date="2013-11-01T12:31:00Z">
                        <w:pPr>
                          <w:numPr>
                            <w:numId w:val="39"/>
                          </w:numPr>
                          <w:spacing w:after="0"/>
                          <w:ind w:left="720" w:hanging="360"/>
                        </w:pPr>
                      </w:pPrChange>
                    </w:pPr>
                  </w:p>
                  <w:p w:rsidR="003B2A29" w:rsidRPr="005057C8" w:rsidRDefault="005057C8" w:rsidP="005057C8">
                    <w:pPr>
                      <w:spacing w:after="0"/>
                      <w:ind w:left="426"/>
                      <w:rPr>
                        <w:ins w:id="2756" w:author="Razzaghi-Pour, Kavi" w:date="2013-11-01T12:30:00Z"/>
                        <w:rFonts w:ascii="Calibri" w:hAnsi="Calibri"/>
                        <w:b/>
                        <w:i/>
                        <w:sz w:val="28"/>
                        <w:szCs w:val="28"/>
                        <w:rPrChange w:id="2757" w:author="Razzaghi-Pour, Kavi" w:date="2013-11-01T12:31:00Z">
                          <w:rPr>
                            <w:ins w:id="2758" w:author="Razzaghi-Pour, Kavi" w:date="2013-11-01T12:30:00Z"/>
                            <w:rFonts w:ascii="Calibri" w:hAnsi="Calibri"/>
                            <w:sz w:val="24"/>
                            <w:szCs w:val="24"/>
                          </w:rPr>
                        </w:rPrChange>
                      </w:rPr>
                      <w:pPrChange w:id="2759" w:author="Razzaghi-Pour, Kavi" w:date="2013-11-01T12:31:00Z">
                        <w:pPr>
                          <w:numPr>
                            <w:numId w:val="39"/>
                          </w:numPr>
                          <w:spacing w:after="0"/>
                          <w:ind w:left="720" w:hanging="360"/>
                        </w:pPr>
                      </w:pPrChange>
                    </w:pPr>
                    <w:ins w:id="2760" w:author="Razzaghi-Pour, Kavi" w:date="2013-11-01T12:31:00Z">
                      <w:r w:rsidRPr="005057C8">
                        <w:rPr>
                          <w:rFonts w:ascii="Calibri" w:hAnsi="Calibri"/>
                          <w:b/>
                          <w:i/>
                          <w:sz w:val="28"/>
                          <w:szCs w:val="28"/>
                          <w:rPrChange w:id="2761" w:author="Razzaghi-Pour, Kavi" w:date="2013-11-01T12:31:00Z">
                            <w:rPr>
                              <w:rFonts w:ascii="Calibri" w:hAnsi="Calibri"/>
                              <w:sz w:val="24"/>
                              <w:szCs w:val="24"/>
                            </w:rPr>
                          </w:rPrChange>
                        </w:rPr>
                        <w:t>T</w:t>
                      </w:r>
                    </w:ins>
                    <w:ins w:id="2762" w:author="Razzaghi-Pour, Kavi" w:date="2013-11-01T12:30:00Z">
                      <w:r w:rsidRPr="005057C8">
                        <w:rPr>
                          <w:rFonts w:ascii="Calibri" w:hAnsi="Calibri"/>
                          <w:b/>
                          <w:i/>
                          <w:sz w:val="28"/>
                          <w:szCs w:val="28"/>
                          <w:rPrChange w:id="2763" w:author="Razzaghi-Pour, Kavi" w:date="2013-11-01T12:31:00Z">
                            <w:rPr>
                              <w:rFonts w:ascii="Calibri" w:hAnsi="Calibri"/>
                              <w:sz w:val="24"/>
                              <w:szCs w:val="24"/>
                            </w:rPr>
                          </w:rPrChange>
                        </w:rPr>
                        <w:t>OUCH</w:t>
                      </w:r>
                    </w:ins>
                  </w:p>
                  <w:p w:rsidR="003B2A29" w:rsidRPr="00F31316" w:rsidRDefault="003B2A29" w:rsidP="003B2A29">
                    <w:pPr>
                      <w:pStyle w:val="ColorfulList-Accent1"/>
                      <w:numPr>
                        <w:ilvl w:val="0"/>
                        <w:numId w:val="4"/>
                      </w:numPr>
                      <w:spacing w:after="0"/>
                      <w:rPr>
                        <w:ins w:id="2764" w:author="Razzaghi-Pour, Kavi" w:date="2013-11-01T12:30:00Z"/>
                        <w:rFonts w:ascii="Calibri" w:hAnsi="Calibri"/>
                        <w:sz w:val="24"/>
                        <w:szCs w:val="24"/>
                      </w:rPr>
                    </w:pPr>
                    <w:ins w:id="2765" w:author="Razzaghi-Pour, Kavi" w:date="2013-11-01T12:30:00Z">
                      <w:r w:rsidRPr="00F31316">
                        <w:rPr>
                          <w:rFonts w:ascii="Calibri" w:hAnsi="Calibri"/>
                          <w:sz w:val="24"/>
                          <w:szCs w:val="24"/>
                        </w:rPr>
                        <w:t>Teaching tools that have tactile elements</w:t>
                      </w:r>
                    </w:ins>
                    <w:ins w:id="2766" w:author="Razzaghi-Pour, Kavi" w:date="2013-11-01T12:31:00Z">
                      <w:r w:rsidR="005057C8">
                        <w:rPr>
                          <w:rFonts w:ascii="Calibri" w:hAnsi="Calibri"/>
                          <w:sz w:val="24"/>
                          <w:szCs w:val="24"/>
                        </w:rPr>
                        <w:t>,</w:t>
                      </w:r>
                    </w:ins>
                    <w:ins w:id="2767" w:author="Razzaghi-Pour, Kavi" w:date="2013-11-01T12:30:00Z">
                      <w:r w:rsidRPr="00F31316">
                        <w:rPr>
                          <w:rFonts w:ascii="Calibri" w:hAnsi="Calibri"/>
                          <w:sz w:val="24"/>
                          <w:szCs w:val="24"/>
                        </w:rPr>
                        <w:t xml:space="preserve"> e.g. felt or sandpaper letters, counters that are textured etc.</w:t>
                      </w:r>
                    </w:ins>
                  </w:p>
                  <w:p w:rsidR="003B2A29" w:rsidRPr="00F31316" w:rsidRDefault="003B2A29" w:rsidP="003B2A29">
                    <w:pPr>
                      <w:pStyle w:val="ColorfulList-Accent1"/>
                      <w:numPr>
                        <w:ilvl w:val="0"/>
                        <w:numId w:val="4"/>
                      </w:numPr>
                      <w:spacing w:after="0"/>
                      <w:rPr>
                        <w:ins w:id="2768" w:author="Razzaghi-Pour, Kavi" w:date="2013-11-01T12:30:00Z"/>
                        <w:rFonts w:ascii="Calibri" w:hAnsi="Calibri"/>
                        <w:sz w:val="24"/>
                        <w:szCs w:val="24"/>
                      </w:rPr>
                    </w:pPr>
                    <w:ins w:id="2769" w:author="Razzaghi-Pour, Kavi" w:date="2013-11-01T12:30:00Z">
                      <w:r w:rsidRPr="00F31316">
                        <w:rPr>
                          <w:rFonts w:ascii="Calibri" w:hAnsi="Calibri"/>
                          <w:sz w:val="24"/>
                          <w:szCs w:val="24"/>
                        </w:rPr>
                        <w:t>Provide the student with opportunities to touch different textures during cooking, gardening, car washing, bushwalking and other curriculum activities.</w:t>
                      </w:r>
                    </w:ins>
                  </w:p>
                  <w:p w:rsidR="003B2A29" w:rsidRPr="00F31316" w:rsidRDefault="003B2A29" w:rsidP="003B2A29">
                    <w:pPr>
                      <w:pStyle w:val="ColorfulList-Accent1"/>
                      <w:numPr>
                        <w:ilvl w:val="0"/>
                        <w:numId w:val="4"/>
                      </w:numPr>
                      <w:spacing w:after="0"/>
                      <w:rPr>
                        <w:ins w:id="2770" w:author="Razzaghi-Pour, Kavi" w:date="2013-11-01T12:30:00Z"/>
                        <w:rFonts w:ascii="Calibri" w:hAnsi="Calibri"/>
                        <w:sz w:val="24"/>
                        <w:szCs w:val="24"/>
                      </w:rPr>
                    </w:pPr>
                    <w:ins w:id="2771" w:author="Razzaghi-Pour, Kavi" w:date="2013-11-01T12:30:00Z">
                      <w:r w:rsidRPr="00F31316">
                        <w:rPr>
                          <w:rFonts w:ascii="Calibri" w:hAnsi="Calibri"/>
                          <w:sz w:val="24"/>
                          <w:szCs w:val="24"/>
                        </w:rPr>
                        <w:t>Firm touch when giving hand-over hand or physical guidance and high impact sports may support the student’s need for tactile input.</w:t>
                      </w:r>
                    </w:ins>
                  </w:p>
                  <w:p w:rsidR="003B2A29" w:rsidRPr="00F31316" w:rsidRDefault="003B2A29" w:rsidP="003B2A29">
                    <w:pPr>
                      <w:pStyle w:val="ColorfulList-Accent1"/>
                      <w:numPr>
                        <w:ilvl w:val="0"/>
                        <w:numId w:val="4"/>
                      </w:numPr>
                      <w:spacing w:after="0"/>
                      <w:rPr>
                        <w:ins w:id="2772" w:author="Razzaghi-Pour, Kavi" w:date="2013-11-01T12:30:00Z"/>
                        <w:rFonts w:ascii="Calibri" w:hAnsi="Calibri"/>
                        <w:sz w:val="24"/>
                        <w:szCs w:val="24"/>
                      </w:rPr>
                    </w:pPr>
                    <w:ins w:id="2773" w:author="Razzaghi-Pour, Kavi" w:date="2013-11-01T12:30:00Z">
                      <w:r w:rsidRPr="00F31316">
                        <w:rPr>
                          <w:rFonts w:ascii="Calibri" w:hAnsi="Calibri"/>
                          <w:sz w:val="24"/>
                          <w:szCs w:val="24"/>
                        </w:rPr>
                        <w:t>Access to a ‘fidget’ toy at appropriate times if they assist the student to focus.</w:t>
                      </w:r>
                    </w:ins>
                  </w:p>
                  <w:p w:rsidR="003B2A29" w:rsidRPr="00F31316" w:rsidRDefault="003B2A29" w:rsidP="003B2A29">
                    <w:pPr>
                      <w:pStyle w:val="ColorfulList-Accent1"/>
                      <w:numPr>
                        <w:ilvl w:val="0"/>
                        <w:numId w:val="4"/>
                      </w:numPr>
                      <w:spacing w:after="0"/>
                      <w:rPr>
                        <w:ins w:id="2774" w:author="Razzaghi-Pour, Kavi" w:date="2013-11-01T12:30:00Z"/>
                        <w:rFonts w:ascii="Calibri" w:hAnsi="Calibri"/>
                        <w:sz w:val="24"/>
                        <w:szCs w:val="24"/>
                      </w:rPr>
                    </w:pPr>
                    <w:ins w:id="2775" w:author="Razzaghi-Pour, Kavi" w:date="2013-11-01T12:30:00Z">
                      <w:r w:rsidRPr="00F31316">
                        <w:rPr>
                          <w:rFonts w:ascii="Calibri" w:hAnsi="Calibri"/>
                          <w:sz w:val="24"/>
                          <w:szCs w:val="24"/>
                        </w:rPr>
                        <w:t>Visual stories, explanation charts about appropriate interactions</w:t>
                      </w:r>
                    </w:ins>
                    <w:ins w:id="2776" w:author="Razzaghi-Pour, Kavi" w:date="2013-11-01T12:31:00Z">
                      <w:r w:rsidR="005057C8">
                        <w:rPr>
                          <w:rFonts w:ascii="Calibri" w:hAnsi="Calibri"/>
                          <w:sz w:val="24"/>
                          <w:szCs w:val="24"/>
                        </w:rPr>
                        <w:t>,</w:t>
                      </w:r>
                    </w:ins>
                    <w:ins w:id="2777" w:author="Razzaghi-Pour, Kavi" w:date="2013-11-01T12:30:00Z">
                      <w:r w:rsidRPr="00F31316">
                        <w:rPr>
                          <w:rFonts w:ascii="Calibri" w:hAnsi="Calibri"/>
                          <w:sz w:val="24"/>
                          <w:szCs w:val="24"/>
                        </w:rPr>
                        <w:t xml:space="preserve"> e</w:t>
                      </w:r>
                    </w:ins>
                    <w:ins w:id="2778" w:author="Razzaghi-Pour, Kavi" w:date="2013-11-01T12:31:00Z">
                      <w:r w:rsidR="005057C8">
                        <w:rPr>
                          <w:rFonts w:ascii="Calibri" w:hAnsi="Calibri"/>
                          <w:sz w:val="24"/>
                          <w:szCs w:val="24"/>
                        </w:rPr>
                        <w:t>.</w:t>
                      </w:r>
                    </w:ins>
                    <w:ins w:id="2779" w:author="Razzaghi-Pour, Kavi" w:date="2013-11-01T12:30:00Z">
                      <w:r w:rsidRPr="00F31316">
                        <w:rPr>
                          <w:rFonts w:ascii="Calibri" w:hAnsi="Calibri"/>
                          <w:sz w:val="24"/>
                          <w:szCs w:val="24"/>
                        </w:rPr>
                        <w:t>g</w:t>
                      </w:r>
                    </w:ins>
                    <w:ins w:id="2780" w:author="Razzaghi-Pour, Kavi" w:date="2013-11-01T12:31:00Z">
                      <w:r w:rsidR="005057C8">
                        <w:rPr>
                          <w:rFonts w:ascii="Calibri" w:hAnsi="Calibri"/>
                          <w:sz w:val="24"/>
                          <w:szCs w:val="24"/>
                        </w:rPr>
                        <w:t>.</w:t>
                      </w:r>
                    </w:ins>
                    <w:ins w:id="2781" w:author="Razzaghi-Pour, Kavi" w:date="2013-11-01T12:30:00Z">
                      <w:r w:rsidRPr="00F31316">
                        <w:rPr>
                          <w:rFonts w:ascii="Calibri" w:hAnsi="Calibri"/>
                          <w:sz w:val="24"/>
                          <w:szCs w:val="24"/>
                        </w:rPr>
                        <w:t xml:space="preserve"> at school we give each other space </w:t>
                      </w:r>
                    </w:ins>
                  </w:p>
                  <w:p w:rsidR="005057C8" w:rsidRDefault="003B2A29" w:rsidP="005057C8">
                    <w:pPr>
                      <w:pStyle w:val="ColorfulList-Accent1"/>
                      <w:numPr>
                        <w:ilvl w:val="0"/>
                        <w:numId w:val="4"/>
                      </w:numPr>
                      <w:spacing w:after="0"/>
                      <w:rPr>
                        <w:ins w:id="2782" w:author="Razzaghi-Pour, Kavi" w:date="2013-11-01T12:32:00Z"/>
                        <w:rFonts w:ascii="Calibri" w:hAnsi="Calibri"/>
                        <w:sz w:val="24"/>
                        <w:szCs w:val="24"/>
                      </w:rPr>
                      <w:pPrChange w:id="2783" w:author="Razzaghi-Pour, Kavi" w:date="2013-11-01T12:32:00Z">
                        <w:pPr>
                          <w:pStyle w:val="ColorfulList-Accent1"/>
                          <w:spacing w:after="0"/>
                        </w:pPr>
                      </w:pPrChange>
                    </w:pPr>
                    <w:ins w:id="2784" w:author="Razzaghi-Pour, Kavi" w:date="2013-11-01T12:30:00Z">
                      <w:r w:rsidRPr="00F31316">
                        <w:rPr>
                          <w:rFonts w:ascii="Calibri" w:hAnsi="Calibri"/>
                          <w:sz w:val="24"/>
                          <w:szCs w:val="24"/>
                        </w:rPr>
                        <w:t>Schedule certain times into their day where physical touch is appropriate</w:t>
                      </w:r>
                    </w:ins>
                    <w:ins w:id="2785" w:author="Razzaghi-Pour, Kavi" w:date="2013-11-01T12:32:00Z">
                      <w:r w:rsidR="005057C8">
                        <w:rPr>
                          <w:rFonts w:ascii="Calibri" w:hAnsi="Calibri"/>
                          <w:sz w:val="24"/>
                          <w:szCs w:val="24"/>
                        </w:rPr>
                        <w:t>,</w:t>
                      </w:r>
                    </w:ins>
                    <w:ins w:id="2786" w:author="Razzaghi-Pour, Kavi" w:date="2013-11-01T12:30:00Z">
                      <w:r w:rsidRPr="00F31316">
                        <w:rPr>
                          <w:rFonts w:ascii="Calibri" w:hAnsi="Calibri"/>
                          <w:sz w:val="24"/>
                          <w:szCs w:val="24"/>
                        </w:rPr>
                        <w:t xml:space="preserve"> e</w:t>
                      </w:r>
                    </w:ins>
                    <w:ins w:id="2787" w:author="Razzaghi-Pour, Kavi" w:date="2013-11-01T12:32:00Z">
                      <w:r w:rsidR="005057C8">
                        <w:rPr>
                          <w:rFonts w:ascii="Calibri" w:hAnsi="Calibri"/>
                          <w:sz w:val="24"/>
                          <w:szCs w:val="24"/>
                        </w:rPr>
                        <w:t>.</w:t>
                      </w:r>
                    </w:ins>
                    <w:ins w:id="2788" w:author="Razzaghi-Pour, Kavi" w:date="2013-11-01T12:30:00Z">
                      <w:r w:rsidRPr="00F31316">
                        <w:rPr>
                          <w:rFonts w:ascii="Calibri" w:hAnsi="Calibri"/>
                          <w:sz w:val="24"/>
                          <w:szCs w:val="24"/>
                        </w:rPr>
                        <w:t>g</w:t>
                      </w:r>
                    </w:ins>
                    <w:ins w:id="2789" w:author="Razzaghi-Pour, Kavi" w:date="2013-11-01T12:32:00Z">
                      <w:r w:rsidR="005057C8">
                        <w:rPr>
                          <w:rFonts w:ascii="Calibri" w:hAnsi="Calibri"/>
                          <w:sz w:val="24"/>
                          <w:szCs w:val="24"/>
                        </w:rPr>
                        <w:t>.</w:t>
                      </w:r>
                    </w:ins>
                    <w:ins w:id="2790" w:author="Razzaghi-Pour, Kavi" w:date="2013-11-01T12:30:00Z">
                      <w:r w:rsidRPr="00F31316">
                        <w:rPr>
                          <w:rFonts w:ascii="Calibri" w:hAnsi="Calibri"/>
                          <w:sz w:val="24"/>
                          <w:szCs w:val="24"/>
                        </w:rPr>
                        <w:t xml:space="preserve"> hand shake on greeting, high fives as rewards</w:t>
                      </w:r>
                    </w:ins>
                    <w:ins w:id="2791" w:author="Razzaghi-Pour, Kavi" w:date="2013-11-01T12:32:00Z">
                      <w:r w:rsidR="005057C8">
                        <w:rPr>
                          <w:rFonts w:ascii="Calibri" w:hAnsi="Calibri"/>
                          <w:sz w:val="24"/>
                          <w:szCs w:val="24"/>
                        </w:rPr>
                        <w:t>.</w:t>
                      </w:r>
                    </w:ins>
                  </w:p>
                  <w:p w:rsidR="003B2A29" w:rsidRDefault="003B2A29" w:rsidP="005057C8">
                    <w:pPr>
                      <w:pStyle w:val="ColorfulList-Accent1"/>
                      <w:numPr>
                        <w:ilvl w:val="0"/>
                        <w:numId w:val="4"/>
                      </w:numPr>
                      <w:spacing w:after="0"/>
                      <w:rPr>
                        <w:ins w:id="2792" w:author="Razzaghi-Pour, Kavi" w:date="2013-11-01T12:33:00Z"/>
                        <w:rFonts w:ascii="Calibri" w:hAnsi="Calibri"/>
                        <w:sz w:val="24"/>
                        <w:szCs w:val="24"/>
                      </w:rPr>
                      <w:pPrChange w:id="2793" w:author="Razzaghi-Pour, Kavi" w:date="2013-11-01T12:32:00Z">
                        <w:pPr>
                          <w:pStyle w:val="ColorfulList-Accent1"/>
                          <w:spacing w:after="0"/>
                        </w:pPr>
                      </w:pPrChange>
                    </w:pPr>
                    <w:ins w:id="2794" w:author="Razzaghi-Pour, Kavi" w:date="2013-11-01T12:30:00Z">
                      <w:r w:rsidRPr="005057C8">
                        <w:rPr>
                          <w:rFonts w:ascii="Calibri" w:hAnsi="Calibri"/>
                          <w:sz w:val="24"/>
                          <w:szCs w:val="24"/>
                        </w:rPr>
                        <w:t>Schedule certain times into their day when it is approp</w:t>
                      </w:r>
                      <w:r w:rsidRPr="005057C8">
                        <w:rPr>
                          <w:rFonts w:ascii="Calibri" w:hAnsi="Calibri"/>
                          <w:sz w:val="24"/>
                          <w:szCs w:val="24"/>
                          <w:rPrChange w:id="2795" w:author="Razzaghi-Pour, Kavi" w:date="2013-11-01T12:32:00Z">
                            <w:rPr>
                              <w:rFonts w:ascii="Calibri" w:hAnsi="Calibri"/>
                              <w:sz w:val="24"/>
                              <w:szCs w:val="24"/>
                            </w:rPr>
                          </w:rPrChange>
                        </w:rPr>
                        <w:t>riate to have their shoe and socks off</w:t>
                      </w:r>
                    </w:ins>
                    <w:ins w:id="2796" w:author="Razzaghi-Pour, Kavi" w:date="2013-11-01T12:32:00Z">
                      <w:r w:rsidR="005057C8">
                        <w:rPr>
                          <w:rFonts w:ascii="Calibri" w:hAnsi="Calibri"/>
                          <w:sz w:val="24"/>
                          <w:szCs w:val="24"/>
                        </w:rPr>
                        <w:t>,</w:t>
                      </w:r>
                    </w:ins>
                    <w:ins w:id="2797" w:author="Razzaghi-Pour, Kavi" w:date="2013-11-01T12:30:00Z">
                      <w:r w:rsidRPr="005057C8">
                        <w:rPr>
                          <w:rFonts w:ascii="Calibri" w:hAnsi="Calibri"/>
                          <w:sz w:val="24"/>
                          <w:szCs w:val="24"/>
                        </w:rPr>
                        <w:t xml:space="preserve"> e</w:t>
                      </w:r>
                    </w:ins>
                    <w:ins w:id="2798" w:author="Razzaghi-Pour, Kavi" w:date="2013-11-01T12:32:00Z">
                      <w:r w:rsidR="005057C8">
                        <w:rPr>
                          <w:rFonts w:ascii="Calibri" w:hAnsi="Calibri"/>
                          <w:sz w:val="24"/>
                          <w:szCs w:val="24"/>
                        </w:rPr>
                        <w:t>.</w:t>
                      </w:r>
                    </w:ins>
                    <w:ins w:id="2799" w:author="Razzaghi-Pour, Kavi" w:date="2013-11-01T12:30:00Z">
                      <w:r w:rsidRPr="005057C8">
                        <w:rPr>
                          <w:rFonts w:ascii="Calibri" w:hAnsi="Calibri"/>
                          <w:sz w:val="24"/>
                          <w:szCs w:val="24"/>
                        </w:rPr>
                        <w:t>g</w:t>
                      </w:r>
                    </w:ins>
                    <w:ins w:id="2800" w:author="Razzaghi-Pour, Kavi" w:date="2013-11-01T12:32:00Z">
                      <w:r w:rsidR="005057C8">
                        <w:rPr>
                          <w:rFonts w:ascii="Calibri" w:hAnsi="Calibri"/>
                          <w:sz w:val="24"/>
                          <w:szCs w:val="24"/>
                        </w:rPr>
                        <w:t>.</w:t>
                      </w:r>
                    </w:ins>
                    <w:ins w:id="2801" w:author="Razzaghi-Pour, Kavi" w:date="2013-11-01T12:30:00Z">
                      <w:r w:rsidRPr="005057C8">
                        <w:rPr>
                          <w:rFonts w:ascii="Calibri" w:hAnsi="Calibri"/>
                          <w:sz w:val="24"/>
                          <w:szCs w:val="24"/>
                        </w:rPr>
                        <w:t xml:space="preserve"> rest time, gym class, sand pit.</w:t>
                      </w:r>
                    </w:ins>
                  </w:p>
                  <w:p w:rsidR="00937A87" w:rsidRDefault="00937A87" w:rsidP="00937A87">
                    <w:pPr>
                      <w:pStyle w:val="ColorfulList-Accent1"/>
                      <w:spacing w:after="0"/>
                      <w:rPr>
                        <w:ins w:id="2802" w:author="Razzaghi-Pour, Kavi" w:date="2013-11-01T12:33:00Z"/>
                        <w:rFonts w:ascii="Calibri" w:hAnsi="Calibri"/>
                        <w:sz w:val="24"/>
                        <w:szCs w:val="24"/>
                      </w:rPr>
                    </w:pPr>
                  </w:p>
                  <w:p w:rsidR="00937A87" w:rsidRPr="00937A87" w:rsidRDefault="00937A87" w:rsidP="00937A87">
                    <w:pPr>
                      <w:spacing w:after="0"/>
                      <w:ind w:left="426"/>
                      <w:rPr>
                        <w:ins w:id="2803" w:author="Razzaghi-Pour, Kavi" w:date="2013-11-01T12:33:00Z"/>
                        <w:rFonts w:ascii="Calibri" w:hAnsi="Calibri"/>
                        <w:b/>
                        <w:i/>
                        <w:sz w:val="28"/>
                        <w:szCs w:val="28"/>
                        <w:rPrChange w:id="2804" w:author="Razzaghi-Pour, Kavi" w:date="2013-11-01T12:34:00Z">
                          <w:rPr>
                            <w:ins w:id="2805" w:author="Razzaghi-Pour, Kavi" w:date="2013-11-01T12:33:00Z"/>
                            <w:rFonts w:ascii="Calibri" w:hAnsi="Calibri"/>
                            <w:b/>
                            <w:sz w:val="24"/>
                            <w:szCs w:val="24"/>
                          </w:rPr>
                        </w:rPrChange>
                      </w:rPr>
                      <w:pPrChange w:id="2806" w:author="Razzaghi-Pour, Kavi" w:date="2013-11-01T12:34:00Z">
                        <w:pPr>
                          <w:spacing w:after="0"/>
                        </w:pPr>
                      </w:pPrChange>
                    </w:pPr>
                    <w:ins w:id="2807" w:author="Razzaghi-Pour, Kavi" w:date="2013-11-01T12:33:00Z">
                      <w:r>
                        <w:rPr>
                          <w:rFonts w:ascii="Calibri" w:hAnsi="Calibri"/>
                          <w:b/>
                          <w:i/>
                          <w:sz w:val="28"/>
                          <w:szCs w:val="28"/>
                        </w:rPr>
                        <w:t>VESTIBULAR MOVEMENT</w:t>
                      </w:r>
                    </w:ins>
                  </w:p>
                  <w:p w:rsidR="00937A87" w:rsidRPr="00F31316" w:rsidRDefault="00937A87" w:rsidP="007E6EEB">
                    <w:pPr>
                      <w:pStyle w:val="ColorfulList-Accent1"/>
                      <w:numPr>
                        <w:ilvl w:val="0"/>
                        <w:numId w:val="39"/>
                      </w:numPr>
                      <w:spacing w:after="0"/>
                      <w:rPr>
                        <w:ins w:id="2808" w:author="Razzaghi-Pour, Kavi" w:date="2013-11-01T12:33:00Z"/>
                        <w:rFonts w:ascii="Calibri" w:hAnsi="Calibri"/>
                        <w:sz w:val="24"/>
                        <w:szCs w:val="24"/>
                      </w:rPr>
                      <w:pPrChange w:id="2809" w:author="Razzaghi-Pour, Kavi" w:date="2013-11-01T12:35:00Z">
                        <w:pPr>
                          <w:pStyle w:val="ColorfulList-Accent1"/>
                          <w:numPr>
                            <w:numId w:val="4"/>
                          </w:numPr>
                          <w:spacing w:after="0"/>
                          <w:ind w:hanging="360"/>
                        </w:pPr>
                      </w:pPrChange>
                    </w:pPr>
                    <w:ins w:id="2810" w:author="Razzaghi-Pour, Kavi" w:date="2013-11-01T12:33:00Z">
                      <w:r w:rsidRPr="00F31316">
                        <w:rPr>
                          <w:rFonts w:ascii="Calibri" w:hAnsi="Calibri"/>
                          <w:sz w:val="24"/>
                          <w:szCs w:val="24"/>
                        </w:rPr>
                        <w:t>These students often crave sensory input to</w:t>
                      </w:r>
                      <w:r w:rsidR="007E6EEB">
                        <w:rPr>
                          <w:rFonts w:ascii="Calibri" w:hAnsi="Calibri"/>
                          <w:sz w:val="24"/>
                          <w:szCs w:val="24"/>
                        </w:rPr>
                        <w:t xml:space="preserve"> their vestibular system (inner</w:t>
                      </w:r>
                    </w:ins>
                    <w:ins w:id="2811" w:author="Razzaghi-Pour, Kavi" w:date="2013-11-01T12:36:00Z">
                      <w:r w:rsidR="007E6EEB">
                        <w:rPr>
                          <w:rFonts w:ascii="Calibri" w:hAnsi="Calibri"/>
                          <w:sz w:val="24"/>
                          <w:szCs w:val="24"/>
                        </w:rPr>
                        <w:t>-</w:t>
                      </w:r>
                    </w:ins>
                    <w:ins w:id="2812" w:author="Razzaghi-Pour, Kavi" w:date="2013-11-01T12:33:00Z">
                      <w:r w:rsidRPr="00F31316">
                        <w:rPr>
                          <w:rFonts w:ascii="Calibri" w:hAnsi="Calibri"/>
                          <w:sz w:val="24"/>
                          <w:szCs w:val="24"/>
                        </w:rPr>
                        <w:t>ear) and therefore seek to move or watch moving objects/people.</w:t>
                      </w:r>
                    </w:ins>
                  </w:p>
                  <w:p w:rsidR="00937A87" w:rsidRPr="00F31316" w:rsidRDefault="00937A87" w:rsidP="00937A87">
                    <w:pPr>
                      <w:pStyle w:val="ColorfulList-Accent1"/>
                      <w:numPr>
                        <w:ilvl w:val="0"/>
                        <w:numId w:val="4"/>
                      </w:numPr>
                      <w:spacing w:after="0"/>
                      <w:rPr>
                        <w:ins w:id="2813" w:author="Razzaghi-Pour, Kavi" w:date="2013-11-01T12:33:00Z"/>
                        <w:rFonts w:ascii="Calibri" w:hAnsi="Calibri"/>
                        <w:sz w:val="24"/>
                        <w:szCs w:val="24"/>
                      </w:rPr>
                    </w:pPr>
                    <w:ins w:id="2814" w:author="Razzaghi-Pour, Kavi" w:date="2013-11-01T12:33:00Z">
                      <w:r w:rsidRPr="00F31316">
                        <w:rPr>
                          <w:rFonts w:ascii="Calibri" w:hAnsi="Calibri"/>
                          <w:sz w:val="24"/>
                          <w:szCs w:val="24"/>
                        </w:rPr>
                        <w:t>They may require “calming up” with alerting input before “calming down” with organising input e.g. jumping vigorously on the trampoline then crawling through a long tunnel before sitting to a task.</w:t>
                      </w:r>
                    </w:ins>
                  </w:p>
                  <w:p w:rsidR="00937A87" w:rsidRPr="00F31316" w:rsidRDefault="00937A87" w:rsidP="00937A87">
                    <w:pPr>
                      <w:pStyle w:val="ColorfulList-Accent1"/>
                      <w:numPr>
                        <w:ilvl w:val="0"/>
                        <w:numId w:val="4"/>
                      </w:numPr>
                      <w:spacing w:after="0"/>
                      <w:rPr>
                        <w:ins w:id="2815" w:author="Razzaghi-Pour, Kavi" w:date="2013-11-01T12:33:00Z"/>
                        <w:rFonts w:ascii="Calibri" w:hAnsi="Calibri"/>
                        <w:sz w:val="24"/>
                        <w:szCs w:val="24"/>
                      </w:rPr>
                    </w:pPr>
                    <w:ins w:id="2816" w:author="Razzaghi-Pour, Kavi" w:date="2013-11-01T12:33:00Z">
                      <w:r w:rsidRPr="00F31316">
                        <w:rPr>
                          <w:rFonts w:ascii="Calibri" w:hAnsi="Calibri"/>
                          <w:sz w:val="24"/>
                          <w:szCs w:val="24"/>
                        </w:rPr>
                        <w:t>Complete an indoor obstacle course that may involve crawling and balancing, do an activity that involves heavy muscle work (pushing, pulling, carrying, lifting), do an activity that involves resistance e.g. stretchy theraband, stress balls etc.</w:t>
                      </w:r>
                    </w:ins>
                  </w:p>
                  <w:p w:rsidR="00937A87" w:rsidRPr="00F31316" w:rsidRDefault="00937A87" w:rsidP="00937A87">
                    <w:pPr>
                      <w:pStyle w:val="ColorfulList-Accent1"/>
                      <w:numPr>
                        <w:ilvl w:val="0"/>
                        <w:numId w:val="4"/>
                      </w:numPr>
                      <w:spacing w:after="0"/>
                      <w:rPr>
                        <w:ins w:id="2817" w:author="Razzaghi-Pour, Kavi" w:date="2013-11-01T12:33:00Z"/>
                        <w:rFonts w:ascii="Calibri" w:hAnsi="Calibri"/>
                        <w:sz w:val="24"/>
                        <w:szCs w:val="24"/>
                      </w:rPr>
                    </w:pPr>
                    <w:ins w:id="2818" w:author="Razzaghi-Pour, Kavi" w:date="2013-11-01T12:33:00Z">
                      <w:r w:rsidRPr="00F31316">
                        <w:rPr>
                          <w:rFonts w:ascii="Calibri" w:hAnsi="Calibri"/>
                          <w:sz w:val="24"/>
                          <w:szCs w:val="24"/>
                        </w:rPr>
                        <w:t>Some students require constant movement in order to tolerate other sensations such as sound, therefore allowing them to pace or giving them access to a move and sit cushion, a ball chair or a vibrating seat/cushion can help.</w:t>
                      </w:r>
                    </w:ins>
                  </w:p>
                  <w:p w:rsidR="00937A87" w:rsidRPr="00F31316" w:rsidRDefault="00937A87" w:rsidP="00937A87">
                    <w:pPr>
                      <w:pStyle w:val="ColorfulList-Accent1"/>
                      <w:numPr>
                        <w:ilvl w:val="0"/>
                        <w:numId w:val="4"/>
                      </w:numPr>
                      <w:spacing w:after="0"/>
                      <w:rPr>
                        <w:ins w:id="2819" w:author="Razzaghi-Pour, Kavi" w:date="2013-11-01T12:33:00Z"/>
                        <w:rFonts w:ascii="Calibri" w:hAnsi="Calibri"/>
                        <w:sz w:val="24"/>
                        <w:szCs w:val="24"/>
                      </w:rPr>
                    </w:pPr>
                    <w:ins w:id="2820" w:author="Razzaghi-Pour, Kavi" w:date="2013-11-01T12:33:00Z">
                      <w:r w:rsidRPr="00F31316">
                        <w:rPr>
                          <w:rFonts w:ascii="Calibri" w:hAnsi="Calibri"/>
                          <w:sz w:val="24"/>
                          <w:szCs w:val="24"/>
                        </w:rPr>
                        <w:t>Allow access to different seating</w:t>
                      </w:r>
                    </w:ins>
                    <w:ins w:id="2821" w:author="Razzaghi-Pour, Kavi" w:date="2013-11-01T12:37:00Z">
                      <w:r w:rsidR="007E6EEB">
                        <w:rPr>
                          <w:rFonts w:ascii="Calibri" w:hAnsi="Calibri"/>
                          <w:sz w:val="24"/>
                          <w:szCs w:val="24"/>
                        </w:rPr>
                        <w:t xml:space="preserve"> positions </w:t>
                      </w:r>
                    </w:ins>
                    <w:ins w:id="2822" w:author="Razzaghi-Pour, Kavi" w:date="2013-11-01T12:33:00Z">
                      <w:r w:rsidRPr="00F31316">
                        <w:rPr>
                          <w:rFonts w:ascii="Calibri" w:hAnsi="Calibri"/>
                          <w:sz w:val="24"/>
                          <w:szCs w:val="24"/>
                        </w:rPr>
                        <w:t>for different activities throughout the day to provide opportunities for movement and to assist with alertness</w:t>
                      </w:r>
                    </w:ins>
                    <w:ins w:id="2823" w:author="Razzaghi-Pour, Kavi" w:date="2013-11-01T12:37:00Z">
                      <w:r w:rsidR="007E6EEB">
                        <w:rPr>
                          <w:rFonts w:ascii="Calibri" w:hAnsi="Calibri"/>
                          <w:sz w:val="24"/>
                          <w:szCs w:val="24"/>
                        </w:rPr>
                        <w:t>,</w:t>
                      </w:r>
                    </w:ins>
                    <w:ins w:id="2824" w:author="Razzaghi-Pour, Kavi" w:date="2013-11-01T12:33:00Z">
                      <w:r w:rsidRPr="00F31316">
                        <w:rPr>
                          <w:rFonts w:ascii="Calibri" w:hAnsi="Calibri"/>
                          <w:sz w:val="24"/>
                          <w:szCs w:val="24"/>
                        </w:rPr>
                        <w:t xml:space="preserve"> e</w:t>
                      </w:r>
                    </w:ins>
                    <w:ins w:id="2825" w:author="Razzaghi-Pour, Kavi" w:date="2013-11-01T12:37:00Z">
                      <w:r w:rsidR="007E6EEB">
                        <w:rPr>
                          <w:rFonts w:ascii="Calibri" w:hAnsi="Calibri"/>
                          <w:sz w:val="24"/>
                          <w:szCs w:val="24"/>
                        </w:rPr>
                        <w:t>.</w:t>
                      </w:r>
                    </w:ins>
                    <w:ins w:id="2826" w:author="Razzaghi-Pour, Kavi" w:date="2013-11-01T12:33:00Z">
                      <w:r w:rsidRPr="00F31316">
                        <w:rPr>
                          <w:rFonts w:ascii="Calibri" w:hAnsi="Calibri"/>
                          <w:sz w:val="24"/>
                          <w:szCs w:val="24"/>
                        </w:rPr>
                        <w:t>g</w:t>
                      </w:r>
                    </w:ins>
                    <w:ins w:id="2827" w:author="Razzaghi-Pour, Kavi" w:date="2013-11-01T12:37:00Z">
                      <w:r w:rsidR="007E6EEB">
                        <w:rPr>
                          <w:rFonts w:ascii="Calibri" w:hAnsi="Calibri"/>
                          <w:sz w:val="24"/>
                          <w:szCs w:val="24"/>
                        </w:rPr>
                        <w:t>.</w:t>
                      </w:r>
                    </w:ins>
                    <w:ins w:id="2828" w:author="Razzaghi-Pour, Kavi" w:date="2013-11-01T12:33:00Z">
                      <w:r w:rsidRPr="00F31316">
                        <w:rPr>
                          <w:rFonts w:ascii="Calibri" w:hAnsi="Calibri"/>
                          <w:sz w:val="24"/>
                          <w:szCs w:val="24"/>
                        </w:rPr>
                        <w:t xml:space="preserve"> floor time, bench chair, swivel chair.</w:t>
                      </w:r>
                    </w:ins>
                  </w:p>
                  <w:p w:rsidR="00937A87" w:rsidRDefault="00937A87" w:rsidP="00937A87">
                    <w:pPr>
                      <w:pStyle w:val="ColorfulList-Accent1"/>
                      <w:numPr>
                        <w:ilvl w:val="0"/>
                        <w:numId w:val="4"/>
                      </w:numPr>
                      <w:spacing w:after="0"/>
                      <w:rPr>
                        <w:ins w:id="2829" w:author="Razzaghi-Pour, Kavi" w:date="2013-11-01T12:38:00Z"/>
                        <w:rFonts w:ascii="Calibri" w:hAnsi="Calibri"/>
                        <w:sz w:val="24"/>
                        <w:szCs w:val="24"/>
                      </w:rPr>
                    </w:pPr>
                    <w:ins w:id="2830" w:author="Razzaghi-Pour, Kavi" w:date="2013-11-01T12:33:00Z">
                      <w:r w:rsidRPr="00F31316">
                        <w:rPr>
                          <w:rFonts w:ascii="Calibri" w:hAnsi="Calibri"/>
                          <w:sz w:val="24"/>
                          <w:szCs w:val="24"/>
                        </w:rPr>
                        <w:t>Provide movement within activities</w:t>
                      </w:r>
                    </w:ins>
                    <w:ins w:id="2831" w:author="Razzaghi-Pour, Kavi" w:date="2013-11-01T12:37:00Z">
                      <w:r w:rsidR="007E6EEB">
                        <w:rPr>
                          <w:rFonts w:ascii="Calibri" w:hAnsi="Calibri"/>
                          <w:sz w:val="24"/>
                          <w:szCs w:val="24"/>
                        </w:rPr>
                        <w:t>,</w:t>
                      </w:r>
                    </w:ins>
                    <w:ins w:id="2832" w:author="Razzaghi-Pour, Kavi" w:date="2013-11-01T12:33:00Z">
                      <w:r w:rsidRPr="00F31316">
                        <w:rPr>
                          <w:rFonts w:ascii="Calibri" w:hAnsi="Calibri"/>
                          <w:sz w:val="24"/>
                          <w:szCs w:val="24"/>
                        </w:rPr>
                        <w:t xml:space="preserve"> e</w:t>
                      </w:r>
                    </w:ins>
                    <w:ins w:id="2833" w:author="Razzaghi-Pour, Kavi" w:date="2013-11-01T12:37:00Z">
                      <w:r w:rsidR="007E6EEB">
                        <w:rPr>
                          <w:rFonts w:ascii="Calibri" w:hAnsi="Calibri"/>
                          <w:sz w:val="24"/>
                          <w:szCs w:val="24"/>
                        </w:rPr>
                        <w:t>.</w:t>
                      </w:r>
                    </w:ins>
                    <w:ins w:id="2834" w:author="Razzaghi-Pour, Kavi" w:date="2013-11-01T12:33:00Z">
                      <w:r w:rsidRPr="00F31316">
                        <w:rPr>
                          <w:rFonts w:ascii="Calibri" w:hAnsi="Calibri"/>
                          <w:sz w:val="24"/>
                          <w:szCs w:val="24"/>
                        </w:rPr>
                        <w:t>g</w:t>
                      </w:r>
                    </w:ins>
                    <w:ins w:id="2835" w:author="Razzaghi-Pour, Kavi" w:date="2013-11-01T12:37:00Z">
                      <w:r w:rsidR="007E6EEB">
                        <w:rPr>
                          <w:rFonts w:ascii="Calibri" w:hAnsi="Calibri"/>
                          <w:sz w:val="24"/>
                          <w:szCs w:val="24"/>
                        </w:rPr>
                        <w:t>.</w:t>
                      </w:r>
                    </w:ins>
                    <w:ins w:id="2836" w:author="Razzaghi-Pour, Kavi" w:date="2013-11-01T12:33:00Z">
                      <w:r w:rsidRPr="00F31316">
                        <w:rPr>
                          <w:rFonts w:ascii="Calibri" w:hAnsi="Calibri"/>
                          <w:sz w:val="24"/>
                          <w:szCs w:val="24"/>
                        </w:rPr>
                        <w:t xml:space="preserve"> active participation in the lesson  - coming up to the whiteboard, giving out worksheets etc</w:t>
                      </w:r>
                    </w:ins>
                  </w:p>
                  <w:p w:rsidR="00B157EE" w:rsidRDefault="00B157EE" w:rsidP="00B157EE">
                    <w:pPr>
                      <w:pStyle w:val="ColorfulList-Accent1"/>
                      <w:spacing w:after="0"/>
                      <w:rPr>
                        <w:ins w:id="2837" w:author="Razzaghi-Pour, Kavi" w:date="2013-11-01T12:38:00Z"/>
                        <w:rFonts w:ascii="Calibri" w:hAnsi="Calibri"/>
                        <w:sz w:val="24"/>
                        <w:szCs w:val="24"/>
                      </w:rPr>
                      <w:pPrChange w:id="2838" w:author="Razzaghi-Pour, Kavi" w:date="2013-11-01T12:38:00Z">
                        <w:pPr>
                          <w:pStyle w:val="ColorfulList-Accent1"/>
                          <w:numPr>
                            <w:numId w:val="4"/>
                          </w:numPr>
                          <w:spacing w:after="0"/>
                          <w:ind w:hanging="360"/>
                        </w:pPr>
                      </w:pPrChange>
                    </w:pPr>
                  </w:p>
                  <w:p w:rsidR="00B157EE" w:rsidRPr="00F31316" w:rsidRDefault="00B157EE" w:rsidP="00B157EE">
                    <w:pPr>
                      <w:spacing w:after="0"/>
                      <w:ind w:left="426"/>
                      <w:rPr>
                        <w:ins w:id="2839" w:author="Razzaghi-Pour, Kavi" w:date="2013-11-01T12:38:00Z"/>
                        <w:rFonts w:ascii="Calibri" w:hAnsi="Calibri"/>
                        <w:b/>
                        <w:i/>
                        <w:sz w:val="28"/>
                        <w:szCs w:val="28"/>
                      </w:rPr>
                      <w:pPrChange w:id="2840" w:author="Razzaghi-Pour, Kavi" w:date="2013-11-01T12:39:00Z">
                        <w:pPr>
                          <w:numPr>
                            <w:numId w:val="4"/>
                          </w:numPr>
                          <w:spacing w:after="0"/>
                          <w:ind w:left="720" w:hanging="360"/>
                        </w:pPr>
                      </w:pPrChange>
                    </w:pPr>
                    <w:ins w:id="2841" w:author="Razzaghi-Pour, Kavi" w:date="2013-11-01T12:38:00Z">
                      <w:r>
                        <w:rPr>
                          <w:rFonts w:ascii="Calibri" w:hAnsi="Calibri"/>
                          <w:b/>
                          <w:i/>
                          <w:sz w:val="28"/>
                          <w:szCs w:val="28"/>
                        </w:rPr>
                        <w:t xml:space="preserve">AUDITORY (SOUND) </w:t>
                      </w:r>
                    </w:ins>
                  </w:p>
                  <w:p w:rsidR="00B157EE" w:rsidRPr="00F31316" w:rsidRDefault="00B157EE" w:rsidP="00B157EE">
                    <w:pPr>
                      <w:pStyle w:val="ColorfulList-Accent1"/>
                      <w:numPr>
                        <w:ilvl w:val="0"/>
                        <w:numId w:val="4"/>
                      </w:numPr>
                      <w:spacing w:after="0"/>
                      <w:rPr>
                        <w:ins w:id="2842" w:author="Razzaghi-Pour, Kavi" w:date="2013-11-01T12:38:00Z"/>
                        <w:rFonts w:ascii="Calibri" w:hAnsi="Calibri"/>
                        <w:sz w:val="24"/>
                        <w:szCs w:val="24"/>
                      </w:rPr>
                    </w:pPr>
                    <w:ins w:id="2843" w:author="Razzaghi-Pour, Kavi" w:date="2013-11-01T12:38:00Z">
                      <w:r w:rsidRPr="00F31316">
                        <w:rPr>
                          <w:rFonts w:ascii="Calibri" w:hAnsi="Calibri"/>
                          <w:sz w:val="24"/>
                          <w:szCs w:val="24"/>
                        </w:rPr>
                        <w:t>This student may benefit from opportunities to listen to high impact music with a full sound and strong beat however they can also experience heightened levels of alertness if music or sounds are high pitched and/or variable in rhythms. Therefore</w:t>
                      </w:r>
                    </w:ins>
                    <w:ins w:id="2844" w:author="Razzaghi-Pour, Kavi" w:date="2013-11-01T12:39:00Z">
                      <w:r>
                        <w:rPr>
                          <w:rFonts w:ascii="Calibri" w:hAnsi="Calibri"/>
                          <w:sz w:val="24"/>
                          <w:szCs w:val="24"/>
                        </w:rPr>
                        <w:t>,</w:t>
                      </w:r>
                    </w:ins>
                    <w:ins w:id="2845" w:author="Razzaghi-Pour, Kavi" w:date="2013-11-01T12:38:00Z">
                      <w:r w:rsidRPr="00F31316">
                        <w:rPr>
                          <w:rFonts w:ascii="Calibri" w:hAnsi="Calibri"/>
                          <w:sz w:val="24"/>
                          <w:szCs w:val="24"/>
                        </w:rPr>
                        <w:t xml:space="preserve"> the effects of the auditory input need to be monitored carefully and music </w:t>
                      </w:r>
                    </w:ins>
                    <w:ins w:id="2846" w:author="Razzaghi-Pour, Kavi" w:date="2013-11-01T12:39:00Z">
                      <w:r w:rsidRPr="00F31316">
                        <w:rPr>
                          <w:rFonts w:ascii="Calibri" w:hAnsi="Calibri"/>
                          <w:sz w:val="24"/>
                          <w:szCs w:val="24"/>
                        </w:rPr>
                        <w:t>chosen</w:t>
                      </w:r>
                      <w:r>
                        <w:rPr>
                          <w:rFonts w:ascii="Calibri" w:hAnsi="Calibri"/>
                          <w:sz w:val="24"/>
                          <w:szCs w:val="24"/>
                        </w:rPr>
                        <w:t xml:space="preserve"> carefully</w:t>
                      </w:r>
                    </w:ins>
                    <w:ins w:id="2847" w:author="Razzaghi-Pour, Kavi" w:date="2013-11-01T12:38:00Z">
                      <w:r w:rsidRPr="00F31316">
                        <w:rPr>
                          <w:rFonts w:ascii="Calibri" w:hAnsi="Calibri"/>
                          <w:sz w:val="24"/>
                          <w:szCs w:val="24"/>
                        </w:rPr>
                        <w:t xml:space="preserve"> to suit the needs of the student.</w:t>
                      </w:r>
                    </w:ins>
                  </w:p>
                  <w:p w:rsidR="00B157EE" w:rsidRPr="00F31316" w:rsidRDefault="00B157EE" w:rsidP="00B157EE">
                    <w:pPr>
                      <w:pStyle w:val="ColorfulList-Accent1"/>
                      <w:numPr>
                        <w:ilvl w:val="0"/>
                        <w:numId w:val="4"/>
                      </w:numPr>
                      <w:spacing w:after="0"/>
                      <w:rPr>
                        <w:ins w:id="2848" w:author="Razzaghi-Pour, Kavi" w:date="2013-11-01T12:38:00Z"/>
                        <w:rFonts w:ascii="Calibri" w:hAnsi="Calibri"/>
                        <w:sz w:val="24"/>
                        <w:szCs w:val="24"/>
                      </w:rPr>
                    </w:pPr>
                    <w:ins w:id="2849" w:author="Razzaghi-Pour, Kavi" w:date="2013-11-01T12:38:00Z">
                      <w:r w:rsidRPr="00F31316">
                        <w:rPr>
                          <w:rFonts w:ascii="Calibri" w:hAnsi="Calibri"/>
                          <w:sz w:val="24"/>
                          <w:szCs w:val="24"/>
                        </w:rPr>
                        <w:t>Opportunities in the class program to incorporate sound and music</w:t>
                      </w:r>
                    </w:ins>
                    <w:ins w:id="2850" w:author="Razzaghi-Pour, Kavi" w:date="2013-11-01T12:39:00Z">
                      <w:r>
                        <w:rPr>
                          <w:rFonts w:ascii="Calibri" w:hAnsi="Calibri"/>
                          <w:sz w:val="24"/>
                          <w:szCs w:val="24"/>
                        </w:rPr>
                        <w:t xml:space="preserve">, </w:t>
                      </w:r>
                    </w:ins>
                    <w:ins w:id="2851" w:author="Razzaghi-Pour, Kavi" w:date="2013-11-01T12:38:00Z">
                      <w:r w:rsidRPr="00F31316">
                        <w:rPr>
                          <w:rFonts w:ascii="Calibri" w:hAnsi="Calibri"/>
                          <w:sz w:val="24"/>
                          <w:szCs w:val="24"/>
                        </w:rPr>
                        <w:t>e</w:t>
                      </w:r>
                    </w:ins>
                    <w:ins w:id="2852" w:author="Razzaghi-Pour, Kavi" w:date="2013-11-01T12:39:00Z">
                      <w:r>
                        <w:rPr>
                          <w:rFonts w:ascii="Calibri" w:hAnsi="Calibri"/>
                          <w:sz w:val="24"/>
                          <w:szCs w:val="24"/>
                        </w:rPr>
                        <w:t>.</w:t>
                      </w:r>
                    </w:ins>
                    <w:ins w:id="2853" w:author="Razzaghi-Pour, Kavi" w:date="2013-11-01T12:38:00Z">
                      <w:r w:rsidRPr="00F31316">
                        <w:rPr>
                          <w:rFonts w:ascii="Calibri" w:hAnsi="Calibri"/>
                          <w:sz w:val="24"/>
                          <w:szCs w:val="24"/>
                        </w:rPr>
                        <w:t>g</w:t>
                      </w:r>
                    </w:ins>
                    <w:ins w:id="2854" w:author="Razzaghi-Pour, Kavi" w:date="2013-11-01T12:39:00Z">
                      <w:r>
                        <w:rPr>
                          <w:rFonts w:ascii="Calibri" w:hAnsi="Calibri"/>
                          <w:sz w:val="24"/>
                          <w:szCs w:val="24"/>
                        </w:rPr>
                        <w:t>.</w:t>
                      </w:r>
                    </w:ins>
                    <w:ins w:id="2855" w:author="Razzaghi-Pour, Kavi" w:date="2013-11-01T12:38:00Z">
                      <w:r w:rsidRPr="00F31316">
                        <w:rPr>
                          <w:rFonts w:ascii="Calibri" w:hAnsi="Calibri"/>
                          <w:sz w:val="24"/>
                          <w:szCs w:val="24"/>
                        </w:rPr>
                        <w:t xml:space="preserve"> </w:t>
                      </w:r>
                    </w:ins>
                    <w:ins w:id="2856" w:author="Razzaghi-Pour, Kavi" w:date="2013-11-01T12:39:00Z">
                      <w:r>
                        <w:rPr>
                          <w:rFonts w:ascii="Calibri" w:hAnsi="Calibri"/>
                          <w:sz w:val="24"/>
                          <w:szCs w:val="24"/>
                        </w:rPr>
                        <w:t xml:space="preserve">participating in a </w:t>
                      </w:r>
                    </w:ins>
                    <w:ins w:id="2857" w:author="Razzaghi-Pour, Kavi" w:date="2013-11-01T12:38:00Z">
                      <w:r w:rsidRPr="00F31316">
                        <w:rPr>
                          <w:rFonts w:ascii="Calibri" w:hAnsi="Calibri"/>
                          <w:sz w:val="24"/>
                          <w:szCs w:val="24"/>
                        </w:rPr>
                        <w:t>drumming group</w:t>
                      </w:r>
                    </w:ins>
                    <w:ins w:id="2858" w:author="Razzaghi-Pour, Kavi" w:date="2013-11-01T12:39:00Z">
                      <w:r>
                        <w:rPr>
                          <w:rFonts w:ascii="Calibri" w:hAnsi="Calibri"/>
                          <w:sz w:val="24"/>
                          <w:szCs w:val="24"/>
                        </w:rPr>
                        <w:t>.</w:t>
                      </w:r>
                    </w:ins>
                  </w:p>
                  <w:p w:rsidR="00B157EE" w:rsidRPr="00F31316" w:rsidRDefault="00B157EE" w:rsidP="00B157EE">
                    <w:pPr>
                      <w:pStyle w:val="ColorfulList-Accent1"/>
                      <w:spacing w:after="0"/>
                      <w:rPr>
                        <w:ins w:id="2859" w:author="Razzaghi-Pour, Kavi" w:date="2013-11-01T12:33:00Z"/>
                        <w:rFonts w:ascii="Calibri" w:hAnsi="Calibri"/>
                        <w:sz w:val="24"/>
                        <w:szCs w:val="24"/>
                      </w:rPr>
                      <w:pPrChange w:id="2860" w:author="Razzaghi-Pour, Kavi" w:date="2013-11-01T12:38:00Z">
                        <w:pPr>
                          <w:pStyle w:val="ColorfulList-Accent1"/>
                          <w:numPr>
                            <w:numId w:val="4"/>
                          </w:numPr>
                          <w:spacing w:after="0"/>
                          <w:ind w:hanging="360"/>
                        </w:pPr>
                      </w:pPrChange>
                    </w:pPr>
                  </w:p>
                  <w:p w:rsidR="00937A87" w:rsidRDefault="00937A87" w:rsidP="00937A87">
                    <w:pPr>
                      <w:pStyle w:val="ColorfulList-Accent1"/>
                      <w:spacing w:after="0"/>
                      <w:rPr>
                        <w:ins w:id="2861" w:author="Razzaghi-Pour, Kavi" w:date="2013-11-01T12:33:00Z"/>
                        <w:rFonts w:ascii="Calibri" w:hAnsi="Calibri"/>
                        <w:sz w:val="24"/>
                        <w:szCs w:val="24"/>
                      </w:rPr>
                    </w:pPr>
                  </w:p>
                  <w:p w:rsidR="00937A87" w:rsidRDefault="00937A87" w:rsidP="00937A87">
                    <w:pPr>
                      <w:pStyle w:val="ColorfulList-Accent1"/>
                      <w:spacing w:after="0"/>
                      <w:rPr>
                        <w:ins w:id="2862" w:author="Razzaghi-Pour, Kavi" w:date="2013-11-01T12:33:00Z"/>
                        <w:rFonts w:ascii="Calibri" w:hAnsi="Calibri"/>
                        <w:sz w:val="24"/>
                        <w:szCs w:val="24"/>
                      </w:rPr>
                      <w:pPrChange w:id="2863" w:author="Razzaghi-Pour, Kavi" w:date="2013-11-01T12:33:00Z">
                        <w:pPr>
                          <w:pStyle w:val="ColorfulList-Accent1"/>
                          <w:spacing w:after="0"/>
                        </w:pPr>
                      </w:pPrChange>
                    </w:pPr>
                  </w:p>
                  <w:p w:rsidR="00937A87" w:rsidRPr="005057C8" w:rsidRDefault="00937A87" w:rsidP="00937A87">
                    <w:pPr>
                      <w:pStyle w:val="ColorfulList-Accent1"/>
                      <w:spacing w:after="0"/>
                      <w:rPr>
                        <w:ins w:id="2864" w:author="Razzaghi-Pour, Kavi" w:date="2013-11-01T12:30:00Z"/>
                        <w:rFonts w:ascii="Calibri" w:hAnsi="Calibri"/>
                        <w:sz w:val="24"/>
                        <w:szCs w:val="24"/>
                      </w:rPr>
                      <w:pPrChange w:id="2865" w:author="Razzaghi-Pour, Kavi" w:date="2013-11-01T12:33:00Z">
                        <w:pPr>
                          <w:pStyle w:val="ColorfulList-Accent1"/>
                          <w:spacing w:after="0"/>
                        </w:pPr>
                      </w:pPrChange>
                    </w:pPr>
                  </w:p>
                  <w:p w:rsidR="003B2A29" w:rsidRPr="00F31316" w:rsidRDefault="003B2A29" w:rsidP="003B2A29">
                    <w:pPr>
                      <w:spacing w:after="0"/>
                      <w:rPr>
                        <w:ins w:id="2866" w:author="Razzaghi-Pour, Kavi" w:date="2013-11-01T12:29:00Z"/>
                        <w:rFonts w:ascii="Calibri" w:hAnsi="Calibri"/>
                        <w:sz w:val="24"/>
                        <w:szCs w:val="24"/>
                      </w:rPr>
                      <w:pPrChange w:id="2867" w:author="Razzaghi-Pour, Kavi" w:date="2013-11-01T12:30:00Z">
                        <w:pPr>
                          <w:numPr>
                            <w:numId w:val="39"/>
                          </w:numPr>
                          <w:spacing w:after="0"/>
                          <w:ind w:left="720" w:hanging="360"/>
                        </w:pPr>
                      </w:pPrChange>
                    </w:pPr>
                  </w:p>
                  <w:p w:rsidR="00525214" w:rsidRDefault="00525214" w:rsidP="00525214">
                    <w:pPr>
                      <w:spacing w:after="0"/>
                      <w:ind w:left="720"/>
                      <w:rPr>
                        <w:ins w:id="2868" w:author="Razzaghi-Pour, Kavi" w:date="2013-10-31T08:13:00Z"/>
                        <w:rFonts w:ascii="Calibri" w:hAnsi="Calibri"/>
                        <w:sz w:val="24"/>
                        <w:szCs w:val="24"/>
                      </w:rPr>
                      <w:pPrChange w:id="2869" w:author="Razzaghi-Pour, Kavi" w:date="2013-10-31T08:13:00Z">
                        <w:pPr>
                          <w:numPr>
                            <w:numId w:val="3"/>
                          </w:numPr>
                          <w:spacing w:after="0"/>
                          <w:ind w:left="720" w:hanging="360"/>
                        </w:pPr>
                      </w:pPrChange>
                    </w:pPr>
                    <w:del w:id="2870" w:author="Razzaghi-Pour, Kavi" w:date="2013-10-31T08:07:00Z">
                      <w:r w:rsidRPr="006A5C54" w:rsidDel="00587AA9">
                        <w:rPr>
                          <w:rFonts w:ascii="Corbel" w:hAnsi="Corbel"/>
                          <w:b/>
                          <w:i/>
                          <w:sz w:val="40"/>
                          <w:szCs w:val="40"/>
                          <w:u w:val="single"/>
                        </w:rPr>
                        <w:delText>General Strategies</w:delText>
                      </w:r>
                    </w:del>
                  </w:p>
                  <w:p w:rsidR="00525214" w:rsidRPr="000E71A2" w:rsidRDefault="00525214" w:rsidP="00525214">
                    <w:pPr>
                      <w:spacing w:after="0"/>
                      <w:ind w:left="720"/>
                      <w:rPr>
                        <w:ins w:id="2871" w:author="Razzaghi-Pour, Kavi" w:date="2013-10-31T08:07:00Z"/>
                        <w:rFonts w:ascii="Calibri" w:hAnsi="Calibri"/>
                        <w:sz w:val="24"/>
                        <w:szCs w:val="24"/>
                      </w:rPr>
                      <w:pPrChange w:id="2872" w:author="Razzaghi-Pour, Kavi" w:date="2013-10-31T08:13:00Z">
                        <w:pPr>
                          <w:numPr>
                            <w:numId w:val="3"/>
                          </w:numPr>
                          <w:spacing w:after="0"/>
                          <w:ind w:left="720" w:hanging="360"/>
                        </w:pPr>
                      </w:pPrChange>
                    </w:pPr>
                  </w:p>
                  <w:p w:rsidR="00525214" w:rsidRPr="000E71A2" w:rsidRDefault="00525214" w:rsidP="00525214">
                    <w:pPr>
                      <w:spacing w:after="0"/>
                      <w:ind w:left="720"/>
                      <w:rPr>
                        <w:ins w:id="2873" w:author="Razzaghi-Pour, Kavi" w:date="2013-10-31T08:07:00Z"/>
                        <w:rFonts w:ascii="Calibri" w:hAnsi="Calibri"/>
                        <w:sz w:val="24"/>
                        <w:szCs w:val="24"/>
                      </w:rPr>
                      <w:pPrChange w:id="2874" w:author="Razzaghi-Pour, Kavi" w:date="2013-10-31T08:12:00Z">
                        <w:pPr>
                          <w:numPr>
                            <w:numId w:val="3"/>
                          </w:numPr>
                          <w:spacing w:after="0"/>
                          <w:ind w:left="720" w:hanging="360"/>
                        </w:pPr>
                      </w:pPrChange>
                    </w:pPr>
                  </w:p>
                  <w:p w:rsidR="00525214" w:rsidRPr="000E71A2" w:rsidRDefault="00525214" w:rsidP="00525214">
                    <w:pPr>
                      <w:spacing w:after="0"/>
                      <w:rPr>
                        <w:ins w:id="2875" w:author="Razzaghi-Pour, Kavi" w:date="2013-10-31T08:07:00Z"/>
                        <w:rFonts w:ascii="Calibri" w:hAnsi="Calibri"/>
                        <w:sz w:val="24"/>
                        <w:szCs w:val="24"/>
                      </w:rPr>
                    </w:pPr>
                  </w:p>
                  <w:p w:rsidR="00525214" w:rsidRPr="006A5C54" w:rsidRDefault="00525214" w:rsidP="00525214">
                    <w:pPr>
                      <w:spacing w:after="240"/>
                      <w:rPr>
                        <w:rFonts w:ascii="Corbel" w:hAnsi="Corbel"/>
                        <w:b/>
                        <w:i/>
                        <w:sz w:val="40"/>
                        <w:szCs w:val="40"/>
                        <w:u w:val="single"/>
                      </w:rPr>
                    </w:pPr>
                  </w:p>
                  <w:p w:rsidR="00525214" w:rsidRPr="006A5C54" w:rsidDel="00587AA9" w:rsidRDefault="00525214" w:rsidP="00525214">
                    <w:pPr>
                      <w:spacing w:line="360" w:lineRule="auto"/>
                      <w:rPr>
                        <w:del w:id="2876" w:author="Razzaghi-Pour, Kavi" w:date="2013-10-31T08:07:00Z"/>
                        <w:rFonts w:ascii="Corbel" w:hAnsi="Corbel"/>
                        <w:b/>
                        <w:i/>
                        <w:sz w:val="28"/>
                        <w:szCs w:val="28"/>
                        <w:u w:val="single"/>
                      </w:rPr>
                    </w:pPr>
                    <w:del w:id="2877" w:author="Razzaghi-Pour, Kavi" w:date="2013-10-31T08:07:00Z">
                      <w:r w:rsidRPr="006A5C54" w:rsidDel="00587AA9">
                        <w:rPr>
                          <w:rFonts w:ascii="Corbel" w:hAnsi="Corbel"/>
                          <w:b/>
                          <w:i/>
                          <w:sz w:val="28"/>
                          <w:szCs w:val="28"/>
                          <w:u w:val="single"/>
                        </w:rPr>
                        <w:delText>Teacher/ co-educator attitude/behaviour</w:delText>
                      </w:r>
                    </w:del>
                  </w:p>
                  <w:p w:rsidR="00525214" w:rsidDel="00587AA9" w:rsidRDefault="00525214" w:rsidP="00525214">
                    <w:pPr>
                      <w:pStyle w:val="ListParagraph"/>
                      <w:numPr>
                        <w:ilvl w:val="0"/>
                        <w:numId w:val="4"/>
                      </w:numPr>
                      <w:spacing w:line="360" w:lineRule="auto"/>
                      <w:contextualSpacing/>
                      <w:rPr>
                        <w:del w:id="2878" w:author="Razzaghi-Pour, Kavi" w:date="2013-10-31T08:07:00Z"/>
                        <w:rFonts w:ascii="Corbel" w:hAnsi="Corbel"/>
                        <w:sz w:val="24"/>
                        <w:szCs w:val="24"/>
                      </w:rPr>
                    </w:pPr>
                    <w:del w:id="2879" w:author="Razzaghi-Pour, Kavi" w:date="2013-10-31T08:07:00Z">
                      <w:r w:rsidDel="00587AA9">
                        <w:rPr>
                          <w:rFonts w:ascii="Corbel" w:hAnsi="Corbel"/>
                          <w:sz w:val="24"/>
                          <w:szCs w:val="24"/>
                        </w:rPr>
                        <w:delText>Having high expectations of students</w:delText>
                      </w:r>
                    </w:del>
                  </w:p>
                  <w:p w:rsidR="00525214" w:rsidDel="00587AA9" w:rsidRDefault="00525214" w:rsidP="00525214">
                    <w:pPr>
                      <w:pStyle w:val="ListParagraph"/>
                      <w:numPr>
                        <w:ilvl w:val="0"/>
                        <w:numId w:val="4"/>
                      </w:numPr>
                      <w:spacing w:line="360" w:lineRule="auto"/>
                      <w:contextualSpacing/>
                      <w:rPr>
                        <w:del w:id="2880" w:author="Razzaghi-Pour, Kavi" w:date="2013-10-31T08:07:00Z"/>
                        <w:rFonts w:ascii="Corbel" w:hAnsi="Corbel"/>
                        <w:sz w:val="24"/>
                        <w:szCs w:val="24"/>
                      </w:rPr>
                    </w:pPr>
                    <w:del w:id="2881" w:author="Razzaghi-Pour, Kavi" w:date="2013-10-31T08:07:00Z">
                      <w:r w:rsidDel="00587AA9">
                        <w:rPr>
                          <w:rFonts w:ascii="Corbel" w:hAnsi="Corbel"/>
                          <w:sz w:val="24"/>
                          <w:szCs w:val="24"/>
                        </w:rPr>
                        <w:delText>Positive, respectful dialogue and interactions with students</w:delText>
                      </w:r>
                    </w:del>
                  </w:p>
                  <w:p w:rsidR="00525214" w:rsidDel="00587AA9" w:rsidRDefault="00525214" w:rsidP="00525214">
                    <w:pPr>
                      <w:pStyle w:val="ListParagraph"/>
                      <w:numPr>
                        <w:ilvl w:val="0"/>
                        <w:numId w:val="4"/>
                      </w:numPr>
                      <w:spacing w:line="360" w:lineRule="auto"/>
                      <w:contextualSpacing/>
                      <w:rPr>
                        <w:del w:id="2882" w:author="Razzaghi-Pour, Kavi" w:date="2013-10-31T08:07:00Z"/>
                        <w:rFonts w:ascii="Corbel" w:hAnsi="Corbel"/>
                        <w:sz w:val="24"/>
                        <w:szCs w:val="24"/>
                      </w:rPr>
                    </w:pPr>
                    <w:del w:id="2883" w:author="Razzaghi-Pour, Kavi" w:date="2013-10-31T08:07:00Z">
                      <w:r w:rsidDel="00587AA9">
                        <w:rPr>
                          <w:rFonts w:ascii="Corbel" w:hAnsi="Corbel"/>
                          <w:sz w:val="24"/>
                          <w:szCs w:val="24"/>
                        </w:rPr>
                        <w:delText>Clear positive instructions incorporating keyword signs</w:delText>
                      </w:r>
                    </w:del>
                  </w:p>
                  <w:p w:rsidR="00525214" w:rsidDel="00587AA9" w:rsidRDefault="00525214" w:rsidP="00525214">
                    <w:pPr>
                      <w:pStyle w:val="ListParagraph"/>
                      <w:numPr>
                        <w:ilvl w:val="0"/>
                        <w:numId w:val="4"/>
                      </w:numPr>
                      <w:spacing w:line="360" w:lineRule="auto"/>
                      <w:contextualSpacing/>
                      <w:rPr>
                        <w:del w:id="2884" w:author="Razzaghi-Pour, Kavi" w:date="2013-10-31T08:07:00Z"/>
                        <w:rFonts w:ascii="Corbel" w:hAnsi="Corbel"/>
                        <w:sz w:val="24"/>
                        <w:szCs w:val="24"/>
                      </w:rPr>
                    </w:pPr>
                    <w:del w:id="2885" w:author="Razzaghi-Pour, Kavi" w:date="2013-10-31T08:07:00Z">
                      <w:r w:rsidDel="00587AA9">
                        <w:rPr>
                          <w:rFonts w:ascii="Corbel" w:hAnsi="Corbel"/>
                          <w:sz w:val="24"/>
                          <w:szCs w:val="24"/>
                        </w:rPr>
                        <w:delText>Regular positive and constructive feedback to students</w:delText>
                      </w:r>
                    </w:del>
                  </w:p>
                  <w:p w:rsidR="00525214" w:rsidRPr="006A5C54" w:rsidDel="00587AA9" w:rsidRDefault="00525214" w:rsidP="00525214">
                    <w:pPr>
                      <w:spacing w:line="360" w:lineRule="auto"/>
                      <w:rPr>
                        <w:del w:id="2886" w:author="Razzaghi-Pour, Kavi" w:date="2013-10-31T08:07:00Z"/>
                        <w:rFonts w:ascii="Corbel" w:hAnsi="Corbel"/>
                        <w:b/>
                        <w:i/>
                        <w:sz w:val="28"/>
                        <w:szCs w:val="28"/>
                        <w:u w:val="single"/>
                      </w:rPr>
                    </w:pPr>
                    <w:del w:id="2887" w:author="Razzaghi-Pour, Kavi" w:date="2013-10-31T08:07:00Z">
                      <w:r w:rsidRPr="006A5C54" w:rsidDel="00587AA9">
                        <w:rPr>
                          <w:rFonts w:ascii="Corbel" w:hAnsi="Corbel"/>
                          <w:b/>
                          <w:i/>
                          <w:sz w:val="28"/>
                          <w:szCs w:val="28"/>
                          <w:u w:val="single"/>
                        </w:rPr>
                        <w:delText>Relationship with students</w:delText>
                      </w:r>
                    </w:del>
                  </w:p>
                  <w:p w:rsidR="00525214" w:rsidDel="00587AA9" w:rsidRDefault="00525214" w:rsidP="00525214">
                    <w:pPr>
                      <w:pStyle w:val="ListParagraph"/>
                      <w:numPr>
                        <w:ilvl w:val="0"/>
                        <w:numId w:val="4"/>
                      </w:numPr>
                      <w:spacing w:line="360" w:lineRule="auto"/>
                      <w:contextualSpacing/>
                      <w:rPr>
                        <w:del w:id="2888" w:author="Razzaghi-Pour, Kavi" w:date="2013-10-31T08:07:00Z"/>
                        <w:rFonts w:ascii="Corbel" w:hAnsi="Corbel"/>
                        <w:sz w:val="24"/>
                        <w:szCs w:val="24"/>
                      </w:rPr>
                    </w:pPr>
                    <w:del w:id="2889" w:author="Razzaghi-Pour, Kavi" w:date="2013-10-31T08:07:00Z">
                      <w:r w:rsidDel="00587AA9">
                        <w:rPr>
                          <w:rFonts w:ascii="Corbel" w:hAnsi="Corbel"/>
                          <w:sz w:val="24"/>
                          <w:szCs w:val="24"/>
                        </w:rPr>
                        <w:delText>Building up a positive rapport with students</w:delText>
                      </w:r>
                    </w:del>
                  </w:p>
                  <w:p w:rsidR="00525214" w:rsidDel="00587AA9" w:rsidRDefault="00525214" w:rsidP="00525214">
                    <w:pPr>
                      <w:pStyle w:val="ListParagraph"/>
                      <w:numPr>
                        <w:ilvl w:val="0"/>
                        <w:numId w:val="4"/>
                      </w:numPr>
                      <w:spacing w:line="360" w:lineRule="auto"/>
                      <w:contextualSpacing/>
                      <w:rPr>
                        <w:del w:id="2890" w:author="Razzaghi-Pour, Kavi" w:date="2013-10-31T08:07:00Z"/>
                        <w:rFonts w:ascii="Corbel" w:hAnsi="Corbel"/>
                        <w:sz w:val="24"/>
                        <w:szCs w:val="24"/>
                      </w:rPr>
                    </w:pPr>
                    <w:del w:id="2891" w:author="Razzaghi-Pour, Kavi" w:date="2013-10-31T08:07:00Z">
                      <w:r w:rsidDel="00587AA9">
                        <w:rPr>
                          <w:rFonts w:ascii="Corbel" w:hAnsi="Corbel"/>
                          <w:sz w:val="24"/>
                          <w:szCs w:val="24"/>
                        </w:rPr>
                        <w:delText xml:space="preserve">Knowing your students’ favourite activities or special interests </w:delText>
                      </w:r>
                    </w:del>
                  </w:p>
                  <w:p w:rsidR="00525214" w:rsidDel="00587AA9" w:rsidRDefault="00525214" w:rsidP="00525214">
                    <w:pPr>
                      <w:pStyle w:val="ListParagraph"/>
                      <w:numPr>
                        <w:ilvl w:val="0"/>
                        <w:numId w:val="5"/>
                      </w:numPr>
                      <w:spacing w:line="360" w:lineRule="auto"/>
                      <w:contextualSpacing/>
                      <w:rPr>
                        <w:del w:id="2892" w:author="Razzaghi-Pour, Kavi" w:date="2013-10-31T08:07:00Z"/>
                        <w:rFonts w:ascii="Corbel" w:hAnsi="Corbel"/>
                        <w:sz w:val="24"/>
                        <w:szCs w:val="24"/>
                      </w:rPr>
                    </w:pPr>
                    <w:del w:id="2893" w:author="Razzaghi-Pour, Kavi" w:date="2013-10-31T08:07:00Z">
                      <w:r w:rsidDel="00587AA9">
                        <w:rPr>
                          <w:rFonts w:ascii="Corbel" w:hAnsi="Corbel"/>
                          <w:sz w:val="24"/>
                          <w:szCs w:val="24"/>
                        </w:rPr>
                        <w:delText>So that these can be used as rewards or incorporated into the learning activity</w:delText>
                      </w:r>
                    </w:del>
                  </w:p>
                  <w:p w:rsidR="00525214" w:rsidDel="00587AA9" w:rsidRDefault="00525214" w:rsidP="00525214">
                    <w:pPr>
                      <w:pStyle w:val="ListParagraph"/>
                      <w:numPr>
                        <w:ilvl w:val="0"/>
                        <w:numId w:val="4"/>
                      </w:numPr>
                      <w:spacing w:line="360" w:lineRule="auto"/>
                      <w:contextualSpacing/>
                      <w:rPr>
                        <w:del w:id="2894" w:author="Razzaghi-Pour, Kavi" w:date="2013-10-31T08:07:00Z"/>
                        <w:rFonts w:ascii="Corbel" w:hAnsi="Corbel"/>
                        <w:sz w:val="24"/>
                        <w:szCs w:val="24"/>
                      </w:rPr>
                    </w:pPr>
                    <w:del w:id="2895" w:author="Razzaghi-Pour, Kavi" w:date="2013-10-31T08:07:00Z">
                      <w:r w:rsidDel="00587AA9">
                        <w:rPr>
                          <w:rFonts w:ascii="Corbel" w:hAnsi="Corbel"/>
                          <w:sz w:val="24"/>
                          <w:szCs w:val="24"/>
                        </w:rPr>
                        <w:delText>Knowing a student’s response time</w:delText>
                      </w:r>
                    </w:del>
                  </w:p>
                  <w:p w:rsidR="00525214" w:rsidDel="00587AA9" w:rsidRDefault="00525214" w:rsidP="00525214">
                    <w:pPr>
                      <w:pStyle w:val="ListParagraph"/>
                      <w:numPr>
                        <w:ilvl w:val="0"/>
                        <w:numId w:val="4"/>
                      </w:numPr>
                      <w:spacing w:line="360" w:lineRule="auto"/>
                      <w:contextualSpacing/>
                      <w:rPr>
                        <w:del w:id="2896" w:author="Razzaghi-Pour, Kavi" w:date="2013-10-31T08:07:00Z"/>
                        <w:rFonts w:ascii="Corbel" w:hAnsi="Corbel"/>
                        <w:sz w:val="24"/>
                        <w:szCs w:val="24"/>
                      </w:rPr>
                    </w:pPr>
                    <w:del w:id="2897" w:author="Razzaghi-Pour, Kavi" w:date="2013-10-31T08:07:00Z">
                      <w:r w:rsidDel="00587AA9">
                        <w:rPr>
                          <w:rFonts w:ascii="Corbel" w:hAnsi="Corbel"/>
                          <w:sz w:val="24"/>
                          <w:szCs w:val="24"/>
                        </w:rPr>
                        <w:delText>Knowing a student’s early warning signs</w:delText>
                      </w:r>
                    </w:del>
                  </w:p>
                  <w:p w:rsidR="00525214" w:rsidDel="00587AA9" w:rsidRDefault="00525214" w:rsidP="00525214">
                    <w:pPr>
                      <w:pStyle w:val="ListParagraph"/>
                      <w:numPr>
                        <w:ilvl w:val="0"/>
                        <w:numId w:val="4"/>
                      </w:numPr>
                      <w:spacing w:line="360" w:lineRule="auto"/>
                      <w:contextualSpacing/>
                      <w:rPr>
                        <w:del w:id="2898" w:author="Razzaghi-Pour, Kavi" w:date="2013-10-31T08:07:00Z"/>
                        <w:rFonts w:ascii="Corbel" w:hAnsi="Corbel"/>
                        <w:sz w:val="24"/>
                        <w:szCs w:val="24"/>
                      </w:rPr>
                    </w:pPr>
                    <w:del w:id="2899" w:author="Razzaghi-Pour, Kavi" w:date="2013-10-31T08:07:00Z">
                      <w:r w:rsidDel="00587AA9">
                        <w:rPr>
                          <w:rFonts w:ascii="Corbel" w:hAnsi="Corbel"/>
                          <w:sz w:val="24"/>
                          <w:szCs w:val="24"/>
                        </w:rPr>
                        <w:delText>Knowing a student’s triggers- use of ‘Antecedent Behaviour Consequence’ charts to help gain this information.</w:delText>
                      </w:r>
                    </w:del>
                  </w:p>
                  <w:p w:rsidR="00525214" w:rsidDel="00587AA9" w:rsidRDefault="00525214" w:rsidP="00525214">
                    <w:pPr>
                      <w:pStyle w:val="ListParagraph"/>
                      <w:numPr>
                        <w:ilvl w:val="0"/>
                        <w:numId w:val="4"/>
                      </w:numPr>
                      <w:spacing w:line="360" w:lineRule="auto"/>
                      <w:contextualSpacing/>
                      <w:rPr>
                        <w:del w:id="2900" w:author="Razzaghi-Pour, Kavi" w:date="2013-10-31T08:07:00Z"/>
                        <w:rFonts w:ascii="Corbel" w:hAnsi="Corbel"/>
                        <w:sz w:val="24"/>
                        <w:szCs w:val="24"/>
                      </w:rPr>
                    </w:pPr>
                    <w:del w:id="2901" w:author="Razzaghi-Pour, Kavi" w:date="2013-10-31T08:07:00Z">
                      <w:r w:rsidDel="00587AA9">
                        <w:rPr>
                          <w:rFonts w:ascii="Corbel" w:hAnsi="Corbel"/>
                          <w:sz w:val="24"/>
                          <w:szCs w:val="24"/>
                        </w:rPr>
                        <w:delText>Knowing your student’s sensory needs and supporting them to get in the zone for learning</w:delText>
                      </w:r>
                    </w:del>
                  </w:p>
                  <w:p w:rsidR="00525214" w:rsidDel="00587AA9" w:rsidRDefault="00525214" w:rsidP="00525214">
                    <w:pPr>
                      <w:pStyle w:val="ListParagraph"/>
                      <w:numPr>
                        <w:ilvl w:val="0"/>
                        <w:numId w:val="4"/>
                      </w:numPr>
                      <w:spacing w:line="360" w:lineRule="auto"/>
                      <w:contextualSpacing/>
                      <w:rPr>
                        <w:del w:id="2902" w:author="Razzaghi-Pour, Kavi" w:date="2013-10-31T08:07:00Z"/>
                        <w:rFonts w:ascii="Corbel" w:hAnsi="Corbel"/>
                        <w:sz w:val="24"/>
                        <w:szCs w:val="24"/>
                      </w:rPr>
                    </w:pPr>
                    <w:del w:id="2903" w:author="Razzaghi-Pour, Kavi" w:date="2013-10-31T08:07:00Z">
                      <w:r w:rsidDel="00587AA9">
                        <w:rPr>
                          <w:rFonts w:ascii="Corbel" w:hAnsi="Corbel"/>
                          <w:sz w:val="24"/>
                          <w:szCs w:val="24"/>
                        </w:rPr>
                        <w:delText>Observe and identify activities/ actions that organise a student (i.e. keep a student calm/alert)</w:delText>
                      </w:r>
                    </w:del>
                  </w:p>
                  <w:p w:rsidR="00525214" w:rsidRPr="00EB479B" w:rsidDel="00587AA9" w:rsidRDefault="00525214" w:rsidP="00525214">
                    <w:pPr>
                      <w:pStyle w:val="ListParagraph"/>
                      <w:numPr>
                        <w:ilvl w:val="0"/>
                        <w:numId w:val="4"/>
                      </w:numPr>
                      <w:spacing w:line="360" w:lineRule="auto"/>
                      <w:contextualSpacing/>
                      <w:rPr>
                        <w:del w:id="2904" w:author="Razzaghi-Pour, Kavi" w:date="2013-10-31T08:07:00Z"/>
                        <w:rFonts w:ascii="Corbel" w:hAnsi="Corbel"/>
                        <w:sz w:val="24"/>
                        <w:szCs w:val="24"/>
                      </w:rPr>
                    </w:pPr>
                    <w:del w:id="2905" w:author="Razzaghi-Pour, Kavi" w:date="2013-10-31T08:07:00Z">
                      <w:r w:rsidDel="00587AA9">
                        <w:rPr>
                          <w:rFonts w:ascii="Corbel" w:hAnsi="Corbel"/>
                          <w:sz w:val="24"/>
                          <w:szCs w:val="24"/>
                        </w:rPr>
                        <w:delText>Observe and identify activities/ actions that disorganise a student</w:delText>
                      </w:r>
                    </w:del>
                  </w:p>
                  <w:p w:rsidR="00525214" w:rsidDel="00587AA9" w:rsidRDefault="00525214" w:rsidP="00525214">
                    <w:pPr>
                      <w:spacing w:line="360" w:lineRule="auto"/>
                      <w:rPr>
                        <w:del w:id="2906" w:author="Razzaghi-Pour, Kavi" w:date="2013-10-31T08:07:00Z"/>
                        <w:rFonts w:ascii="Corbel" w:hAnsi="Corbel"/>
                        <w:b/>
                        <w:i/>
                        <w:sz w:val="28"/>
                        <w:szCs w:val="28"/>
                        <w:u w:val="single"/>
                      </w:rPr>
                    </w:pPr>
                    <w:del w:id="2907" w:author="Razzaghi-Pour, Kavi" w:date="2013-10-31T08:07:00Z">
                      <w:r w:rsidRPr="006A5C54" w:rsidDel="00587AA9">
                        <w:rPr>
                          <w:rFonts w:ascii="Corbel" w:hAnsi="Corbel"/>
                          <w:b/>
                          <w:i/>
                          <w:sz w:val="28"/>
                          <w:szCs w:val="28"/>
                          <w:u w:val="single"/>
                        </w:rPr>
                        <w:delText>Classroom practices</w:delText>
                      </w:r>
                    </w:del>
                  </w:p>
                  <w:p w:rsidR="00525214" w:rsidRPr="006A5C54" w:rsidDel="00587AA9" w:rsidRDefault="00525214" w:rsidP="00525214">
                    <w:pPr>
                      <w:spacing w:line="360" w:lineRule="auto"/>
                      <w:rPr>
                        <w:del w:id="2908" w:author="Razzaghi-Pour, Kavi" w:date="2013-10-31T08:07:00Z"/>
                        <w:rFonts w:ascii="Corbel" w:hAnsi="Corbel"/>
                        <w:b/>
                        <w:i/>
                        <w:sz w:val="28"/>
                        <w:szCs w:val="28"/>
                        <w:u w:val="single"/>
                      </w:rPr>
                    </w:pPr>
                    <w:del w:id="2909" w:author="Razzaghi-Pour, Kavi" w:date="2013-10-31T08:07:00Z">
                      <w:r w:rsidDel="00587AA9">
                        <w:rPr>
                          <w:rFonts w:ascii="Corbel" w:hAnsi="Corbel"/>
                          <w:b/>
                          <w:i/>
                          <w:sz w:val="28"/>
                          <w:szCs w:val="28"/>
                          <w:u w:val="single"/>
                        </w:rPr>
                        <w:delText>Communication strategies (Consult a speech pathologistdev. Of invidual)</w:delText>
                      </w:r>
                    </w:del>
                  </w:p>
                  <w:p w:rsidR="00525214" w:rsidDel="00587AA9" w:rsidRDefault="00525214" w:rsidP="00525214">
                    <w:pPr>
                      <w:pStyle w:val="ListParagraph"/>
                      <w:numPr>
                        <w:ilvl w:val="0"/>
                        <w:numId w:val="4"/>
                      </w:numPr>
                      <w:spacing w:line="360" w:lineRule="auto"/>
                      <w:contextualSpacing/>
                      <w:rPr>
                        <w:del w:id="2910" w:author="Razzaghi-Pour, Kavi" w:date="2013-10-31T08:07:00Z"/>
                        <w:rFonts w:ascii="Corbel" w:hAnsi="Corbel"/>
                        <w:sz w:val="24"/>
                        <w:szCs w:val="24"/>
                      </w:rPr>
                    </w:pPr>
                    <w:del w:id="2911" w:author="Razzaghi-Pour, Kavi" w:date="2013-10-31T08:07:00Z">
                      <w:r w:rsidDel="00587AA9">
                        <w:rPr>
                          <w:rFonts w:ascii="Corbel" w:hAnsi="Corbel"/>
                          <w:sz w:val="24"/>
                          <w:szCs w:val="24"/>
                        </w:rPr>
                        <w:delText xml:space="preserve">Clear and consistent classroom routines </w:delText>
                      </w:r>
                    </w:del>
                  </w:p>
                  <w:p w:rsidR="00525214" w:rsidDel="00587AA9" w:rsidRDefault="00525214" w:rsidP="00525214">
                    <w:pPr>
                      <w:pStyle w:val="ListParagraph"/>
                      <w:numPr>
                        <w:ilvl w:val="0"/>
                        <w:numId w:val="4"/>
                      </w:numPr>
                      <w:spacing w:line="360" w:lineRule="auto"/>
                      <w:contextualSpacing/>
                      <w:rPr>
                        <w:del w:id="2912" w:author="Razzaghi-Pour, Kavi" w:date="2013-10-31T08:07:00Z"/>
                        <w:rFonts w:ascii="Corbel" w:hAnsi="Corbel"/>
                        <w:sz w:val="24"/>
                        <w:szCs w:val="24"/>
                      </w:rPr>
                    </w:pPr>
                    <w:del w:id="2913" w:author="Razzaghi-Pour, Kavi" w:date="2013-10-31T08:07:00Z">
                      <w:r w:rsidDel="00587AA9">
                        <w:rPr>
                          <w:rFonts w:ascii="Corbel" w:hAnsi="Corbel"/>
                          <w:sz w:val="24"/>
                          <w:szCs w:val="24"/>
                        </w:rPr>
                        <w:delText>Whole class timetable</w:delText>
                      </w:r>
                    </w:del>
                  </w:p>
                  <w:p w:rsidR="00525214" w:rsidDel="00587AA9" w:rsidRDefault="00525214" w:rsidP="00525214">
                    <w:pPr>
                      <w:pStyle w:val="ListParagraph"/>
                      <w:numPr>
                        <w:ilvl w:val="0"/>
                        <w:numId w:val="4"/>
                      </w:numPr>
                      <w:spacing w:line="360" w:lineRule="auto"/>
                      <w:contextualSpacing/>
                      <w:rPr>
                        <w:del w:id="2914" w:author="Razzaghi-Pour, Kavi" w:date="2013-10-31T08:07:00Z"/>
                        <w:rFonts w:ascii="Corbel" w:hAnsi="Corbel"/>
                        <w:sz w:val="24"/>
                        <w:szCs w:val="24"/>
                      </w:rPr>
                    </w:pPr>
                    <w:del w:id="2915" w:author="Razzaghi-Pour, Kavi" w:date="2013-10-31T08:07:00Z">
                      <w:r w:rsidDel="00587AA9">
                        <w:rPr>
                          <w:rFonts w:ascii="Corbel" w:hAnsi="Corbel"/>
                          <w:sz w:val="24"/>
                          <w:szCs w:val="24"/>
                        </w:rPr>
                        <w:delText>Individual student timetables to suit a child’s level of understanding and alertness levels</w:delText>
                      </w:r>
                    </w:del>
                  </w:p>
                  <w:p w:rsidR="00525214" w:rsidRPr="0090282E" w:rsidDel="00587AA9" w:rsidRDefault="00525214" w:rsidP="00525214">
                    <w:pPr>
                      <w:pStyle w:val="ListParagraph"/>
                      <w:numPr>
                        <w:ilvl w:val="0"/>
                        <w:numId w:val="4"/>
                      </w:numPr>
                      <w:spacing w:line="360" w:lineRule="auto"/>
                      <w:contextualSpacing/>
                      <w:rPr>
                        <w:del w:id="2916" w:author="Razzaghi-Pour, Kavi" w:date="2013-10-31T08:07:00Z"/>
                        <w:rFonts w:ascii="Corbel" w:hAnsi="Corbel"/>
                        <w:sz w:val="24"/>
                        <w:szCs w:val="24"/>
                      </w:rPr>
                    </w:pPr>
                    <w:del w:id="2917"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525214" w:rsidRPr="0090282E" w:rsidDel="00587AA9" w:rsidRDefault="00525214" w:rsidP="00525214">
                    <w:pPr>
                      <w:pStyle w:val="ListParagraph"/>
                      <w:numPr>
                        <w:ilvl w:val="3"/>
                        <w:numId w:val="4"/>
                      </w:numPr>
                      <w:spacing w:line="360" w:lineRule="auto"/>
                      <w:contextualSpacing/>
                      <w:rPr>
                        <w:del w:id="2918" w:author="Razzaghi-Pour, Kavi" w:date="2013-10-31T08:07:00Z"/>
                        <w:rFonts w:ascii="Corbel" w:hAnsi="Corbel"/>
                        <w:sz w:val="24"/>
                        <w:szCs w:val="24"/>
                      </w:rPr>
                    </w:pPr>
                    <w:del w:id="2919" w:author="Razzaghi-Pour, Kavi" w:date="2013-10-31T08:07:00Z">
                      <w:r w:rsidRPr="0090282E" w:rsidDel="00587AA9">
                        <w:rPr>
                          <w:rFonts w:ascii="Corbel" w:hAnsi="Corbel"/>
                          <w:sz w:val="24"/>
                          <w:szCs w:val="24"/>
                        </w:rPr>
                        <w:delText>For some students Social Stories (Carol Gray) are relevant</w:delText>
                      </w:r>
                    </w:del>
                  </w:p>
                  <w:p w:rsidR="00525214" w:rsidDel="00587AA9" w:rsidRDefault="00525214" w:rsidP="00525214">
                    <w:pPr>
                      <w:pStyle w:val="ListParagraph"/>
                      <w:numPr>
                        <w:ilvl w:val="0"/>
                        <w:numId w:val="4"/>
                      </w:numPr>
                      <w:spacing w:line="360" w:lineRule="auto"/>
                      <w:contextualSpacing/>
                      <w:rPr>
                        <w:del w:id="2920" w:author="Razzaghi-Pour, Kavi" w:date="2013-10-31T08:07:00Z"/>
                        <w:rFonts w:ascii="Corbel" w:hAnsi="Corbel"/>
                        <w:sz w:val="24"/>
                        <w:szCs w:val="24"/>
                      </w:rPr>
                    </w:pPr>
                    <w:del w:id="2921" w:author="Razzaghi-Pour, Kavi" w:date="2013-10-31T08:07:00Z">
                      <w:r w:rsidDel="00587AA9">
                        <w:rPr>
                          <w:rFonts w:ascii="Corbel" w:hAnsi="Corbel"/>
                          <w:sz w:val="24"/>
                          <w:szCs w:val="24"/>
                        </w:rPr>
                        <w:delText>Clear, positively stated rules and language</w:delText>
                      </w:r>
                    </w:del>
                  </w:p>
                  <w:p w:rsidR="00525214" w:rsidDel="00587AA9" w:rsidRDefault="00525214" w:rsidP="00525214">
                    <w:pPr>
                      <w:pStyle w:val="ListParagraph"/>
                      <w:numPr>
                        <w:ilvl w:val="0"/>
                        <w:numId w:val="4"/>
                      </w:numPr>
                      <w:spacing w:line="360" w:lineRule="auto"/>
                      <w:contextualSpacing/>
                      <w:rPr>
                        <w:del w:id="2922" w:author="Razzaghi-Pour, Kavi" w:date="2013-10-31T08:07:00Z"/>
                        <w:rFonts w:ascii="Corbel" w:hAnsi="Corbel"/>
                        <w:sz w:val="24"/>
                        <w:szCs w:val="24"/>
                      </w:rPr>
                    </w:pPr>
                    <w:del w:id="2923" w:author="Razzaghi-Pour, Kavi" w:date="2013-10-31T08:07:00Z">
                      <w:r w:rsidDel="00587AA9">
                        <w:rPr>
                          <w:rFonts w:ascii="Corbel" w:hAnsi="Corbel"/>
                          <w:sz w:val="24"/>
                          <w:szCs w:val="24"/>
                        </w:rPr>
                        <w:delText xml:space="preserve">Telling, showing and practicing positive behaviours daily </w:delText>
                      </w:r>
                    </w:del>
                  </w:p>
                  <w:p w:rsidR="00525214" w:rsidDel="00587AA9" w:rsidRDefault="00525214" w:rsidP="00525214">
                    <w:pPr>
                      <w:pStyle w:val="ListParagraph"/>
                      <w:numPr>
                        <w:ilvl w:val="0"/>
                        <w:numId w:val="4"/>
                      </w:numPr>
                      <w:spacing w:line="360" w:lineRule="auto"/>
                      <w:contextualSpacing/>
                      <w:rPr>
                        <w:del w:id="2924" w:author="Razzaghi-Pour, Kavi" w:date="2013-10-31T08:07:00Z"/>
                        <w:rFonts w:ascii="Corbel" w:hAnsi="Corbel"/>
                        <w:sz w:val="24"/>
                        <w:szCs w:val="24"/>
                      </w:rPr>
                    </w:pPr>
                    <w:del w:id="2925"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525214" w:rsidRPr="00A137AA" w:rsidDel="00587AA9" w:rsidRDefault="00525214" w:rsidP="00525214">
                    <w:pPr>
                      <w:pStyle w:val="ListParagraph"/>
                      <w:numPr>
                        <w:ilvl w:val="3"/>
                        <w:numId w:val="4"/>
                      </w:numPr>
                      <w:spacing w:line="360" w:lineRule="auto"/>
                      <w:ind w:left="1985" w:hanging="567"/>
                      <w:contextualSpacing/>
                      <w:rPr>
                        <w:del w:id="2926" w:author="Razzaghi-Pour, Kavi" w:date="2013-10-31T08:07:00Z"/>
                        <w:rFonts w:ascii="Corbel" w:hAnsi="Corbel"/>
                        <w:sz w:val="24"/>
                        <w:szCs w:val="24"/>
                      </w:rPr>
                    </w:pPr>
                    <w:del w:id="2927"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525214" w:rsidRPr="00A137AA" w:rsidDel="00587AA9" w:rsidRDefault="00525214" w:rsidP="00525214">
                    <w:pPr>
                      <w:pStyle w:val="ListParagraph"/>
                      <w:spacing w:line="360" w:lineRule="auto"/>
                      <w:ind w:left="1985" w:hanging="567"/>
                      <w:rPr>
                        <w:del w:id="2928" w:author="Razzaghi-Pour, Kavi" w:date="2013-10-31T08:07:00Z"/>
                        <w:rFonts w:ascii="Corbel" w:hAnsi="Corbel"/>
                        <w:sz w:val="24"/>
                        <w:szCs w:val="24"/>
                      </w:rPr>
                    </w:pPr>
                    <w:del w:id="2929" w:author="Razzaghi-Pour, Kavi" w:date="2013-10-31T08:07:00Z">
                      <w:r w:rsidRPr="00A137AA" w:rsidDel="00587AA9">
                        <w:rPr>
                          <w:rFonts w:ascii="Corbel" w:hAnsi="Corbel"/>
                          <w:sz w:val="24"/>
                          <w:szCs w:val="24"/>
                        </w:rPr>
                        <w:delText xml:space="preserve">Go to </w:delText>
                      </w:r>
                    </w:del>
                  </w:p>
                  <w:p w:rsidR="00525214" w:rsidDel="00587AA9" w:rsidRDefault="00525214" w:rsidP="00525214">
                    <w:pPr>
                      <w:pStyle w:val="ListParagraph"/>
                      <w:spacing w:line="360" w:lineRule="auto"/>
                      <w:ind w:left="1985" w:hanging="567"/>
                      <w:rPr>
                        <w:del w:id="2930" w:author="Razzaghi-Pour, Kavi" w:date="2013-10-31T08:07:00Z"/>
                        <w:rFonts w:ascii="Corbel" w:hAnsi="Corbel"/>
                        <w:sz w:val="24"/>
                        <w:szCs w:val="24"/>
                      </w:rPr>
                    </w:pPr>
                    <w:del w:id="2931"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525214" w:rsidRDefault="00525214" w:rsidP="00525214">
                    <w:pPr>
                      <w:pStyle w:val="ListParagraph"/>
                      <w:spacing w:line="360" w:lineRule="auto"/>
                      <w:rPr>
                        <w:rFonts w:ascii="Corbel" w:hAnsi="Corbel"/>
                        <w:sz w:val="24"/>
                        <w:szCs w:val="24"/>
                      </w:rPr>
                    </w:pPr>
                  </w:p>
                  <w:p w:rsidR="00525214" w:rsidRPr="00D10D7F" w:rsidRDefault="00525214" w:rsidP="00525214">
                    <w:pPr>
                      <w:rPr>
                        <w:rFonts w:ascii="Corbel" w:hAnsi="Corbel"/>
                        <w:b/>
                        <w:i/>
                        <w:sz w:val="28"/>
                        <w:szCs w:val="28"/>
                        <w:u w:val="single"/>
                      </w:rPr>
                    </w:pPr>
                  </w:p>
                </w:txbxContent>
              </v:textbox>
            </v:shape>
          </w:pict>
        </w:r>
      </w:ins>
    </w:p>
    <w:p w:rsidR="004D386E" w:rsidRDefault="004D386E" w:rsidP="00B66DA9">
      <w:pPr>
        <w:rPr>
          <w:ins w:id="2932" w:author="Razzaghi-Pour, Kavi" w:date="2013-11-01T10:58:00Z"/>
          <w:rFonts w:ascii="Calibri" w:hAnsi="Calibri"/>
          <w:b/>
          <w:color w:val="660066"/>
          <w:sz w:val="24"/>
          <w:szCs w:val="24"/>
          <w:u w:val="single"/>
        </w:rPr>
      </w:pPr>
    </w:p>
    <w:p w:rsidR="004D386E" w:rsidRDefault="004D386E" w:rsidP="00B66DA9">
      <w:pPr>
        <w:rPr>
          <w:ins w:id="2933" w:author="Razzaghi-Pour, Kavi" w:date="2013-11-01T10:58:00Z"/>
          <w:rFonts w:ascii="Calibri" w:hAnsi="Calibri"/>
          <w:b/>
          <w:color w:val="660066"/>
          <w:sz w:val="24"/>
          <w:szCs w:val="24"/>
          <w:u w:val="single"/>
        </w:rPr>
      </w:pPr>
    </w:p>
    <w:p w:rsidR="004D386E" w:rsidRDefault="004D386E" w:rsidP="00B66DA9">
      <w:pPr>
        <w:rPr>
          <w:ins w:id="2934" w:author="Razzaghi-Pour, Kavi" w:date="2013-11-01T10:58:00Z"/>
          <w:rFonts w:ascii="Calibri" w:hAnsi="Calibri"/>
          <w:b/>
          <w:color w:val="660066"/>
          <w:sz w:val="24"/>
          <w:szCs w:val="24"/>
          <w:u w:val="single"/>
        </w:rPr>
      </w:pPr>
    </w:p>
    <w:p w:rsidR="004D386E" w:rsidRDefault="004D386E" w:rsidP="00B66DA9">
      <w:pPr>
        <w:rPr>
          <w:ins w:id="2935" w:author="Razzaghi-Pour, Kavi" w:date="2013-11-01T10:58:00Z"/>
          <w:rFonts w:ascii="Calibri" w:hAnsi="Calibri"/>
          <w:b/>
          <w:color w:val="660066"/>
          <w:sz w:val="24"/>
          <w:szCs w:val="24"/>
          <w:u w:val="single"/>
        </w:rPr>
      </w:pPr>
    </w:p>
    <w:p w:rsidR="004D386E" w:rsidRDefault="004D386E" w:rsidP="00B66DA9">
      <w:pPr>
        <w:rPr>
          <w:ins w:id="2936" w:author="Razzaghi-Pour, Kavi" w:date="2013-11-01T10:58:00Z"/>
          <w:rFonts w:ascii="Calibri" w:hAnsi="Calibri"/>
          <w:b/>
          <w:color w:val="660066"/>
          <w:sz w:val="24"/>
          <w:szCs w:val="24"/>
          <w:u w:val="single"/>
        </w:rPr>
      </w:pPr>
    </w:p>
    <w:p w:rsidR="004D386E" w:rsidRDefault="004D386E" w:rsidP="00B66DA9">
      <w:pPr>
        <w:rPr>
          <w:ins w:id="2937" w:author="Razzaghi-Pour, Kavi" w:date="2013-11-01T10:58:00Z"/>
          <w:rFonts w:ascii="Calibri" w:hAnsi="Calibri"/>
          <w:b/>
          <w:color w:val="660066"/>
          <w:sz w:val="24"/>
          <w:szCs w:val="24"/>
          <w:u w:val="single"/>
        </w:rPr>
      </w:pPr>
    </w:p>
    <w:p w:rsidR="004D386E" w:rsidRDefault="004D386E" w:rsidP="00B66DA9">
      <w:pPr>
        <w:rPr>
          <w:ins w:id="2938" w:author="Razzaghi-Pour, Kavi" w:date="2013-11-01T10:58:00Z"/>
          <w:rFonts w:ascii="Calibri" w:hAnsi="Calibri"/>
          <w:b/>
          <w:color w:val="660066"/>
          <w:sz w:val="24"/>
          <w:szCs w:val="24"/>
          <w:u w:val="single"/>
        </w:rPr>
      </w:pPr>
    </w:p>
    <w:p w:rsidR="004D386E" w:rsidRDefault="004D386E" w:rsidP="00B66DA9">
      <w:pPr>
        <w:rPr>
          <w:ins w:id="2939" w:author="Razzaghi-Pour, Kavi" w:date="2013-11-01T10:58:00Z"/>
          <w:rFonts w:ascii="Calibri" w:hAnsi="Calibri"/>
          <w:b/>
          <w:color w:val="660066"/>
          <w:sz w:val="24"/>
          <w:szCs w:val="24"/>
          <w:u w:val="single"/>
        </w:rPr>
      </w:pPr>
    </w:p>
    <w:p w:rsidR="004D386E" w:rsidRDefault="004D386E" w:rsidP="00B66DA9">
      <w:pPr>
        <w:rPr>
          <w:ins w:id="2940" w:author="Razzaghi-Pour, Kavi" w:date="2013-11-01T10:58:00Z"/>
          <w:rFonts w:ascii="Calibri" w:hAnsi="Calibri"/>
          <w:b/>
          <w:color w:val="660066"/>
          <w:sz w:val="24"/>
          <w:szCs w:val="24"/>
          <w:u w:val="single"/>
        </w:rPr>
      </w:pPr>
    </w:p>
    <w:p w:rsidR="004D386E" w:rsidRDefault="004D386E" w:rsidP="00B66DA9">
      <w:pPr>
        <w:rPr>
          <w:ins w:id="2941" w:author="Razzaghi-Pour, Kavi" w:date="2013-11-01T10:58:00Z"/>
          <w:rFonts w:ascii="Calibri" w:hAnsi="Calibri"/>
          <w:b/>
          <w:color w:val="660066"/>
          <w:sz w:val="24"/>
          <w:szCs w:val="24"/>
          <w:u w:val="single"/>
        </w:rPr>
      </w:pPr>
    </w:p>
    <w:p w:rsidR="004D386E" w:rsidRDefault="004D386E" w:rsidP="00B66DA9">
      <w:pPr>
        <w:rPr>
          <w:ins w:id="2942" w:author="Razzaghi-Pour, Kavi" w:date="2013-11-01T10:58:00Z"/>
          <w:rFonts w:ascii="Calibri" w:hAnsi="Calibri"/>
          <w:b/>
          <w:color w:val="660066"/>
          <w:sz w:val="24"/>
          <w:szCs w:val="24"/>
          <w:u w:val="single"/>
        </w:rPr>
      </w:pPr>
    </w:p>
    <w:p w:rsidR="004D386E" w:rsidRDefault="004D386E" w:rsidP="00B66DA9">
      <w:pPr>
        <w:rPr>
          <w:ins w:id="2943" w:author="Razzaghi-Pour, Kavi" w:date="2013-11-01T10:58:00Z"/>
          <w:rFonts w:ascii="Calibri" w:hAnsi="Calibri"/>
          <w:b/>
          <w:color w:val="660066"/>
          <w:sz w:val="24"/>
          <w:szCs w:val="24"/>
          <w:u w:val="single"/>
        </w:rPr>
      </w:pPr>
    </w:p>
    <w:p w:rsidR="004D386E" w:rsidRDefault="004D386E" w:rsidP="00B66DA9">
      <w:pPr>
        <w:rPr>
          <w:ins w:id="2944" w:author="Razzaghi-Pour, Kavi" w:date="2013-11-01T10:58:00Z"/>
          <w:rFonts w:ascii="Calibri" w:hAnsi="Calibri"/>
          <w:b/>
          <w:color w:val="660066"/>
          <w:sz w:val="24"/>
          <w:szCs w:val="24"/>
          <w:u w:val="single"/>
        </w:rPr>
      </w:pPr>
    </w:p>
    <w:p w:rsidR="004D386E" w:rsidRDefault="004D386E" w:rsidP="00B66DA9">
      <w:pPr>
        <w:rPr>
          <w:ins w:id="2945" w:author="Razzaghi-Pour, Kavi" w:date="2013-11-01T10:58:00Z"/>
          <w:rFonts w:ascii="Calibri" w:hAnsi="Calibri"/>
          <w:b/>
          <w:color w:val="660066"/>
          <w:sz w:val="24"/>
          <w:szCs w:val="24"/>
          <w:u w:val="single"/>
        </w:rPr>
      </w:pPr>
    </w:p>
    <w:p w:rsidR="004D386E" w:rsidRDefault="004D386E" w:rsidP="00B66DA9">
      <w:pPr>
        <w:rPr>
          <w:ins w:id="2946" w:author="Razzaghi-Pour, Kavi" w:date="2013-11-01T10:58:00Z"/>
          <w:rFonts w:ascii="Calibri" w:hAnsi="Calibri"/>
          <w:b/>
          <w:color w:val="660066"/>
          <w:sz w:val="24"/>
          <w:szCs w:val="24"/>
          <w:u w:val="single"/>
        </w:rPr>
      </w:pPr>
    </w:p>
    <w:p w:rsidR="004D386E" w:rsidRDefault="004D386E" w:rsidP="00B66DA9">
      <w:pPr>
        <w:rPr>
          <w:ins w:id="2947" w:author="Razzaghi-Pour, Kavi" w:date="2013-11-01T10:58:00Z"/>
          <w:rFonts w:ascii="Calibri" w:hAnsi="Calibri"/>
          <w:b/>
          <w:color w:val="660066"/>
          <w:sz w:val="24"/>
          <w:szCs w:val="24"/>
          <w:u w:val="single"/>
        </w:rPr>
      </w:pPr>
    </w:p>
    <w:p w:rsidR="004D386E" w:rsidRDefault="004D386E" w:rsidP="00B66DA9">
      <w:pPr>
        <w:rPr>
          <w:ins w:id="2948" w:author="Razzaghi-Pour, Kavi" w:date="2013-11-01T10:58:00Z"/>
          <w:rFonts w:ascii="Calibri" w:hAnsi="Calibri"/>
          <w:b/>
          <w:color w:val="660066"/>
          <w:sz w:val="24"/>
          <w:szCs w:val="24"/>
          <w:u w:val="single"/>
        </w:rPr>
      </w:pPr>
    </w:p>
    <w:p w:rsidR="004D386E" w:rsidRDefault="004D386E" w:rsidP="00B66DA9">
      <w:pPr>
        <w:rPr>
          <w:ins w:id="2949" w:author="Razzaghi-Pour, Kavi" w:date="2013-11-01T10:58:00Z"/>
          <w:rFonts w:ascii="Calibri" w:hAnsi="Calibri"/>
          <w:b/>
          <w:color w:val="660066"/>
          <w:sz w:val="24"/>
          <w:szCs w:val="24"/>
          <w:u w:val="single"/>
        </w:rPr>
      </w:pPr>
    </w:p>
    <w:p w:rsidR="004D386E" w:rsidRDefault="004D386E" w:rsidP="00B66DA9">
      <w:pPr>
        <w:rPr>
          <w:ins w:id="2950" w:author="Razzaghi-Pour, Kavi" w:date="2013-11-01T10:58:00Z"/>
          <w:rFonts w:ascii="Calibri" w:hAnsi="Calibri"/>
          <w:b/>
          <w:color w:val="660066"/>
          <w:sz w:val="24"/>
          <w:szCs w:val="24"/>
          <w:u w:val="single"/>
        </w:rPr>
      </w:pPr>
    </w:p>
    <w:p w:rsidR="004D386E" w:rsidRDefault="004D386E" w:rsidP="00B66DA9">
      <w:pPr>
        <w:rPr>
          <w:ins w:id="2951" w:author="Razzaghi-Pour, Kavi" w:date="2013-11-01T10:58:00Z"/>
          <w:rFonts w:ascii="Calibri" w:hAnsi="Calibri"/>
          <w:b/>
          <w:color w:val="660066"/>
          <w:sz w:val="24"/>
          <w:szCs w:val="24"/>
          <w:u w:val="single"/>
        </w:rPr>
      </w:pPr>
    </w:p>
    <w:p w:rsidR="004D386E" w:rsidRDefault="004D386E" w:rsidP="00B66DA9">
      <w:pPr>
        <w:rPr>
          <w:ins w:id="2952" w:author="Razzaghi-Pour, Kavi" w:date="2013-11-01T10:58:00Z"/>
          <w:rFonts w:ascii="Calibri" w:hAnsi="Calibri"/>
          <w:b/>
          <w:color w:val="660066"/>
          <w:sz w:val="24"/>
          <w:szCs w:val="24"/>
          <w:u w:val="single"/>
        </w:rPr>
      </w:pPr>
    </w:p>
    <w:p w:rsidR="004D386E" w:rsidRDefault="004D386E" w:rsidP="00B66DA9">
      <w:pPr>
        <w:rPr>
          <w:ins w:id="2953" w:author="Razzaghi-Pour, Kavi" w:date="2013-11-01T10:58:00Z"/>
          <w:rFonts w:ascii="Calibri" w:hAnsi="Calibri"/>
          <w:b/>
          <w:color w:val="660066"/>
          <w:sz w:val="24"/>
          <w:szCs w:val="24"/>
          <w:u w:val="single"/>
        </w:rPr>
      </w:pPr>
    </w:p>
    <w:p w:rsidR="004D386E" w:rsidRDefault="004D386E" w:rsidP="00B66DA9">
      <w:pPr>
        <w:rPr>
          <w:ins w:id="2954" w:author="Razzaghi-Pour, Kavi" w:date="2013-11-01T10:58:00Z"/>
          <w:rFonts w:ascii="Calibri" w:hAnsi="Calibri"/>
          <w:b/>
          <w:color w:val="660066"/>
          <w:sz w:val="24"/>
          <w:szCs w:val="24"/>
          <w:u w:val="single"/>
        </w:rPr>
      </w:pPr>
    </w:p>
    <w:p w:rsidR="004D386E" w:rsidRDefault="004D386E" w:rsidP="00B66DA9">
      <w:pPr>
        <w:rPr>
          <w:ins w:id="2955" w:author="Razzaghi-Pour, Kavi" w:date="2013-11-01T10:58:00Z"/>
          <w:rFonts w:ascii="Calibri" w:hAnsi="Calibri"/>
          <w:b/>
          <w:color w:val="660066"/>
          <w:sz w:val="24"/>
          <w:szCs w:val="24"/>
          <w:u w:val="single"/>
        </w:rPr>
      </w:pPr>
    </w:p>
    <w:p w:rsidR="004D386E" w:rsidRDefault="004D386E" w:rsidP="00B66DA9">
      <w:pPr>
        <w:rPr>
          <w:ins w:id="2956" w:author="Razzaghi-Pour, Kavi" w:date="2013-11-01T10:58:00Z"/>
          <w:rFonts w:ascii="Calibri" w:hAnsi="Calibri"/>
          <w:b/>
          <w:color w:val="660066"/>
          <w:sz w:val="24"/>
          <w:szCs w:val="24"/>
          <w:u w:val="single"/>
        </w:rPr>
      </w:pPr>
    </w:p>
    <w:p w:rsidR="004D386E" w:rsidRDefault="004D386E" w:rsidP="00B66DA9">
      <w:pPr>
        <w:rPr>
          <w:ins w:id="2957" w:author="Razzaghi-Pour, Kavi" w:date="2013-11-01T10:58:00Z"/>
          <w:rFonts w:ascii="Calibri" w:hAnsi="Calibri"/>
          <w:b/>
          <w:color w:val="660066"/>
          <w:sz w:val="24"/>
          <w:szCs w:val="24"/>
          <w:u w:val="single"/>
        </w:rPr>
      </w:pPr>
    </w:p>
    <w:p w:rsidR="004D386E" w:rsidRDefault="00411C20" w:rsidP="00B66DA9">
      <w:pPr>
        <w:rPr>
          <w:ins w:id="2958" w:author="Razzaghi-Pour, Kavi" w:date="2013-11-01T10:58:00Z"/>
          <w:rFonts w:ascii="Calibri" w:hAnsi="Calibri"/>
          <w:b/>
          <w:color w:val="660066"/>
          <w:sz w:val="24"/>
          <w:szCs w:val="24"/>
          <w:u w:val="single"/>
        </w:rPr>
      </w:pPr>
      <w:r>
        <w:rPr>
          <w:rFonts w:ascii="Calibri" w:hAnsi="Calibri"/>
          <w:noProof/>
          <w:sz w:val="24"/>
          <w:szCs w:val="24"/>
          <w:lang w:eastAsia="en-AU"/>
        </w:rPr>
        <w:lastRenderedPageBreak/>
        <w:pict>
          <v:rect id="_x0000_s1135" style="position:absolute;margin-left:426.1pt;margin-top:-19.1pt;width:46.6pt;height:39.7pt;z-index:2516807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noProof/>
          <w:sz w:val="24"/>
          <w:szCs w:val="24"/>
          <w:lang w:eastAsia="en-AU"/>
        </w:rPr>
        <w:pict>
          <v:rect id="_x0000_s1136" style="position:absolute;margin-left:477.2pt;margin-top:-19.1pt;width:46.6pt;height:39.7pt;z-index:251681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noProof/>
          <w:sz w:val="24"/>
          <w:szCs w:val="24"/>
          <w:lang w:eastAsia="en-AU"/>
        </w:rPr>
        <w:pict>
          <v:rect id="_x0000_s1134" style="position:absolute;margin-left:18.6pt;margin-top:-19.1pt;width:46.6pt;height:39.7pt;z-index:2516797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r>
        <w:rPr>
          <w:rFonts w:ascii="Calibri" w:hAnsi="Calibri"/>
          <w:noProof/>
          <w:sz w:val="24"/>
          <w:szCs w:val="24"/>
          <w:lang w:eastAsia="en-AU"/>
        </w:rPr>
        <w:pict>
          <v:rect id="_x0000_s1133" style="position:absolute;margin-left:-32.5pt;margin-top:-19.1pt;width:46.6pt;height:39.7pt;z-index:251678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jMAA&#10;AADbAAAADwAAAGRycy9kb3ducmV2LnhtbERPS2sCMRC+F/ofwgheimb14GM1ihSkPVrd9jwm4+7q&#10;ZrIkqW7/vSkI3ubje85y3dlGXMmH2rGC0TADQaydqblUUBy2gxmIEJENNo5JwR8FWK9eX5aYG3fj&#10;L7ruYylSCIccFVQxtrmUQVdkMQxdS5y4k/MWY4K+lMbjLYXbRo6zbCIt1pwaKmzpvSJ92f9aBXoT&#10;Jj/lWV+aHU1n38Xcx7ePo1L9XrdZgIjUxaf44f40af4c/n9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bjMAAAADbAAAADwAAAAAAAAAAAAAAAACYAgAAZHJzL2Rvd25y&#10;ZXYueG1sUEsFBgAAAAAEAAQA9QAAAIUDAAAAAA==&#10;" strokecolor="windowText" strokeweight="1pt"/>
        </w:pict>
      </w:r>
      <w:ins w:id="2959" w:author="Razzaghi-Pour, Kavi" w:date="2013-11-01T12:04:00Z">
        <w:r w:rsidR="00A533FB">
          <w:rPr>
            <w:rFonts w:ascii="Calibri" w:hAnsi="Calibri"/>
            <w:b/>
            <w:noProof/>
            <w:color w:val="660066"/>
            <w:sz w:val="24"/>
            <w:szCs w:val="24"/>
            <w:u w:val="single"/>
            <w:lang w:eastAsia="en-AU"/>
          </w:rPr>
          <w:pict>
            <v:shape id="_x0000_s1127" type="#_x0000_t202" style="position:absolute;margin-left:-42.75pt;margin-top:-28.3pt;width:576.85pt;height:59.15pt;z-index:25167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Ma8AA&#10;AADbAAAADwAAAGRycy9kb3ducmV2LnhtbERPTYvCMBC9C/sfwgh7EU3XQ5GuUVQQVvBilT0PzdgU&#10;m0m3SW333xtB8DaP9znL9WBrcafWV44VfM0SEMSF0xWXCi7n/XQBwgdkjbVjUvBPHtarj9ESM+16&#10;PtE9D6WIIewzVGBCaDIpfWHIop+5hjhyV9daDBG2pdQt9jHc1nKeJKm0WHFsMNjQzlBxyzuroEsn&#10;p978zg+TTX2wR/NXba8uV+pzPGy+QQQawlv8cv/oO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Ma8AAAADbAAAADwAAAAAAAAAAAAAAAACYAgAAZHJzL2Rvd25y&#10;ZXYueG1sUEsFBgAAAAAEAAQA9QAAAIUDAAAAAA==&#10;" filled="f" strokeweight="2.5pt" insetpen="t">
              <v:shadow color="#868686"/>
              <v:textbox style="mso-next-textbox:#_x0000_s1127" inset="2.88pt,2.88pt,2.88pt,2.88pt">
                <w:txbxContent>
                  <w:p w:rsidR="00A533FB" w:rsidRDefault="00A533FB" w:rsidP="00A533FB">
                    <w:pPr>
                      <w:widowControl w:val="0"/>
                      <w:tabs>
                        <w:tab w:val="left" w:pos="0"/>
                      </w:tabs>
                      <w:jc w:val="center"/>
                      <w:rPr>
                        <w:rFonts w:ascii="Corbel" w:hAnsi="Corbel"/>
                        <w:b/>
                        <w:bCs/>
                        <w:i/>
                        <w:iCs/>
                        <w:sz w:val="10"/>
                        <w:szCs w:val="10"/>
                        <w:u w:val="single"/>
                      </w:rPr>
                    </w:pPr>
                    <w:del w:id="2960" w:author="kavi.razzaghi" w:date="2013-10-31T04:09:00Z">
                      <w:r w:rsidDel="009766B2">
                        <w:rPr>
                          <w:rFonts w:ascii="Corbel" w:hAnsi="Corbel"/>
                          <w:b/>
                          <w:bCs/>
                          <w:i/>
                          <w:iCs/>
                          <w:sz w:val="10"/>
                          <w:szCs w:val="10"/>
                          <w:u w:val="single"/>
                        </w:rPr>
                        <w:delText> </w:delText>
                      </w:r>
                    </w:del>
                  </w:p>
                  <w:p w:rsidR="00A533FB" w:rsidRDefault="00A533FB" w:rsidP="00A533FB">
                    <w:pPr>
                      <w:widowControl w:val="0"/>
                      <w:tabs>
                        <w:tab w:val="left" w:pos="0"/>
                      </w:tabs>
                      <w:jc w:val="center"/>
                      <w:rPr>
                        <w:rFonts w:ascii="Corbel" w:hAnsi="Corbel"/>
                        <w:b/>
                        <w:bCs/>
                        <w:i/>
                        <w:iCs/>
                        <w:sz w:val="28"/>
                        <w:szCs w:val="28"/>
                        <w:u w:val="single"/>
                      </w:rPr>
                    </w:pPr>
                    <w:del w:id="2961" w:author="Razzaghi-Pour, Kavi" w:date="2013-10-30T14:39:00Z">
                      <w:r w:rsidDel="0000144D">
                        <w:rPr>
                          <w:rFonts w:ascii="Corbel" w:hAnsi="Corbel"/>
                          <w:b/>
                          <w:bCs/>
                          <w:i/>
                          <w:iCs/>
                          <w:sz w:val="28"/>
                          <w:szCs w:val="28"/>
                          <w:u w:val="single"/>
                        </w:rPr>
                        <w:delText>ACROSS THE ZONES STRATEGIES:</w:delText>
                      </w:r>
                      <w:r w:rsidRPr="00344A93" w:rsidDel="0000144D">
                        <w:rPr>
                          <w:rFonts w:ascii="Corbel" w:hAnsi="Corbel"/>
                          <w:b/>
                          <w:bCs/>
                          <w:i/>
                          <w:iCs/>
                          <w:sz w:val="28"/>
                          <w:szCs w:val="28"/>
                          <w:u w:val="single"/>
                        </w:rPr>
                        <w:delText xml:space="preserve"> </w:delText>
                      </w:r>
                    </w:del>
                    <w:ins w:id="2962" w:author="Razzaghi-Pour, Kavi" w:date="2013-10-30T15:08:00Z">
                      <w:r>
                        <w:rPr>
                          <w:rFonts w:ascii="Corbel" w:hAnsi="Corbel"/>
                          <w:b/>
                          <w:bCs/>
                          <w:i/>
                          <w:iCs/>
                          <w:sz w:val="28"/>
                          <w:szCs w:val="28"/>
                          <w:u w:val="single"/>
                        </w:rPr>
                        <w:t xml:space="preserve"> </w:t>
                      </w:r>
                    </w:ins>
                    <w:ins w:id="2963" w:author="Razzaghi-Pour, Kavi" w:date="2013-11-01T10:58:00Z">
                      <w:r>
                        <w:rPr>
                          <w:rFonts w:ascii="Corbel" w:hAnsi="Corbel"/>
                          <w:b/>
                          <w:bCs/>
                          <w:i/>
                          <w:iCs/>
                          <w:sz w:val="28"/>
                          <w:szCs w:val="28"/>
                          <w:u w:val="single"/>
                        </w:rPr>
                        <w:t xml:space="preserve">WHITE </w:t>
                      </w:r>
                    </w:ins>
                    <w:ins w:id="2964" w:author="Razzaghi-Pour, Kavi" w:date="2013-10-30T15:08:00Z">
                      <w:r>
                        <w:rPr>
                          <w:rFonts w:ascii="Corbel" w:hAnsi="Corbel"/>
                          <w:b/>
                          <w:bCs/>
                          <w:i/>
                          <w:iCs/>
                          <w:sz w:val="28"/>
                          <w:szCs w:val="28"/>
                          <w:u w:val="single"/>
                        </w:rPr>
                        <w:t>ZONE</w:t>
                      </w:r>
                    </w:ins>
                    <w:ins w:id="2965" w:author="Razzaghi-Pour, Kavi" w:date="2013-10-30T15:09:00Z">
                      <w:r>
                        <w:rPr>
                          <w:rFonts w:ascii="Corbel" w:hAnsi="Corbel"/>
                          <w:b/>
                          <w:bCs/>
                          <w:i/>
                          <w:iCs/>
                          <w:sz w:val="28"/>
                          <w:szCs w:val="28"/>
                          <w:u w:val="single"/>
                        </w:rPr>
                        <w:t xml:space="preserve"> STRATEGIES</w:t>
                      </w:r>
                    </w:ins>
                  </w:p>
                  <w:p w:rsidR="00A533FB" w:rsidRDefault="00A533FB" w:rsidP="00A533FB">
                    <w:pPr>
                      <w:widowControl w:val="0"/>
                      <w:tabs>
                        <w:tab w:val="left" w:pos="0"/>
                      </w:tabs>
                      <w:jc w:val="center"/>
                      <w:rPr>
                        <w:rFonts w:ascii="Corbel" w:hAnsi="Corbel"/>
                        <w:b/>
                        <w:bCs/>
                        <w:i/>
                        <w:iCs/>
                        <w:sz w:val="28"/>
                        <w:szCs w:val="28"/>
                        <w:u w:val="single"/>
                      </w:rPr>
                    </w:pPr>
                    <w:r>
                      <w:rPr>
                        <w:rFonts w:ascii="Corbel" w:hAnsi="Corbel"/>
                        <w:b/>
                        <w:bCs/>
                        <w:i/>
                        <w:iCs/>
                        <w:sz w:val="28"/>
                        <w:szCs w:val="28"/>
                        <w:u w:val="single"/>
                      </w:rPr>
                      <w:t xml:space="preserve">Strategies that apply to all zones </w:t>
                    </w:r>
                  </w:p>
                  <w:p w:rsidR="00A533FB" w:rsidRDefault="00A533FB" w:rsidP="00A533FB">
                    <w:pPr>
                      <w:widowControl w:val="0"/>
                      <w:spacing w:line="300" w:lineRule="auto"/>
                      <w:ind w:left="360"/>
                      <w:rPr>
                        <w:rFonts w:ascii="Corbel" w:hAnsi="Corbel"/>
                        <w:sz w:val="24"/>
                        <w:szCs w:val="24"/>
                      </w:rPr>
                    </w:pPr>
                    <w:r>
                      <w:rPr>
                        <w:rFonts w:ascii="Corbel" w:hAnsi="Corbel"/>
                        <w:sz w:val="24"/>
                        <w:szCs w:val="24"/>
                      </w:rPr>
                      <w:t> </w:t>
                    </w:r>
                  </w:p>
                </w:txbxContent>
              </v:textbox>
            </v:shape>
          </w:pict>
        </w:r>
        <w:r w:rsidR="00A533FB">
          <w:rPr>
            <w:rFonts w:ascii="Calibri" w:hAnsi="Calibri"/>
            <w:b/>
            <w:noProof/>
            <w:color w:val="660066"/>
            <w:sz w:val="24"/>
            <w:szCs w:val="24"/>
            <w:u w:val="single"/>
            <w:lang w:eastAsia="en-AU"/>
          </w:rPr>
          <w:pict>
            <v:shape id="_x0000_s1128" type="#_x0000_t202" style="position:absolute;margin-left:-42.75pt;margin-top:36.85pt;width:576.85pt;height:747.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" strokeweight="2.25pt">
              <v:textbox>
                <w:txbxContent>
                  <w:p w:rsidR="00D32398" w:rsidRDefault="00D32398" w:rsidP="00D32398">
                    <w:pPr>
                      <w:spacing w:after="0"/>
                      <w:rPr>
                        <w:ins w:id="2966" w:author="Razzaghi-Pour, Kavi" w:date="2013-11-01T12:40:00Z"/>
                        <w:rFonts w:ascii="Calibri" w:hAnsi="Calibri"/>
                        <w:sz w:val="24"/>
                        <w:szCs w:val="24"/>
                      </w:rPr>
                    </w:pPr>
                  </w:p>
                  <w:p w:rsidR="00BC2755" w:rsidRPr="00F31316" w:rsidRDefault="00BC2755" w:rsidP="00BC2755">
                    <w:pPr>
                      <w:pStyle w:val="ColorfulList-Accent1"/>
                      <w:spacing w:after="0"/>
                      <w:rPr>
                        <w:ins w:id="2967" w:author="Razzaghi-Pour, Kavi" w:date="2013-11-01T12:42:00Z"/>
                        <w:rFonts w:ascii="Calibri" w:hAnsi="Calibri"/>
                        <w:sz w:val="24"/>
                        <w:szCs w:val="24"/>
                      </w:rPr>
                      <w:pPrChange w:id="2968" w:author="Razzaghi-Pour, Kavi" w:date="2013-11-01T12:42:00Z">
                        <w:pPr>
                          <w:pStyle w:val="ColorfulList-Accent1"/>
                          <w:numPr>
                            <w:numId w:val="39"/>
                          </w:numPr>
                          <w:spacing w:after="0"/>
                          <w:ind w:hanging="360"/>
                        </w:pPr>
                      </w:pPrChange>
                    </w:pPr>
                    <w:ins w:id="2969" w:author="Razzaghi-Pour, Kavi" w:date="2013-11-01T12:42:00Z">
                      <w:r>
                        <w:rPr>
                          <w:rFonts w:ascii="Calibri" w:hAnsi="Calibri"/>
                          <w:sz w:val="24"/>
                          <w:szCs w:val="24"/>
                        </w:rPr>
                        <w:t xml:space="preserve">A student in the WHITE </w:t>
                      </w:r>
                      <w:r w:rsidRPr="00F31316">
                        <w:rPr>
                          <w:rFonts w:ascii="Calibri" w:hAnsi="Calibri"/>
                          <w:sz w:val="24"/>
                          <w:szCs w:val="24"/>
                        </w:rPr>
                        <w:t>zone is seeking or craving sensory input to regu</w:t>
                      </w:r>
                      <w:r>
                        <w:rPr>
                          <w:rFonts w:ascii="Calibri" w:hAnsi="Calibri"/>
                          <w:sz w:val="24"/>
                          <w:szCs w:val="24"/>
                        </w:rPr>
                        <w:t>late their alertness levels.</w:t>
                      </w:r>
                    </w:ins>
                  </w:p>
                  <w:p w:rsidR="00BC2755" w:rsidRDefault="00BC2755" w:rsidP="00BC2755">
                    <w:pPr>
                      <w:spacing w:after="0"/>
                      <w:ind w:left="720"/>
                      <w:rPr>
                        <w:ins w:id="2970" w:author="Razzaghi-Pour, Kavi" w:date="2013-11-01T12:43:00Z"/>
                        <w:rFonts w:ascii="Calibri" w:hAnsi="Calibri"/>
                        <w:sz w:val="24"/>
                        <w:szCs w:val="24"/>
                      </w:rPr>
                      <w:pPrChange w:id="2971" w:author="Razzaghi-Pour, Kavi" w:date="2013-11-01T12:42:00Z">
                        <w:pPr>
                          <w:numPr>
                            <w:numId w:val="39"/>
                          </w:numPr>
                          <w:spacing w:after="0"/>
                          <w:ind w:left="720" w:hanging="360"/>
                        </w:pPr>
                      </w:pPrChange>
                    </w:pPr>
                    <w:ins w:id="2972" w:author="Razzaghi-Pour, Kavi" w:date="2013-11-01T12:42:00Z">
                      <w:r w:rsidRPr="00F31316">
                        <w:rPr>
                          <w:rFonts w:ascii="Calibri" w:hAnsi="Calibri"/>
                          <w:sz w:val="24"/>
                          <w:szCs w:val="24"/>
                        </w:rPr>
                        <w:t xml:space="preserve">Strategies from the </w:t>
                      </w:r>
                      <w:r w:rsidRPr="00F31316">
                        <w:rPr>
                          <w:rFonts w:ascii="Calibri" w:hAnsi="Calibri"/>
                          <w:b/>
                          <w:i/>
                          <w:sz w:val="24"/>
                          <w:szCs w:val="24"/>
                        </w:rPr>
                        <w:t>RED</w:t>
                      </w:r>
                      <w:r w:rsidRPr="00F31316">
                        <w:rPr>
                          <w:rFonts w:ascii="Calibri" w:hAnsi="Calibri"/>
                          <w:sz w:val="24"/>
                          <w:szCs w:val="24"/>
                        </w:rPr>
                        <w:t xml:space="preserve"> zone can also be applied to students in the </w:t>
                      </w:r>
                      <w:r w:rsidRPr="00F31316">
                        <w:rPr>
                          <w:rFonts w:ascii="Calibri" w:hAnsi="Calibri"/>
                          <w:b/>
                          <w:i/>
                          <w:sz w:val="24"/>
                          <w:szCs w:val="24"/>
                        </w:rPr>
                        <w:t>WHITE</w:t>
                      </w:r>
                      <w:r w:rsidRPr="00F31316">
                        <w:rPr>
                          <w:rFonts w:ascii="Calibri" w:hAnsi="Calibri"/>
                          <w:sz w:val="24"/>
                          <w:szCs w:val="24"/>
                        </w:rPr>
                        <w:t xml:space="preserve"> zone, as well as the following additional strategies:</w:t>
                      </w:r>
                    </w:ins>
                  </w:p>
                  <w:p w:rsidR="00110155" w:rsidRDefault="00110155" w:rsidP="00BC2755">
                    <w:pPr>
                      <w:spacing w:after="0"/>
                      <w:ind w:left="720"/>
                      <w:rPr>
                        <w:ins w:id="2973" w:author="Razzaghi-Pour, Kavi" w:date="2013-11-01T12:43:00Z"/>
                        <w:rFonts w:ascii="Calibri" w:hAnsi="Calibri"/>
                        <w:sz w:val="24"/>
                        <w:szCs w:val="24"/>
                      </w:rPr>
                      <w:pPrChange w:id="2974" w:author="Razzaghi-Pour, Kavi" w:date="2013-11-01T12:42:00Z">
                        <w:pPr>
                          <w:numPr>
                            <w:numId w:val="39"/>
                          </w:numPr>
                          <w:spacing w:after="0"/>
                          <w:ind w:left="720" w:hanging="360"/>
                        </w:pPr>
                      </w:pPrChange>
                    </w:pPr>
                  </w:p>
                  <w:p w:rsidR="00110155" w:rsidRPr="00591DF1" w:rsidRDefault="00591DF1" w:rsidP="00591DF1">
                    <w:pPr>
                      <w:spacing w:after="0"/>
                      <w:ind w:left="426"/>
                      <w:rPr>
                        <w:ins w:id="2975" w:author="Razzaghi-Pour, Kavi" w:date="2013-11-01T12:44:00Z"/>
                        <w:rFonts w:ascii="Calibri" w:hAnsi="Calibri"/>
                        <w:b/>
                        <w:i/>
                        <w:sz w:val="24"/>
                        <w:szCs w:val="24"/>
                        <w:rPrChange w:id="2976" w:author="Razzaghi-Pour, Kavi" w:date="2013-11-01T12:49:00Z">
                          <w:rPr>
                            <w:ins w:id="2977" w:author="Razzaghi-Pour, Kavi" w:date="2013-11-01T12:44:00Z"/>
                            <w:rFonts w:ascii="Calibri" w:hAnsi="Calibri"/>
                            <w:b/>
                            <w:sz w:val="24"/>
                            <w:szCs w:val="24"/>
                          </w:rPr>
                        </w:rPrChange>
                      </w:rPr>
                      <w:pPrChange w:id="2978" w:author="Razzaghi-Pour, Kavi" w:date="2013-11-01T12:49:00Z">
                        <w:pPr>
                          <w:spacing w:after="0"/>
                        </w:pPr>
                      </w:pPrChange>
                    </w:pPr>
                    <w:ins w:id="2979" w:author="Razzaghi-Pour, Kavi" w:date="2013-11-01T12:44:00Z">
                      <w:r>
                        <w:rPr>
                          <w:rFonts w:ascii="Calibri" w:hAnsi="Calibri"/>
                          <w:b/>
                          <w:i/>
                          <w:sz w:val="24"/>
                          <w:szCs w:val="24"/>
                        </w:rPr>
                        <w:t>TASTE/SMELL</w:t>
                      </w:r>
                    </w:ins>
                  </w:p>
                  <w:p w:rsidR="00591DF1" w:rsidRDefault="00110155" w:rsidP="00591DF1">
                    <w:pPr>
                      <w:pStyle w:val="ColorfulList-Accent1"/>
                      <w:numPr>
                        <w:ilvl w:val="0"/>
                        <w:numId w:val="43"/>
                      </w:numPr>
                      <w:spacing w:after="0"/>
                      <w:ind w:left="709" w:hanging="283"/>
                      <w:rPr>
                        <w:ins w:id="2980" w:author="Razzaghi-Pour, Kavi" w:date="2013-11-01T12:48:00Z"/>
                        <w:rFonts w:ascii="Calibri" w:hAnsi="Calibri"/>
                        <w:sz w:val="24"/>
                        <w:szCs w:val="24"/>
                      </w:rPr>
                      <w:pPrChange w:id="2981" w:author="Razzaghi-Pour, Kavi" w:date="2013-11-01T12:50:00Z">
                        <w:pPr>
                          <w:pStyle w:val="ColorfulList-Accent1"/>
                          <w:spacing w:after="0"/>
                          <w:ind w:left="360"/>
                        </w:pPr>
                      </w:pPrChange>
                    </w:pPr>
                    <w:ins w:id="2982" w:author="Razzaghi-Pour, Kavi" w:date="2013-11-01T12:44:00Z">
                      <w:r w:rsidRPr="00F31316">
                        <w:rPr>
                          <w:rFonts w:ascii="Calibri" w:hAnsi="Calibri"/>
                          <w:sz w:val="24"/>
                          <w:szCs w:val="24"/>
                        </w:rPr>
                        <w:t xml:space="preserve">This student may be seeking strong odours (sometimes inappropriate smells such as dirty nappies or sweaty armpits). </w:t>
                      </w:r>
                    </w:ins>
                  </w:p>
                  <w:p w:rsidR="00110155" w:rsidRPr="00F31316" w:rsidRDefault="00110155" w:rsidP="00591DF1">
                    <w:pPr>
                      <w:pStyle w:val="ColorfulList-Accent1"/>
                      <w:numPr>
                        <w:ilvl w:val="0"/>
                        <w:numId w:val="44"/>
                      </w:numPr>
                      <w:spacing w:after="0"/>
                      <w:ind w:left="709" w:hanging="283"/>
                      <w:rPr>
                        <w:ins w:id="2983" w:author="Razzaghi-Pour, Kavi" w:date="2013-11-01T12:44:00Z"/>
                        <w:rFonts w:ascii="Calibri" w:hAnsi="Calibri"/>
                        <w:sz w:val="24"/>
                        <w:szCs w:val="24"/>
                      </w:rPr>
                      <w:pPrChange w:id="2984" w:author="Razzaghi-Pour, Kavi" w:date="2013-11-01T12:50:00Z">
                        <w:pPr>
                          <w:pStyle w:val="ColorfulList-Accent1"/>
                          <w:spacing w:after="0"/>
                          <w:ind w:left="360"/>
                        </w:pPr>
                      </w:pPrChange>
                    </w:pPr>
                    <w:ins w:id="2985" w:author="Razzaghi-Pour, Kavi" w:date="2013-11-01T12:44:00Z">
                      <w:r w:rsidRPr="00F31316">
                        <w:rPr>
                          <w:rFonts w:ascii="Calibri" w:hAnsi="Calibri"/>
                          <w:sz w:val="24"/>
                          <w:szCs w:val="24"/>
                        </w:rPr>
                        <w:t>They may benefit from strong fragrances that are appropriate for the setting</w:t>
                      </w:r>
                    </w:ins>
                    <w:ins w:id="2986" w:author="Razzaghi-Pour, Kavi" w:date="2013-11-01T12:49:00Z">
                      <w:r w:rsidR="00591DF1">
                        <w:rPr>
                          <w:rFonts w:ascii="Calibri" w:hAnsi="Calibri"/>
                          <w:sz w:val="24"/>
                          <w:szCs w:val="24"/>
                        </w:rPr>
                        <w:t>,</w:t>
                      </w:r>
                    </w:ins>
                    <w:ins w:id="2987" w:author="Razzaghi-Pour, Kavi" w:date="2013-11-01T12:44:00Z">
                      <w:r w:rsidRPr="00F31316">
                        <w:rPr>
                          <w:rFonts w:ascii="Calibri" w:hAnsi="Calibri"/>
                          <w:sz w:val="24"/>
                          <w:szCs w:val="24"/>
                        </w:rPr>
                        <w:t xml:space="preserve"> e.g. deodorant for their body, smelling herbs and plants when gardening, smelling soap or detergent when washing up or carrying out personal hygiene routines, adding essential oils to </w:t>
                      </w:r>
                    </w:ins>
                    <w:ins w:id="2988" w:author="Razzaghi-Pour, Kavi" w:date="2013-11-01T12:50:00Z">
                      <w:r w:rsidR="00591DF1" w:rsidRPr="00F31316">
                        <w:rPr>
                          <w:rFonts w:ascii="Calibri" w:hAnsi="Calibri"/>
                          <w:sz w:val="24"/>
                          <w:szCs w:val="24"/>
                        </w:rPr>
                        <w:t>play dough</w:t>
                      </w:r>
                    </w:ins>
                    <w:ins w:id="2989" w:author="Razzaghi-Pour, Kavi" w:date="2013-11-01T12:44:00Z">
                      <w:r w:rsidRPr="00F31316">
                        <w:rPr>
                          <w:rFonts w:ascii="Calibri" w:hAnsi="Calibri"/>
                          <w:sz w:val="24"/>
                          <w:szCs w:val="24"/>
                        </w:rPr>
                        <w:t xml:space="preserve">, paint or other non-edible mediums. Closely monitor </w:t>
                      </w:r>
                      <w:r w:rsidR="00591DF1">
                        <w:rPr>
                          <w:rFonts w:ascii="Calibri" w:hAnsi="Calibri"/>
                          <w:sz w:val="24"/>
                          <w:szCs w:val="24"/>
                        </w:rPr>
                        <w:t xml:space="preserve">how these fragrances affect </w:t>
                      </w:r>
                      <w:r w:rsidRPr="00F31316">
                        <w:rPr>
                          <w:rFonts w:ascii="Calibri" w:hAnsi="Calibri"/>
                          <w:sz w:val="24"/>
                          <w:szCs w:val="24"/>
                        </w:rPr>
                        <w:t>students.</w:t>
                      </w:r>
                    </w:ins>
                  </w:p>
                  <w:p w:rsidR="00110155" w:rsidRPr="00F31316" w:rsidRDefault="00C328C1" w:rsidP="00110155">
                    <w:pPr>
                      <w:pStyle w:val="ColorfulList-Accent1"/>
                      <w:numPr>
                        <w:ilvl w:val="0"/>
                        <w:numId w:val="4"/>
                      </w:numPr>
                      <w:spacing w:after="0"/>
                      <w:rPr>
                        <w:ins w:id="2990" w:author="Razzaghi-Pour, Kavi" w:date="2013-11-01T12:44:00Z"/>
                        <w:rFonts w:ascii="Calibri" w:hAnsi="Calibri"/>
                        <w:sz w:val="24"/>
                        <w:szCs w:val="24"/>
                      </w:rPr>
                    </w:pPr>
                    <w:ins w:id="2991" w:author="Razzaghi-Pour, Kavi" w:date="2013-11-01T12:56:00Z">
                      <w:r>
                        <w:rPr>
                          <w:rFonts w:ascii="Calibri" w:hAnsi="Calibri"/>
                          <w:sz w:val="24"/>
                          <w:szCs w:val="24"/>
                        </w:rPr>
                        <w:t>O</w:t>
                      </w:r>
                    </w:ins>
                    <w:ins w:id="2992" w:author="Razzaghi-Pour, Kavi" w:date="2013-11-01T12:50:00Z">
                      <w:r w:rsidR="00591DF1">
                        <w:rPr>
                          <w:rFonts w:ascii="Calibri" w:hAnsi="Calibri"/>
                          <w:sz w:val="24"/>
                          <w:szCs w:val="24"/>
                        </w:rPr>
                        <w:t xml:space="preserve">pportunities to chew </w:t>
                      </w:r>
                    </w:ins>
                    <w:ins w:id="2993" w:author="Razzaghi-Pour, Kavi" w:date="2013-11-01T12:44:00Z">
                      <w:r w:rsidR="00110155" w:rsidRPr="00F31316">
                        <w:rPr>
                          <w:rFonts w:ascii="Calibri" w:hAnsi="Calibri"/>
                          <w:sz w:val="24"/>
                          <w:szCs w:val="24"/>
                        </w:rPr>
                        <w:t>on chewy tubes</w:t>
                      </w:r>
                    </w:ins>
                    <w:ins w:id="2994" w:author="Razzaghi-Pour, Kavi" w:date="2013-11-01T12:50:00Z">
                      <w:r w:rsidR="00591DF1">
                        <w:rPr>
                          <w:rFonts w:ascii="Calibri" w:hAnsi="Calibri"/>
                          <w:sz w:val="24"/>
                          <w:szCs w:val="24"/>
                        </w:rPr>
                        <w:t>, che</w:t>
                      </w:r>
                    </w:ins>
                    <w:ins w:id="2995" w:author="Razzaghi-Pour, Kavi" w:date="2013-11-01T12:51:00Z">
                      <w:r w:rsidR="00591DF1">
                        <w:rPr>
                          <w:rFonts w:ascii="Calibri" w:hAnsi="Calibri"/>
                          <w:sz w:val="24"/>
                          <w:szCs w:val="24"/>
                        </w:rPr>
                        <w:t>welery</w:t>
                      </w:r>
                    </w:ins>
                    <w:ins w:id="2996" w:author="Razzaghi-Pour, Kavi" w:date="2013-11-01T13:27:00Z">
                      <w:r w:rsidR="0049462C">
                        <w:rPr>
                          <w:rFonts w:ascii="Calibri" w:hAnsi="Calibri"/>
                          <w:sz w:val="24"/>
                          <w:szCs w:val="24"/>
                        </w:rPr>
                        <w:t xml:space="preserve"> etc</w:t>
                      </w:r>
                    </w:ins>
                  </w:p>
                  <w:p w:rsidR="00110155" w:rsidRPr="00F31316" w:rsidRDefault="0049462C" w:rsidP="00110155">
                    <w:pPr>
                      <w:pStyle w:val="ColorfulList-Accent1"/>
                      <w:numPr>
                        <w:ilvl w:val="0"/>
                        <w:numId w:val="4"/>
                      </w:numPr>
                      <w:spacing w:after="0"/>
                      <w:rPr>
                        <w:ins w:id="2997" w:author="Razzaghi-Pour, Kavi" w:date="2013-11-01T12:44:00Z"/>
                        <w:rFonts w:ascii="Calibri" w:hAnsi="Calibri"/>
                        <w:sz w:val="24"/>
                        <w:szCs w:val="24"/>
                      </w:rPr>
                    </w:pPr>
                    <w:ins w:id="2998" w:author="Razzaghi-Pour, Kavi" w:date="2013-11-01T13:27:00Z">
                      <w:r>
                        <w:rPr>
                          <w:rFonts w:ascii="Calibri" w:hAnsi="Calibri"/>
                          <w:sz w:val="24"/>
                          <w:szCs w:val="24"/>
                        </w:rPr>
                        <w:t>O</w:t>
                      </w:r>
                    </w:ins>
                    <w:ins w:id="2999" w:author="Razzaghi-Pour, Kavi" w:date="2013-11-01T12:51:00Z">
                      <w:r w:rsidR="00591DF1">
                        <w:rPr>
                          <w:rFonts w:ascii="Calibri" w:hAnsi="Calibri"/>
                          <w:sz w:val="24"/>
                          <w:szCs w:val="24"/>
                        </w:rPr>
                        <w:t>pportunities to d</w:t>
                      </w:r>
                    </w:ins>
                    <w:ins w:id="3000" w:author="Razzaghi-Pour, Kavi" w:date="2013-11-01T12:44:00Z">
                      <w:r w:rsidR="00591DF1">
                        <w:rPr>
                          <w:rFonts w:ascii="Calibri" w:hAnsi="Calibri"/>
                          <w:sz w:val="24"/>
                          <w:szCs w:val="24"/>
                        </w:rPr>
                        <w:t>rink</w:t>
                      </w:r>
                      <w:r w:rsidR="00110155" w:rsidRPr="00F31316">
                        <w:rPr>
                          <w:rFonts w:ascii="Calibri" w:hAnsi="Calibri"/>
                          <w:sz w:val="24"/>
                          <w:szCs w:val="24"/>
                        </w:rPr>
                        <w:t xml:space="preserve"> from a straw</w:t>
                      </w:r>
                    </w:ins>
                  </w:p>
                  <w:p w:rsidR="00110155" w:rsidRPr="00F31316" w:rsidRDefault="0049462C" w:rsidP="00110155">
                    <w:pPr>
                      <w:pStyle w:val="ColorfulList-Accent1"/>
                      <w:numPr>
                        <w:ilvl w:val="0"/>
                        <w:numId w:val="4"/>
                      </w:numPr>
                      <w:spacing w:after="0"/>
                      <w:rPr>
                        <w:ins w:id="3001" w:author="Razzaghi-Pour, Kavi" w:date="2013-11-01T12:44:00Z"/>
                        <w:rFonts w:ascii="Calibri" w:hAnsi="Calibri"/>
                        <w:sz w:val="24"/>
                        <w:szCs w:val="24"/>
                      </w:rPr>
                    </w:pPr>
                    <w:ins w:id="3002" w:author="Razzaghi-Pour, Kavi" w:date="2013-11-01T13:27:00Z">
                      <w:r>
                        <w:rPr>
                          <w:rFonts w:ascii="Calibri" w:hAnsi="Calibri"/>
                          <w:sz w:val="24"/>
                          <w:szCs w:val="24"/>
                        </w:rPr>
                        <w:t xml:space="preserve">Opportunities to eat </w:t>
                      </w:r>
                    </w:ins>
                    <w:ins w:id="3003" w:author="Razzaghi-Pour, Kavi" w:date="2013-11-01T12:51:00Z">
                      <w:r w:rsidR="00591DF1">
                        <w:rPr>
                          <w:rFonts w:ascii="Calibri" w:hAnsi="Calibri"/>
                          <w:sz w:val="24"/>
                          <w:szCs w:val="24"/>
                        </w:rPr>
                        <w:t>c</w:t>
                      </w:r>
                    </w:ins>
                    <w:ins w:id="3004" w:author="Razzaghi-Pour, Kavi" w:date="2013-11-01T12:44:00Z">
                      <w:r w:rsidR="00110155" w:rsidRPr="00F31316">
                        <w:rPr>
                          <w:rFonts w:ascii="Calibri" w:hAnsi="Calibri"/>
                          <w:sz w:val="24"/>
                          <w:szCs w:val="24"/>
                        </w:rPr>
                        <w:t>runchy, salty snacks</w:t>
                      </w:r>
                    </w:ins>
                  </w:p>
                  <w:p w:rsidR="00110155" w:rsidRPr="00F31316" w:rsidRDefault="0049462C" w:rsidP="00110155">
                    <w:pPr>
                      <w:pStyle w:val="ColorfulList-Accent1"/>
                      <w:numPr>
                        <w:ilvl w:val="0"/>
                        <w:numId w:val="4"/>
                      </w:numPr>
                      <w:spacing w:after="0"/>
                      <w:rPr>
                        <w:ins w:id="3005" w:author="Razzaghi-Pour, Kavi" w:date="2013-11-01T12:44:00Z"/>
                        <w:rFonts w:ascii="Calibri" w:hAnsi="Calibri"/>
                        <w:sz w:val="24"/>
                        <w:szCs w:val="24"/>
                      </w:rPr>
                    </w:pPr>
                    <w:ins w:id="3006" w:author="Razzaghi-Pour, Kavi" w:date="2013-11-01T13:27:00Z">
                      <w:r>
                        <w:rPr>
                          <w:rFonts w:ascii="Calibri" w:hAnsi="Calibri"/>
                          <w:sz w:val="24"/>
                          <w:szCs w:val="24"/>
                        </w:rPr>
                        <w:t>Opportunities to chew on ice</w:t>
                      </w:r>
                    </w:ins>
                  </w:p>
                  <w:p w:rsidR="00110155" w:rsidRDefault="00110155" w:rsidP="00BC2755">
                    <w:pPr>
                      <w:spacing w:after="0"/>
                      <w:ind w:left="720"/>
                      <w:rPr>
                        <w:ins w:id="3007" w:author="Razzaghi-Pour, Kavi" w:date="2013-11-01T13:28:00Z"/>
                        <w:rFonts w:ascii="Calibri" w:hAnsi="Calibri"/>
                        <w:sz w:val="24"/>
                        <w:szCs w:val="24"/>
                      </w:rPr>
                      <w:pPrChange w:id="3008" w:author="Razzaghi-Pour, Kavi" w:date="2013-11-01T12:42:00Z">
                        <w:pPr>
                          <w:numPr>
                            <w:numId w:val="39"/>
                          </w:numPr>
                          <w:spacing w:after="0"/>
                          <w:ind w:left="720" w:hanging="360"/>
                        </w:pPr>
                      </w:pPrChange>
                    </w:pPr>
                  </w:p>
                  <w:p w:rsidR="00E872AA" w:rsidRPr="00F31316" w:rsidRDefault="00E872AA" w:rsidP="00E872AA">
                    <w:pPr>
                      <w:spacing w:after="0"/>
                      <w:ind w:left="426"/>
                      <w:rPr>
                        <w:ins w:id="3009" w:author="Razzaghi-Pour, Kavi" w:date="2013-11-01T13:28:00Z"/>
                        <w:rFonts w:ascii="Calibri" w:hAnsi="Calibri"/>
                        <w:b/>
                        <w:sz w:val="24"/>
                        <w:szCs w:val="24"/>
                      </w:rPr>
                      <w:pPrChange w:id="3010" w:author="Razzaghi-Pour, Kavi" w:date="2013-11-01T13:28:00Z">
                        <w:pPr>
                          <w:spacing w:after="0"/>
                        </w:pPr>
                      </w:pPrChange>
                    </w:pPr>
                    <w:ins w:id="3011" w:author="Razzaghi-Pour, Kavi" w:date="2013-11-01T13:28:00Z">
                      <w:r>
                        <w:rPr>
                          <w:rFonts w:ascii="Calibri" w:hAnsi="Calibri"/>
                          <w:b/>
                          <w:sz w:val="24"/>
                          <w:szCs w:val="24"/>
                        </w:rPr>
                        <w:t>RESPIRATION</w:t>
                      </w:r>
                    </w:ins>
                  </w:p>
                  <w:p w:rsidR="00E872AA" w:rsidRPr="00F31316" w:rsidRDefault="00E872AA" w:rsidP="00E872AA">
                    <w:pPr>
                      <w:pStyle w:val="ColorfulList-Accent1"/>
                      <w:numPr>
                        <w:ilvl w:val="0"/>
                        <w:numId w:val="4"/>
                      </w:numPr>
                      <w:spacing w:after="0"/>
                      <w:rPr>
                        <w:ins w:id="3012" w:author="Razzaghi-Pour, Kavi" w:date="2013-11-01T13:28:00Z"/>
                        <w:rFonts w:ascii="Calibri" w:hAnsi="Calibri"/>
                        <w:sz w:val="24"/>
                        <w:szCs w:val="24"/>
                      </w:rPr>
                    </w:pPr>
                    <w:ins w:id="3013" w:author="Razzaghi-Pour, Kavi" w:date="2013-11-01T13:28:00Z">
                      <w:r w:rsidRPr="00F31316">
                        <w:rPr>
                          <w:rFonts w:ascii="Calibri" w:hAnsi="Calibri"/>
                          <w:sz w:val="24"/>
                          <w:szCs w:val="24"/>
                        </w:rPr>
                        <w:t>Blowing with force and singing with expression and ac</w:t>
                      </w:r>
                      <w:r>
                        <w:rPr>
                          <w:rFonts w:ascii="Calibri" w:hAnsi="Calibri"/>
                          <w:sz w:val="24"/>
                          <w:szCs w:val="24"/>
                        </w:rPr>
                        <w:t xml:space="preserve">tions may help to fulfil </w:t>
                      </w:r>
                    </w:ins>
                    <w:ins w:id="3014" w:author="Razzaghi-Pour, Kavi" w:date="2013-11-01T13:29:00Z">
                      <w:r>
                        <w:rPr>
                          <w:rFonts w:ascii="Calibri" w:hAnsi="Calibri"/>
                          <w:sz w:val="24"/>
                          <w:szCs w:val="24"/>
                        </w:rPr>
                        <w:t>a student’s</w:t>
                      </w:r>
                    </w:ins>
                    <w:ins w:id="3015" w:author="Razzaghi-Pour, Kavi" w:date="2013-11-01T13:28:00Z">
                      <w:r w:rsidRPr="00F31316">
                        <w:rPr>
                          <w:rFonts w:ascii="Calibri" w:hAnsi="Calibri"/>
                          <w:sz w:val="24"/>
                          <w:szCs w:val="24"/>
                        </w:rPr>
                        <w:t xml:space="preserve"> need for high impact.</w:t>
                      </w:r>
                    </w:ins>
                  </w:p>
                  <w:p w:rsidR="00E872AA" w:rsidRPr="00F31316" w:rsidRDefault="00E872AA" w:rsidP="00E872AA">
                    <w:pPr>
                      <w:pStyle w:val="ColorfulList-Accent1"/>
                      <w:numPr>
                        <w:ilvl w:val="0"/>
                        <w:numId w:val="4"/>
                      </w:numPr>
                      <w:spacing w:after="0"/>
                      <w:rPr>
                        <w:ins w:id="3016" w:author="Razzaghi-Pour, Kavi" w:date="2013-11-01T13:28:00Z"/>
                        <w:rFonts w:ascii="Calibri" w:hAnsi="Calibri"/>
                        <w:sz w:val="24"/>
                        <w:szCs w:val="24"/>
                      </w:rPr>
                    </w:pPr>
                    <w:ins w:id="3017" w:author="Razzaghi-Pour, Kavi" w:date="2013-11-01T13:28:00Z">
                      <w:r w:rsidRPr="00F31316">
                        <w:rPr>
                          <w:rFonts w:ascii="Calibri" w:hAnsi="Calibri"/>
                          <w:sz w:val="24"/>
                          <w:szCs w:val="24"/>
                        </w:rPr>
                        <w:t>Encourage deep breathing through extended exhalations which then encourage deep inhalations</w:t>
                      </w:r>
                    </w:ins>
                  </w:p>
                  <w:p w:rsidR="00E872AA" w:rsidRPr="00F31316" w:rsidRDefault="00E872AA" w:rsidP="00E872AA">
                    <w:pPr>
                      <w:pStyle w:val="ColorfulList-Accent1"/>
                      <w:numPr>
                        <w:ilvl w:val="1"/>
                        <w:numId w:val="4"/>
                      </w:numPr>
                      <w:spacing w:after="0"/>
                      <w:rPr>
                        <w:ins w:id="3018" w:author="Razzaghi-Pour, Kavi" w:date="2013-11-01T13:28:00Z"/>
                        <w:rFonts w:ascii="Calibri" w:hAnsi="Calibri"/>
                        <w:sz w:val="24"/>
                        <w:szCs w:val="24"/>
                      </w:rPr>
                    </w:pPr>
                    <w:ins w:id="3019" w:author="Razzaghi-Pour, Kavi" w:date="2013-11-01T13:28:00Z">
                      <w:r w:rsidRPr="00F31316">
                        <w:rPr>
                          <w:rFonts w:ascii="Calibri" w:hAnsi="Calibri"/>
                          <w:sz w:val="24"/>
                          <w:szCs w:val="24"/>
                        </w:rPr>
                        <w:t>Hissing sound</w:t>
                      </w:r>
                    </w:ins>
                  </w:p>
                  <w:p w:rsidR="00E872AA" w:rsidRPr="00F31316" w:rsidRDefault="00E872AA" w:rsidP="00E872AA">
                    <w:pPr>
                      <w:pStyle w:val="ColorfulList-Accent1"/>
                      <w:numPr>
                        <w:ilvl w:val="1"/>
                        <w:numId w:val="4"/>
                      </w:numPr>
                      <w:spacing w:after="0"/>
                      <w:rPr>
                        <w:ins w:id="3020" w:author="Razzaghi-Pour, Kavi" w:date="2013-11-01T13:28:00Z"/>
                        <w:rFonts w:ascii="Calibri" w:hAnsi="Calibri"/>
                        <w:sz w:val="24"/>
                        <w:szCs w:val="24"/>
                      </w:rPr>
                    </w:pPr>
                    <w:ins w:id="3021" w:author="Razzaghi-Pour, Kavi" w:date="2013-11-01T13:28:00Z">
                      <w:r w:rsidRPr="00F31316">
                        <w:rPr>
                          <w:rFonts w:ascii="Calibri" w:hAnsi="Calibri"/>
                          <w:sz w:val="24"/>
                          <w:szCs w:val="24"/>
                        </w:rPr>
                        <w:t>Humming competition</w:t>
                      </w:r>
                    </w:ins>
                  </w:p>
                  <w:p w:rsidR="00E872AA" w:rsidRPr="00F31316" w:rsidRDefault="00E872AA" w:rsidP="00E872AA">
                    <w:pPr>
                      <w:pStyle w:val="ColorfulList-Accent1"/>
                      <w:numPr>
                        <w:ilvl w:val="1"/>
                        <w:numId w:val="4"/>
                      </w:numPr>
                      <w:spacing w:after="0"/>
                      <w:rPr>
                        <w:ins w:id="3022" w:author="Razzaghi-Pour, Kavi" w:date="2013-11-01T13:28:00Z"/>
                        <w:rFonts w:ascii="Calibri" w:hAnsi="Calibri"/>
                        <w:sz w:val="24"/>
                        <w:szCs w:val="24"/>
                      </w:rPr>
                    </w:pPr>
                    <w:ins w:id="3023" w:author="Razzaghi-Pour, Kavi" w:date="2013-11-01T13:28:00Z">
                      <w:r w:rsidRPr="00F31316">
                        <w:rPr>
                          <w:rFonts w:ascii="Calibri" w:hAnsi="Calibri"/>
                          <w:sz w:val="24"/>
                          <w:szCs w:val="24"/>
                        </w:rPr>
                        <w:t>Songs with long vowels</w:t>
                      </w:r>
                    </w:ins>
                  </w:p>
                  <w:p w:rsidR="00E872AA" w:rsidRPr="00F31316" w:rsidRDefault="00E872AA" w:rsidP="00E872AA">
                    <w:pPr>
                      <w:pStyle w:val="ColorfulList-Accent1"/>
                      <w:numPr>
                        <w:ilvl w:val="1"/>
                        <w:numId w:val="4"/>
                      </w:numPr>
                      <w:spacing w:after="0"/>
                      <w:rPr>
                        <w:ins w:id="3024" w:author="Razzaghi-Pour, Kavi" w:date="2013-11-01T13:28:00Z"/>
                        <w:rFonts w:ascii="Calibri" w:hAnsi="Calibri"/>
                        <w:sz w:val="24"/>
                        <w:szCs w:val="24"/>
                      </w:rPr>
                    </w:pPr>
                    <w:ins w:id="3025" w:author="Razzaghi-Pour, Kavi" w:date="2013-11-01T13:28:00Z">
                      <w:r w:rsidRPr="00F31316">
                        <w:rPr>
                          <w:rFonts w:ascii="Calibri" w:hAnsi="Calibri"/>
                          <w:sz w:val="24"/>
                          <w:szCs w:val="24"/>
                        </w:rPr>
                        <w:t>Resistance whistles and breathing exercises</w:t>
                      </w:r>
                    </w:ins>
                  </w:p>
                  <w:p w:rsidR="00E872AA" w:rsidRPr="00F31316" w:rsidRDefault="00E872AA" w:rsidP="00E872AA">
                    <w:pPr>
                      <w:pStyle w:val="ColorfulList-Accent1"/>
                      <w:numPr>
                        <w:ilvl w:val="1"/>
                        <w:numId w:val="4"/>
                      </w:numPr>
                      <w:spacing w:after="0"/>
                      <w:rPr>
                        <w:ins w:id="3026" w:author="Razzaghi-Pour, Kavi" w:date="2013-11-01T13:28:00Z"/>
                        <w:rFonts w:ascii="Calibri" w:hAnsi="Calibri"/>
                        <w:sz w:val="24"/>
                        <w:szCs w:val="24"/>
                      </w:rPr>
                    </w:pPr>
                    <w:ins w:id="3027" w:author="Razzaghi-Pour, Kavi" w:date="2013-11-01T13:28:00Z">
                      <w:r w:rsidRPr="00F31316">
                        <w:rPr>
                          <w:rFonts w:ascii="Calibri" w:hAnsi="Calibri"/>
                          <w:sz w:val="24"/>
                          <w:szCs w:val="24"/>
                        </w:rPr>
                        <w:t>Heavy muscle work that increase heart rate and encourages deep breathing (e.g. chair push ups, jumping on the spot, bouncing on the gym ball)</w:t>
                      </w:r>
                    </w:ins>
                  </w:p>
                  <w:p w:rsidR="00E872AA" w:rsidRPr="00F31316" w:rsidRDefault="00E872AA" w:rsidP="00BC2755">
                    <w:pPr>
                      <w:spacing w:after="0"/>
                      <w:ind w:left="720"/>
                      <w:rPr>
                        <w:ins w:id="3028" w:author="Razzaghi-Pour, Kavi" w:date="2013-11-01T12:42:00Z"/>
                        <w:rFonts w:ascii="Calibri" w:hAnsi="Calibri"/>
                        <w:sz w:val="24"/>
                        <w:szCs w:val="24"/>
                      </w:rPr>
                      <w:pPrChange w:id="3029" w:author="Razzaghi-Pour, Kavi" w:date="2013-11-01T12:42:00Z">
                        <w:pPr>
                          <w:numPr>
                            <w:numId w:val="39"/>
                          </w:numPr>
                          <w:spacing w:after="0"/>
                          <w:ind w:left="720" w:hanging="360"/>
                        </w:pPr>
                      </w:pPrChange>
                    </w:pPr>
                  </w:p>
                  <w:p w:rsidR="00A533FB" w:rsidRDefault="00A533FB" w:rsidP="00A533FB">
                    <w:pPr>
                      <w:ind w:left="720"/>
                      <w:rPr>
                        <w:ins w:id="3030" w:author="Razzaghi-Pour, Kavi" w:date="2013-11-01T11:45:00Z"/>
                        <w:rFonts w:ascii="Calibri" w:hAnsi="Calibri"/>
                        <w:sz w:val="24"/>
                        <w:szCs w:val="24"/>
                      </w:rPr>
                      <w:pPrChange w:id="3031" w:author="Razzaghi-Pour, Kavi" w:date="2013-11-01T12:04:00Z">
                        <w:pPr>
                          <w:numPr>
                            <w:numId w:val="3"/>
                          </w:numPr>
                          <w:ind w:left="720" w:hanging="360"/>
                        </w:pPr>
                      </w:pPrChange>
                    </w:pPr>
                  </w:p>
                  <w:p w:rsidR="00A533FB" w:rsidRDefault="00A533FB" w:rsidP="00A533FB">
                    <w:pPr>
                      <w:spacing w:after="0"/>
                      <w:ind w:left="720"/>
                      <w:rPr>
                        <w:ins w:id="3032" w:author="Razzaghi-Pour, Kavi" w:date="2013-10-31T08:13:00Z"/>
                        <w:rFonts w:ascii="Calibri" w:hAnsi="Calibri"/>
                        <w:sz w:val="24"/>
                        <w:szCs w:val="24"/>
                      </w:rPr>
                      <w:pPrChange w:id="3033" w:author="Razzaghi-Pour, Kavi" w:date="2013-10-31T08:13:00Z">
                        <w:pPr>
                          <w:numPr>
                            <w:numId w:val="3"/>
                          </w:numPr>
                          <w:spacing w:after="0"/>
                          <w:ind w:left="720" w:hanging="360"/>
                        </w:pPr>
                      </w:pPrChange>
                    </w:pPr>
                    <w:del w:id="3034" w:author="Razzaghi-Pour, Kavi" w:date="2013-10-31T08:07:00Z">
                      <w:r w:rsidRPr="006A5C54" w:rsidDel="00587AA9">
                        <w:rPr>
                          <w:rFonts w:ascii="Corbel" w:hAnsi="Corbel"/>
                          <w:b/>
                          <w:i/>
                          <w:sz w:val="40"/>
                          <w:szCs w:val="40"/>
                          <w:u w:val="single"/>
                        </w:rPr>
                        <w:delText>General Strategies</w:delText>
                      </w:r>
                    </w:del>
                  </w:p>
                  <w:p w:rsidR="00A533FB" w:rsidRPr="000E71A2" w:rsidRDefault="00A533FB" w:rsidP="00A533FB">
                    <w:pPr>
                      <w:spacing w:after="0"/>
                      <w:ind w:left="720"/>
                      <w:rPr>
                        <w:ins w:id="3035" w:author="Razzaghi-Pour, Kavi" w:date="2013-10-31T08:07:00Z"/>
                        <w:rFonts w:ascii="Calibri" w:hAnsi="Calibri"/>
                        <w:sz w:val="24"/>
                        <w:szCs w:val="24"/>
                      </w:rPr>
                      <w:pPrChange w:id="3036" w:author="Razzaghi-Pour, Kavi" w:date="2013-10-31T08:13:00Z">
                        <w:pPr>
                          <w:numPr>
                            <w:numId w:val="3"/>
                          </w:numPr>
                          <w:spacing w:after="0"/>
                          <w:ind w:left="720" w:hanging="360"/>
                        </w:pPr>
                      </w:pPrChange>
                    </w:pPr>
                  </w:p>
                  <w:p w:rsidR="00A533FB" w:rsidRPr="000E71A2" w:rsidRDefault="00A533FB" w:rsidP="00A533FB">
                    <w:pPr>
                      <w:spacing w:after="0"/>
                      <w:ind w:left="720"/>
                      <w:rPr>
                        <w:ins w:id="3037" w:author="Razzaghi-Pour, Kavi" w:date="2013-10-31T08:07:00Z"/>
                        <w:rFonts w:ascii="Calibri" w:hAnsi="Calibri"/>
                        <w:sz w:val="24"/>
                        <w:szCs w:val="24"/>
                      </w:rPr>
                      <w:pPrChange w:id="3038" w:author="Razzaghi-Pour, Kavi" w:date="2013-10-31T08:12:00Z">
                        <w:pPr>
                          <w:numPr>
                            <w:numId w:val="3"/>
                          </w:numPr>
                          <w:spacing w:after="0"/>
                          <w:ind w:left="720" w:hanging="360"/>
                        </w:pPr>
                      </w:pPrChange>
                    </w:pPr>
                  </w:p>
                  <w:p w:rsidR="00A533FB" w:rsidRPr="000E71A2" w:rsidRDefault="00A533FB" w:rsidP="00A533FB">
                    <w:pPr>
                      <w:spacing w:after="0"/>
                      <w:rPr>
                        <w:ins w:id="3039" w:author="Razzaghi-Pour, Kavi" w:date="2013-10-31T08:07:00Z"/>
                        <w:rFonts w:ascii="Calibri" w:hAnsi="Calibri"/>
                        <w:sz w:val="24"/>
                        <w:szCs w:val="24"/>
                      </w:rPr>
                    </w:pPr>
                  </w:p>
                  <w:p w:rsidR="00A533FB" w:rsidRPr="006A5C54" w:rsidRDefault="00A533FB" w:rsidP="00A533FB">
                    <w:pPr>
                      <w:spacing w:after="240"/>
                      <w:rPr>
                        <w:rFonts w:ascii="Corbel" w:hAnsi="Corbel"/>
                        <w:b/>
                        <w:i/>
                        <w:sz w:val="40"/>
                        <w:szCs w:val="40"/>
                        <w:u w:val="single"/>
                      </w:rPr>
                    </w:pPr>
                  </w:p>
                  <w:p w:rsidR="00A533FB" w:rsidRPr="006A5C54" w:rsidDel="00587AA9" w:rsidRDefault="00A533FB" w:rsidP="00A533FB">
                    <w:pPr>
                      <w:spacing w:line="360" w:lineRule="auto"/>
                      <w:rPr>
                        <w:del w:id="3040" w:author="Razzaghi-Pour, Kavi" w:date="2013-10-31T08:07:00Z"/>
                        <w:rFonts w:ascii="Corbel" w:hAnsi="Corbel"/>
                        <w:b/>
                        <w:i/>
                        <w:sz w:val="28"/>
                        <w:szCs w:val="28"/>
                        <w:u w:val="single"/>
                      </w:rPr>
                    </w:pPr>
                    <w:del w:id="3041" w:author="Razzaghi-Pour, Kavi" w:date="2013-10-31T08:07:00Z">
                      <w:r w:rsidRPr="006A5C54" w:rsidDel="00587AA9">
                        <w:rPr>
                          <w:rFonts w:ascii="Corbel" w:hAnsi="Corbel"/>
                          <w:b/>
                          <w:i/>
                          <w:sz w:val="28"/>
                          <w:szCs w:val="28"/>
                          <w:u w:val="single"/>
                        </w:rPr>
                        <w:delText>Teacher/ co-educator attitude/behaviour</w:delText>
                      </w:r>
                    </w:del>
                  </w:p>
                  <w:p w:rsidR="00A533FB" w:rsidDel="00587AA9" w:rsidRDefault="00A533FB" w:rsidP="00A533FB">
                    <w:pPr>
                      <w:pStyle w:val="ListParagraph"/>
                      <w:numPr>
                        <w:ilvl w:val="0"/>
                        <w:numId w:val="4"/>
                      </w:numPr>
                      <w:spacing w:line="360" w:lineRule="auto"/>
                      <w:contextualSpacing/>
                      <w:rPr>
                        <w:del w:id="3042" w:author="Razzaghi-Pour, Kavi" w:date="2013-10-31T08:07:00Z"/>
                        <w:rFonts w:ascii="Corbel" w:hAnsi="Corbel"/>
                        <w:sz w:val="24"/>
                        <w:szCs w:val="24"/>
                      </w:rPr>
                    </w:pPr>
                    <w:del w:id="3043" w:author="Razzaghi-Pour, Kavi" w:date="2013-10-31T08:07:00Z">
                      <w:r w:rsidDel="00587AA9">
                        <w:rPr>
                          <w:rFonts w:ascii="Corbel" w:hAnsi="Corbel"/>
                          <w:sz w:val="24"/>
                          <w:szCs w:val="24"/>
                        </w:rPr>
                        <w:delText>Having high expectations of students</w:delText>
                      </w:r>
                    </w:del>
                  </w:p>
                  <w:p w:rsidR="00A533FB" w:rsidDel="00587AA9" w:rsidRDefault="00A533FB" w:rsidP="00A533FB">
                    <w:pPr>
                      <w:pStyle w:val="ListParagraph"/>
                      <w:numPr>
                        <w:ilvl w:val="0"/>
                        <w:numId w:val="4"/>
                      </w:numPr>
                      <w:spacing w:line="360" w:lineRule="auto"/>
                      <w:contextualSpacing/>
                      <w:rPr>
                        <w:del w:id="3044" w:author="Razzaghi-Pour, Kavi" w:date="2013-10-31T08:07:00Z"/>
                        <w:rFonts w:ascii="Corbel" w:hAnsi="Corbel"/>
                        <w:sz w:val="24"/>
                        <w:szCs w:val="24"/>
                      </w:rPr>
                    </w:pPr>
                    <w:del w:id="3045" w:author="Razzaghi-Pour, Kavi" w:date="2013-10-31T08:07:00Z">
                      <w:r w:rsidDel="00587AA9">
                        <w:rPr>
                          <w:rFonts w:ascii="Corbel" w:hAnsi="Corbel"/>
                          <w:sz w:val="24"/>
                          <w:szCs w:val="24"/>
                        </w:rPr>
                        <w:delText>Positive, respectful dialogue and interactions with students</w:delText>
                      </w:r>
                    </w:del>
                  </w:p>
                  <w:p w:rsidR="00A533FB" w:rsidDel="00587AA9" w:rsidRDefault="00A533FB" w:rsidP="00A533FB">
                    <w:pPr>
                      <w:pStyle w:val="ListParagraph"/>
                      <w:numPr>
                        <w:ilvl w:val="0"/>
                        <w:numId w:val="4"/>
                      </w:numPr>
                      <w:spacing w:line="360" w:lineRule="auto"/>
                      <w:contextualSpacing/>
                      <w:rPr>
                        <w:del w:id="3046" w:author="Razzaghi-Pour, Kavi" w:date="2013-10-31T08:07:00Z"/>
                        <w:rFonts w:ascii="Corbel" w:hAnsi="Corbel"/>
                        <w:sz w:val="24"/>
                        <w:szCs w:val="24"/>
                      </w:rPr>
                    </w:pPr>
                    <w:del w:id="3047" w:author="Razzaghi-Pour, Kavi" w:date="2013-10-31T08:07:00Z">
                      <w:r w:rsidDel="00587AA9">
                        <w:rPr>
                          <w:rFonts w:ascii="Corbel" w:hAnsi="Corbel"/>
                          <w:sz w:val="24"/>
                          <w:szCs w:val="24"/>
                        </w:rPr>
                        <w:delText>Clear positive instructions incorporating keyword signs</w:delText>
                      </w:r>
                    </w:del>
                  </w:p>
                  <w:p w:rsidR="00A533FB" w:rsidDel="00587AA9" w:rsidRDefault="00A533FB" w:rsidP="00A533FB">
                    <w:pPr>
                      <w:pStyle w:val="ListParagraph"/>
                      <w:numPr>
                        <w:ilvl w:val="0"/>
                        <w:numId w:val="4"/>
                      </w:numPr>
                      <w:spacing w:line="360" w:lineRule="auto"/>
                      <w:contextualSpacing/>
                      <w:rPr>
                        <w:del w:id="3048" w:author="Razzaghi-Pour, Kavi" w:date="2013-10-31T08:07:00Z"/>
                        <w:rFonts w:ascii="Corbel" w:hAnsi="Corbel"/>
                        <w:sz w:val="24"/>
                        <w:szCs w:val="24"/>
                      </w:rPr>
                    </w:pPr>
                    <w:del w:id="3049" w:author="Razzaghi-Pour, Kavi" w:date="2013-10-31T08:07:00Z">
                      <w:r w:rsidDel="00587AA9">
                        <w:rPr>
                          <w:rFonts w:ascii="Corbel" w:hAnsi="Corbel"/>
                          <w:sz w:val="24"/>
                          <w:szCs w:val="24"/>
                        </w:rPr>
                        <w:delText>Regular positive and constructive feedback to students</w:delText>
                      </w:r>
                    </w:del>
                  </w:p>
                  <w:p w:rsidR="00A533FB" w:rsidRPr="006A5C54" w:rsidDel="00587AA9" w:rsidRDefault="00A533FB" w:rsidP="00A533FB">
                    <w:pPr>
                      <w:spacing w:line="360" w:lineRule="auto"/>
                      <w:rPr>
                        <w:del w:id="3050" w:author="Razzaghi-Pour, Kavi" w:date="2013-10-31T08:07:00Z"/>
                        <w:rFonts w:ascii="Corbel" w:hAnsi="Corbel"/>
                        <w:b/>
                        <w:i/>
                        <w:sz w:val="28"/>
                        <w:szCs w:val="28"/>
                        <w:u w:val="single"/>
                      </w:rPr>
                    </w:pPr>
                    <w:del w:id="3051" w:author="Razzaghi-Pour, Kavi" w:date="2013-10-31T08:07:00Z">
                      <w:r w:rsidRPr="006A5C54" w:rsidDel="00587AA9">
                        <w:rPr>
                          <w:rFonts w:ascii="Corbel" w:hAnsi="Corbel"/>
                          <w:b/>
                          <w:i/>
                          <w:sz w:val="28"/>
                          <w:szCs w:val="28"/>
                          <w:u w:val="single"/>
                        </w:rPr>
                        <w:delText>Relationship with students</w:delText>
                      </w:r>
                    </w:del>
                  </w:p>
                  <w:p w:rsidR="00A533FB" w:rsidDel="00587AA9" w:rsidRDefault="00A533FB" w:rsidP="00A533FB">
                    <w:pPr>
                      <w:pStyle w:val="ListParagraph"/>
                      <w:numPr>
                        <w:ilvl w:val="0"/>
                        <w:numId w:val="4"/>
                      </w:numPr>
                      <w:spacing w:line="360" w:lineRule="auto"/>
                      <w:contextualSpacing/>
                      <w:rPr>
                        <w:del w:id="3052" w:author="Razzaghi-Pour, Kavi" w:date="2013-10-31T08:07:00Z"/>
                        <w:rFonts w:ascii="Corbel" w:hAnsi="Corbel"/>
                        <w:sz w:val="24"/>
                        <w:szCs w:val="24"/>
                      </w:rPr>
                    </w:pPr>
                    <w:del w:id="3053" w:author="Razzaghi-Pour, Kavi" w:date="2013-10-31T08:07:00Z">
                      <w:r w:rsidDel="00587AA9">
                        <w:rPr>
                          <w:rFonts w:ascii="Corbel" w:hAnsi="Corbel"/>
                          <w:sz w:val="24"/>
                          <w:szCs w:val="24"/>
                        </w:rPr>
                        <w:delText>Building up a positive rapport with students</w:delText>
                      </w:r>
                    </w:del>
                  </w:p>
                  <w:p w:rsidR="00A533FB" w:rsidDel="00587AA9" w:rsidRDefault="00A533FB" w:rsidP="00A533FB">
                    <w:pPr>
                      <w:pStyle w:val="ListParagraph"/>
                      <w:numPr>
                        <w:ilvl w:val="0"/>
                        <w:numId w:val="4"/>
                      </w:numPr>
                      <w:spacing w:line="360" w:lineRule="auto"/>
                      <w:contextualSpacing/>
                      <w:rPr>
                        <w:del w:id="3054" w:author="Razzaghi-Pour, Kavi" w:date="2013-10-31T08:07:00Z"/>
                        <w:rFonts w:ascii="Corbel" w:hAnsi="Corbel"/>
                        <w:sz w:val="24"/>
                        <w:szCs w:val="24"/>
                      </w:rPr>
                    </w:pPr>
                    <w:del w:id="3055" w:author="Razzaghi-Pour, Kavi" w:date="2013-10-31T08:07:00Z">
                      <w:r w:rsidDel="00587AA9">
                        <w:rPr>
                          <w:rFonts w:ascii="Corbel" w:hAnsi="Corbel"/>
                          <w:sz w:val="24"/>
                          <w:szCs w:val="24"/>
                        </w:rPr>
                        <w:delText xml:space="preserve">Knowing your students’ favourite activities or special interests </w:delText>
                      </w:r>
                    </w:del>
                  </w:p>
                  <w:p w:rsidR="00A533FB" w:rsidDel="00587AA9" w:rsidRDefault="00A533FB" w:rsidP="00A533FB">
                    <w:pPr>
                      <w:pStyle w:val="ListParagraph"/>
                      <w:numPr>
                        <w:ilvl w:val="0"/>
                        <w:numId w:val="5"/>
                      </w:numPr>
                      <w:spacing w:line="360" w:lineRule="auto"/>
                      <w:contextualSpacing/>
                      <w:rPr>
                        <w:del w:id="3056" w:author="Razzaghi-Pour, Kavi" w:date="2013-10-31T08:07:00Z"/>
                        <w:rFonts w:ascii="Corbel" w:hAnsi="Corbel"/>
                        <w:sz w:val="24"/>
                        <w:szCs w:val="24"/>
                      </w:rPr>
                    </w:pPr>
                    <w:del w:id="3057" w:author="Razzaghi-Pour, Kavi" w:date="2013-10-31T08:07:00Z">
                      <w:r w:rsidDel="00587AA9">
                        <w:rPr>
                          <w:rFonts w:ascii="Corbel" w:hAnsi="Corbel"/>
                          <w:sz w:val="24"/>
                          <w:szCs w:val="24"/>
                        </w:rPr>
                        <w:delText>So that these can be used as rewards or incorporated into the learning activity</w:delText>
                      </w:r>
                    </w:del>
                  </w:p>
                  <w:p w:rsidR="00A533FB" w:rsidDel="00587AA9" w:rsidRDefault="00A533FB" w:rsidP="00A533FB">
                    <w:pPr>
                      <w:pStyle w:val="ListParagraph"/>
                      <w:numPr>
                        <w:ilvl w:val="0"/>
                        <w:numId w:val="4"/>
                      </w:numPr>
                      <w:spacing w:line="360" w:lineRule="auto"/>
                      <w:contextualSpacing/>
                      <w:rPr>
                        <w:del w:id="3058" w:author="Razzaghi-Pour, Kavi" w:date="2013-10-31T08:07:00Z"/>
                        <w:rFonts w:ascii="Corbel" w:hAnsi="Corbel"/>
                        <w:sz w:val="24"/>
                        <w:szCs w:val="24"/>
                      </w:rPr>
                    </w:pPr>
                    <w:del w:id="3059" w:author="Razzaghi-Pour, Kavi" w:date="2013-10-31T08:07:00Z">
                      <w:r w:rsidDel="00587AA9">
                        <w:rPr>
                          <w:rFonts w:ascii="Corbel" w:hAnsi="Corbel"/>
                          <w:sz w:val="24"/>
                          <w:szCs w:val="24"/>
                        </w:rPr>
                        <w:delText>Knowing a student’s response time</w:delText>
                      </w:r>
                    </w:del>
                  </w:p>
                  <w:p w:rsidR="00A533FB" w:rsidDel="00587AA9" w:rsidRDefault="00A533FB" w:rsidP="00A533FB">
                    <w:pPr>
                      <w:pStyle w:val="ListParagraph"/>
                      <w:numPr>
                        <w:ilvl w:val="0"/>
                        <w:numId w:val="4"/>
                      </w:numPr>
                      <w:spacing w:line="360" w:lineRule="auto"/>
                      <w:contextualSpacing/>
                      <w:rPr>
                        <w:del w:id="3060" w:author="Razzaghi-Pour, Kavi" w:date="2013-10-31T08:07:00Z"/>
                        <w:rFonts w:ascii="Corbel" w:hAnsi="Corbel"/>
                        <w:sz w:val="24"/>
                        <w:szCs w:val="24"/>
                      </w:rPr>
                    </w:pPr>
                    <w:del w:id="3061" w:author="Razzaghi-Pour, Kavi" w:date="2013-10-31T08:07:00Z">
                      <w:r w:rsidDel="00587AA9">
                        <w:rPr>
                          <w:rFonts w:ascii="Corbel" w:hAnsi="Corbel"/>
                          <w:sz w:val="24"/>
                          <w:szCs w:val="24"/>
                        </w:rPr>
                        <w:delText>Knowing a student’s early warning signs</w:delText>
                      </w:r>
                    </w:del>
                  </w:p>
                  <w:p w:rsidR="00A533FB" w:rsidDel="00587AA9" w:rsidRDefault="00A533FB" w:rsidP="00A533FB">
                    <w:pPr>
                      <w:pStyle w:val="ListParagraph"/>
                      <w:numPr>
                        <w:ilvl w:val="0"/>
                        <w:numId w:val="4"/>
                      </w:numPr>
                      <w:spacing w:line="360" w:lineRule="auto"/>
                      <w:contextualSpacing/>
                      <w:rPr>
                        <w:del w:id="3062" w:author="Razzaghi-Pour, Kavi" w:date="2013-10-31T08:07:00Z"/>
                        <w:rFonts w:ascii="Corbel" w:hAnsi="Corbel"/>
                        <w:sz w:val="24"/>
                        <w:szCs w:val="24"/>
                      </w:rPr>
                    </w:pPr>
                    <w:del w:id="3063" w:author="Razzaghi-Pour, Kavi" w:date="2013-10-31T08:07:00Z">
                      <w:r w:rsidDel="00587AA9">
                        <w:rPr>
                          <w:rFonts w:ascii="Corbel" w:hAnsi="Corbel"/>
                          <w:sz w:val="24"/>
                          <w:szCs w:val="24"/>
                        </w:rPr>
                        <w:delText>Knowing a student’s triggers- use of ‘Antecedent Behaviour Consequence’ charts to help gain this information.</w:delText>
                      </w:r>
                    </w:del>
                  </w:p>
                  <w:p w:rsidR="00A533FB" w:rsidDel="00587AA9" w:rsidRDefault="00A533FB" w:rsidP="00A533FB">
                    <w:pPr>
                      <w:pStyle w:val="ListParagraph"/>
                      <w:numPr>
                        <w:ilvl w:val="0"/>
                        <w:numId w:val="4"/>
                      </w:numPr>
                      <w:spacing w:line="360" w:lineRule="auto"/>
                      <w:contextualSpacing/>
                      <w:rPr>
                        <w:del w:id="3064" w:author="Razzaghi-Pour, Kavi" w:date="2013-10-31T08:07:00Z"/>
                        <w:rFonts w:ascii="Corbel" w:hAnsi="Corbel"/>
                        <w:sz w:val="24"/>
                        <w:szCs w:val="24"/>
                      </w:rPr>
                    </w:pPr>
                    <w:del w:id="3065" w:author="Razzaghi-Pour, Kavi" w:date="2013-10-31T08:07:00Z">
                      <w:r w:rsidDel="00587AA9">
                        <w:rPr>
                          <w:rFonts w:ascii="Corbel" w:hAnsi="Corbel"/>
                          <w:sz w:val="24"/>
                          <w:szCs w:val="24"/>
                        </w:rPr>
                        <w:delText>Knowing your student’s sensory needs and supporting them to get in the zone for learning</w:delText>
                      </w:r>
                    </w:del>
                  </w:p>
                  <w:p w:rsidR="00A533FB" w:rsidDel="00587AA9" w:rsidRDefault="00A533FB" w:rsidP="00A533FB">
                    <w:pPr>
                      <w:pStyle w:val="ListParagraph"/>
                      <w:numPr>
                        <w:ilvl w:val="0"/>
                        <w:numId w:val="4"/>
                      </w:numPr>
                      <w:spacing w:line="360" w:lineRule="auto"/>
                      <w:contextualSpacing/>
                      <w:rPr>
                        <w:del w:id="3066" w:author="Razzaghi-Pour, Kavi" w:date="2013-10-31T08:07:00Z"/>
                        <w:rFonts w:ascii="Corbel" w:hAnsi="Corbel"/>
                        <w:sz w:val="24"/>
                        <w:szCs w:val="24"/>
                      </w:rPr>
                    </w:pPr>
                    <w:del w:id="3067" w:author="Razzaghi-Pour, Kavi" w:date="2013-10-31T08:07:00Z">
                      <w:r w:rsidDel="00587AA9">
                        <w:rPr>
                          <w:rFonts w:ascii="Corbel" w:hAnsi="Corbel"/>
                          <w:sz w:val="24"/>
                          <w:szCs w:val="24"/>
                        </w:rPr>
                        <w:delText>Observe and identify activities/ actions that organise a student (i.e. keep a student calm/alert)</w:delText>
                      </w:r>
                    </w:del>
                  </w:p>
                  <w:p w:rsidR="00A533FB" w:rsidRPr="00EB479B" w:rsidDel="00587AA9" w:rsidRDefault="00A533FB" w:rsidP="00A533FB">
                    <w:pPr>
                      <w:pStyle w:val="ListParagraph"/>
                      <w:numPr>
                        <w:ilvl w:val="0"/>
                        <w:numId w:val="4"/>
                      </w:numPr>
                      <w:spacing w:line="360" w:lineRule="auto"/>
                      <w:contextualSpacing/>
                      <w:rPr>
                        <w:del w:id="3068" w:author="Razzaghi-Pour, Kavi" w:date="2013-10-31T08:07:00Z"/>
                        <w:rFonts w:ascii="Corbel" w:hAnsi="Corbel"/>
                        <w:sz w:val="24"/>
                        <w:szCs w:val="24"/>
                      </w:rPr>
                    </w:pPr>
                    <w:del w:id="3069" w:author="Razzaghi-Pour, Kavi" w:date="2013-10-31T08:07:00Z">
                      <w:r w:rsidDel="00587AA9">
                        <w:rPr>
                          <w:rFonts w:ascii="Corbel" w:hAnsi="Corbel"/>
                          <w:sz w:val="24"/>
                          <w:szCs w:val="24"/>
                        </w:rPr>
                        <w:delText>Observe and identify activities/ actions that disorganise a student</w:delText>
                      </w:r>
                    </w:del>
                  </w:p>
                  <w:p w:rsidR="00A533FB" w:rsidDel="00587AA9" w:rsidRDefault="00A533FB" w:rsidP="00A533FB">
                    <w:pPr>
                      <w:spacing w:line="360" w:lineRule="auto"/>
                      <w:rPr>
                        <w:del w:id="3070" w:author="Razzaghi-Pour, Kavi" w:date="2013-10-31T08:07:00Z"/>
                        <w:rFonts w:ascii="Corbel" w:hAnsi="Corbel"/>
                        <w:b/>
                        <w:i/>
                        <w:sz w:val="28"/>
                        <w:szCs w:val="28"/>
                        <w:u w:val="single"/>
                      </w:rPr>
                    </w:pPr>
                    <w:del w:id="3071" w:author="Razzaghi-Pour, Kavi" w:date="2013-10-31T08:07:00Z">
                      <w:r w:rsidRPr="006A5C54" w:rsidDel="00587AA9">
                        <w:rPr>
                          <w:rFonts w:ascii="Corbel" w:hAnsi="Corbel"/>
                          <w:b/>
                          <w:i/>
                          <w:sz w:val="28"/>
                          <w:szCs w:val="28"/>
                          <w:u w:val="single"/>
                        </w:rPr>
                        <w:delText>Classroom practices</w:delText>
                      </w:r>
                    </w:del>
                  </w:p>
                  <w:p w:rsidR="00A533FB" w:rsidRPr="006A5C54" w:rsidDel="00587AA9" w:rsidRDefault="00A533FB" w:rsidP="00A533FB">
                    <w:pPr>
                      <w:spacing w:line="360" w:lineRule="auto"/>
                      <w:rPr>
                        <w:del w:id="3072" w:author="Razzaghi-Pour, Kavi" w:date="2013-10-31T08:07:00Z"/>
                        <w:rFonts w:ascii="Corbel" w:hAnsi="Corbel"/>
                        <w:b/>
                        <w:i/>
                        <w:sz w:val="28"/>
                        <w:szCs w:val="28"/>
                        <w:u w:val="single"/>
                      </w:rPr>
                    </w:pPr>
                    <w:del w:id="3073" w:author="Razzaghi-Pour, Kavi" w:date="2013-10-31T08:07:00Z">
                      <w:r w:rsidDel="00587AA9">
                        <w:rPr>
                          <w:rFonts w:ascii="Corbel" w:hAnsi="Corbel"/>
                          <w:b/>
                          <w:i/>
                          <w:sz w:val="28"/>
                          <w:szCs w:val="28"/>
                          <w:u w:val="single"/>
                        </w:rPr>
                        <w:delText>Communication strategies (Consult a speech pathologistdev. Of invidual)</w:delText>
                      </w:r>
                    </w:del>
                  </w:p>
                  <w:p w:rsidR="00A533FB" w:rsidDel="00587AA9" w:rsidRDefault="00A533FB" w:rsidP="00A533FB">
                    <w:pPr>
                      <w:pStyle w:val="ListParagraph"/>
                      <w:numPr>
                        <w:ilvl w:val="0"/>
                        <w:numId w:val="4"/>
                      </w:numPr>
                      <w:spacing w:line="360" w:lineRule="auto"/>
                      <w:contextualSpacing/>
                      <w:rPr>
                        <w:del w:id="3074" w:author="Razzaghi-Pour, Kavi" w:date="2013-10-31T08:07:00Z"/>
                        <w:rFonts w:ascii="Corbel" w:hAnsi="Corbel"/>
                        <w:sz w:val="24"/>
                        <w:szCs w:val="24"/>
                      </w:rPr>
                    </w:pPr>
                    <w:del w:id="3075" w:author="Razzaghi-Pour, Kavi" w:date="2013-10-31T08:07:00Z">
                      <w:r w:rsidDel="00587AA9">
                        <w:rPr>
                          <w:rFonts w:ascii="Corbel" w:hAnsi="Corbel"/>
                          <w:sz w:val="24"/>
                          <w:szCs w:val="24"/>
                        </w:rPr>
                        <w:delText xml:space="preserve">Clear and consistent classroom routines </w:delText>
                      </w:r>
                    </w:del>
                  </w:p>
                  <w:p w:rsidR="00A533FB" w:rsidDel="00587AA9" w:rsidRDefault="00A533FB" w:rsidP="00A533FB">
                    <w:pPr>
                      <w:pStyle w:val="ListParagraph"/>
                      <w:numPr>
                        <w:ilvl w:val="0"/>
                        <w:numId w:val="4"/>
                      </w:numPr>
                      <w:spacing w:line="360" w:lineRule="auto"/>
                      <w:contextualSpacing/>
                      <w:rPr>
                        <w:del w:id="3076" w:author="Razzaghi-Pour, Kavi" w:date="2013-10-31T08:07:00Z"/>
                        <w:rFonts w:ascii="Corbel" w:hAnsi="Corbel"/>
                        <w:sz w:val="24"/>
                        <w:szCs w:val="24"/>
                      </w:rPr>
                    </w:pPr>
                    <w:del w:id="3077" w:author="Razzaghi-Pour, Kavi" w:date="2013-10-31T08:07:00Z">
                      <w:r w:rsidDel="00587AA9">
                        <w:rPr>
                          <w:rFonts w:ascii="Corbel" w:hAnsi="Corbel"/>
                          <w:sz w:val="24"/>
                          <w:szCs w:val="24"/>
                        </w:rPr>
                        <w:delText>Whole class timetable</w:delText>
                      </w:r>
                    </w:del>
                  </w:p>
                  <w:p w:rsidR="00A533FB" w:rsidDel="00587AA9" w:rsidRDefault="00A533FB" w:rsidP="00A533FB">
                    <w:pPr>
                      <w:pStyle w:val="ListParagraph"/>
                      <w:numPr>
                        <w:ilvl w:val="0"/>
                        <w:numId w:val="4"/>
                      </w:numPr>
                      <w:spacing w:line="360" w:lineRule="auto"/>
                      <w:contextualSpacing/>
                      <w:rPr>
                        <w:del w:id="3078" w:author="Razzaghi-Pour, Kavi" w:date="2013-10-31T08:07:00Z"/>
                        <w:rFonts w:ascii="Corbel" w:hAnsi="Corbel"/>
                        <w:sz w:val="24"/>
                        <w:szCs w:val="24"/>
                      </w:rPr>
                    </w:pPr>
                    <w:del w:id="3079" w:author="Razzaghi-Pour, Kavi" w:date="2013-10-31T08:07:00Z">
                      <w:r w:rsidDel="00587AA9">
                        <w:rPr>
                          <w:rFonts w:ascii="Corbel" w:hAnsi="Corbel"/>
                          <w:sz w:val="24"/>
                          <w:szCs w:val="24"/>
                        </w:rPr>
                        <w:delText>Individual student timetables to suit a child’s level of understanding and alertness levels</w:delText>
                      </w:r>
                    </w:del>
                  </w:p>
                  <w:p w:rsidR="00A533FB" w:rsidRPr="0090282E" w:rsidDel="00587AA9" w:rsidRDefault="00A533FB" w:rsidP="00A533FB">
                    <w:pPr>
                      <w:pStyle w:val="ListParagraph"/>
                      <w:numPr>
                        <w:ilvl w:val="0"/>
                        <w:numId w:val="4"/>
                      </w:numPr>
                      <w:spacing w:line="360" w:lineRule="auto"/>
                      <w:contextualSpacing/>
                      <w:rPr>
                        <w:del w:id="3080" w:author="Razzaghi-Pour, Kavi" w:date="2013-10-31T08:07:00Z"/>
                        <w:rFonts w:ascii="Corbel" w:hAnsi="Corbel"/>
                        <w:sz w:val="24"/>
                        <w:szCs w:val="24"/>
                      </w:rPr>
                    </w:pPr>
                    <w:del w:id="3081" w:author="Razzaghi-Pour, Kavi" w:date="2013-10-31T08:07:00Z">
                      <w:r w:rsidRPr="0090282E" w:rsidDel="00587AA9">
                        <w:rPr>
                          <w:rFonts w:ascii="Corbel" w:hAnsi="Corbel"/>
                          <w:sz w:val="24"/>
                          <w:szCs w:val="24"/>
                        </w:rPr>
                        <w:delText xml:space="preserve">Reading visual stories explaining a routine or describing a positive behaviour </w:delText>
                      </w:r>
                    </w:del>
                  </w:p>
                  <w:p w:rsidR="00A533FB" w:rsidRPr="0090282E" w:rsidDel="00587AA9" w:rsidRDefault="00A533FB" w:rsidP="00A533FB">
                    <w:pPr>
                      <w:pStyle w:val="ListParagraph"/>
                      <w:numPr>
                        <w:ilvl w:val="3"/>
                        <w:numId w:val="4"/>
                      </w:numPr>
                      <w:spacing w:line="360" w:lineRule="auto"/>
                      <w:contextualSpacing/>
                      <w:rPr>
                        <w:del w:id="3082" w:author="Razzaghi-Pour, Kavi" w:date="2013-10-31T08:07:00Z"/>
                        <w:rFonts w:ascii="Corbel" w:hAnsi="Corbel"/>
                        <w:sz w:val="24"/>
                        <w:szCs w:val="24"/>
                      </w:rPr>
                    </w:pPr>
                    <w:del w:id="3083" w:author="Razzaghi-Pour, Kavi" w:date="2013-10-31T08:07:00Z">
                      <w:r w:rsidRPr="0090282E" w:rsidDel="00587AA9">
                        <w:rPr>
                          <w:rFonts w:ascii="Corbel" w:hAnsi="Corbel"/>
                          <w:sz w:val="24"/>
                          <w:szCs w:val="24"/>
                        </w:rPr>
                        <w:delText>For some students Social Stories (Carol Gray) are relevant</w:delText>
                      </w:r>
                    </w:del>
                  </w:p>
                  <w:p w:rsidR="00A533FB" w:rsidDel="00587AA9" w:rsidRDefault="00A533FB" w:rsidP="00A533FB">
                    <w:pPr>
                      <w:pStyle w:val="ListParagraph"/>
                      <w:numPr>
                        <w:ilvl w:val="0"/>
                        <w:numId w:val="4"/>
                      </w:numPr>
                      <w:spacing w:line="360" w:lineRule="auto"/>
                      <w:contextualSpacing/>
                      <w:rPr>
                        <w:del w:id="3084" w:author="Razzaghi-Pour, Kavi" w:date="2013-10-31T08:07:00Z"/>
                        <w:rFonts w:ascii="Corbel" w:hAnsi="Corbel"/>
                        <w:sz w:val="24"/>
                        <w:szCs w:val="24"/>
                      </w:rPr>
                    </w:pPr>
                    <w:del w:id="3085" w:author="Razzaghi-Pour, Kavi" w:date="2013-10-31T08:07:00Z">
                      <w:r w:rsidDel="00587AA9">
                        <w:rPr>
                          <w:rFonts w:ascii="Corbel" w:hAnsi="Corbel"/>
                          <w:sz w:val="24"/>
                          <w:szCs w:val="24"/>
                        </w:rPr>
                        <w:delText>Clear, positively stated rules and language</w:delText>
                      </w:r>
                    </w:del>
                  </w:p>
                  <w:p w:rsidR="00A533FB" w:rsidDel="00587AA9" w:rsidRDefault="00A533FB" w:rsidP="00A533FB">
                    <w:pPr>
                      <w:pStyle w:val="ListParagraph"/>
                      <w:numPr>
                        <w:ilvl w:val="0"/>
                        <w:numId w:val="4"/>
                      </w:numPr>
                      <w:spacing w:line="360" w:lineRule="auto"/>
                      <w:contextualSpacing/>
                      <w:rPr>
                        <w:del w:id="3086" w:author="Razzaghi-Pour, Kavi" w:date="2013-10-31T08:07:00Z"/>
                        <w:rFonts w:ascii="Corbel" w:hAnsi="Corbel"/>
                        <w:sz w:val="24"/>
                        <w:szCs w:val="24"/>
                      </w:rPr>
                    </w:pPr>
                    <w:del w:id="3087" w:author="Razzaghi-Pour, Kavi" w:date="2013-10-31T08:07:00Z">
                      <w:r w:rsidDel="00587AA9">
                        <w:rPr>
                          <w:rFonts w:ascii="Corbel" w:hAnsi="Corbel"/>
                          <w:sz w:val="24"/>
                          <w:szCs w:val="24"/>
                        </w:rPr>
                        <w:delText xml:space="preserve">Telling, showing and practicing positive behaviours daily </w:delText>
                      </w:r>
                    </w:del>
                  </w:p>
                  <w:p w:rsidR="00A533FB" w:rsidDel="00587AA9" w:rsidRDefault="00A533FB" w:rsidP="00A533FB">
                    <w:pPr>
                      <w:pStyle w:val="ListParagraph"/>
                      <w:numPr>
                        <w:ilvl w:val="0"/>
                        <w:numId w:val="4"/>
                      </w:numPr>
                      <w:spacing w:line="360" w:lineRule="auto"/>
                      <w:contextualSpacing/>
                      <w:rPr>
                        <w:del w:id="3088" w:author="Razzaghi-Pour, Kavi" w:date="2013-10-31T08:07:00Z"/>
                        <w:rFonts w:ascii="Corbel" w:hAnsi="Corbel"/>
                        <w:sz w:val="24"/>
                        <w:szCs w:val="24"/>
                      </w:rPr>
                    </w:pPr>
                    <w:del w:id="3089" w:author="Razzaghi-Pour, Kavi" w:date="2013-10-31T08:07:00Z">
                      <w:r w:rsidDel="00587AA9">
                        <w:rPr>
                          <w:rFonts w:ascii="Corbel" w:hAnsi="Corbel"/>
                          <w:sz w:val="24"/>
                          <w:szCs w:val="24"/>
                        </w:rPr>
                        <w:delText>Using music for certain activities, e.g. calming, soft music during a relaxation/ quiet reading time; more energising music during Physical Education lessons</w:delText>
                      </w:r>
                    </w:del>
                  </w:p>
                  <w:p w:rsidR="00A533FB" w:rsidRPr="00A137AA" w:rsidDel="00587AA9" w:rsidRDefault="00A533FB" w:rsidP="00A533FB">
                    <w:pPr>
                      <w:pStyle w:val="ListParagraph"/>
                      <w:numPr>
                        <w:ilvl w:val="3"/>
                        <w:numId w:val="4"/>
                      </w:numPr>
                      <w:spacing w:line="360" w:lineRule="auto"/>
                      <w:ind w:left="1985" w:hanging="567"/>
                      <w:contextualSpacing/>
                      <w:rPr>
                        <w:del w:id="3090" w:author="Razzaghi-Pour, Kavi" w:date="2013-10-31T08:07:00Z"/>
                        <w:rFonts w:ascii="Corbel" w:hAnsi="Corbel"/>
                        <w:sz w:val="24"/>
                        <w:szCs w:val="24"/>
                      </w:rPr>
                    </w:pPr>
                    <w:del w:id="3091" w:author="Razzaghi-Pour, Kavi" w:date="2013-10-31T08:07:00Z">
                      <w:r w:rsidRPr="00A137AA" w:rsidDel="00587AA9">
                        <w:rPr>
                          <w:rFonts w:ascii="Corbel" w:hAnsi="Corbel"/>
                          <w:sz w:val="24"/>
                          <w:szCs w:val="24"/>
                        </w:rPr>
                        <w:delText>For more information: Janet Elder</w:delText>
                      </w:r>
                      <w:r w:rsidDel="00587AA9">
                        <w:rPr>
                          <w:rFonts w:ascii="Corbel" w:hAnsi="Corbel"/>
                          <w:sz w:val="24"/>
                          <w:szCs w:val="24"/>
                        </w:rPr>
                        <w:delText>,</w:delText>
                      </w:r>
                      <w:r w:rsidRPr="00A137AA" w:rsidDel="00587AA9">
                        <w:rPr>
                          <w:rFonts w:ascii="Corbel" w:hAnsi="Corbel"/>
                          <w:sz w:val="24"/>
                          <w:szCs w:val="24"/>
                        </w:rPr>
                        <w:delText xml:space="preserve"> Brain Friendly Classroom Music  </w:delText>
                      </w:r>
                    </w:del>
                  </w:p>
                  <w:p w:rsidR="00A533FB" w:rsidRPr="00A137AA" w:rsidDel="00587AA9" w:rsidRDefault="00A533FB" w:rsidP="00A533FB">
                    <w:pPr>
                      <w:pStyle w:val="ListParagraph"/>
                      <w:spacing w:line="360" w:lineRule="auto"/>
                      <w:ind w:left="1985" w:hanging="567"/>
                      <w:rPr>
                        <w:del w:id="3092" w:author="Razzaghi-Pour, Kavi" w:date="2013-10-31T08:07:00Z"/>
                        <w:rFonts w:ascii="Corbel" w:hAnsi="Corbel"/>
                        <w:sz w:val="24"/>
                        <w:szCs w:val="24"/>
                      </w:rPr>
                    </w:pPr>
                    <w:del w:id="3093" w:author="Razzaghi-Pour, Kavi" w:date="2013-10-31T08:07:00Z">
                      <w:r w:rsidRPr="00A137AA" w:rsidDel="00587AA9">
                        <w:rPr>
                          <w:rFonts w:ascii="Corbel" w:hAnsi="Corbel"/>
                          <w:sz w:val="24"/>
                          <w:szCs w:val="24"/>
                        </w:rPr>
                        <w:delText xml:space="preserve">Go to </w:delText>
                      </w:r>
                    </w:del>
                  </w:p>
                  <w:p w:rsidR="00A533FB" w:rsidDel="00587AA9" w:rsidRDefault="00A533FB" w:rsidP="00A533FB">
                    <w:pPr>
                      <w:pStyle w:val="ListParagraph"/>
                      <w:spacing w:line="360" w:lineRule="auto"/>
                      <w:ind w:left="1985" w:hanging="567"/>
                      <w:rPr>
                        <w:del w:id="3094" w:author="Razzaghi-Pour, Kavi" w:date="2013-10-31T08:07:00Z"/>
                        <w:rFonts w:ascii="Corbel" w:hAnsi="Corbel"/>
                        <w:sz w:val="24"/>
                        <w:szCs w:val="24"/>
                      </w:rPr>
                    </w:pPr>
                    <w:del w:id="3095" w:author="Razzaghi-Pour, Kavi" w:date="2013-10-31T08:07:00Z">
                      <w:r w:rsidDel="00587AA9">
                        <w:fldChar w:fldCharType="begin"/>
                      </w:r>
                      <w:r w:rsidDel="00587AA9">
                        <w:delInstrText xml:space="preserve"> HYPERLINK "http://readingprof.com/papers/Music/1_Brain-Friendly_Classroom_Music.pdf" </w:delInstrText>
                      </w:r>
                      <w:r w:rsidDel="00587AA9">
                        <w:fldChar w:fldCharType="separate"/>
                      </w:r>
                      <w:r w:rsidRPr="00A137AA" w:rsidDel="00587AA9">
                        <w:rPr>
                          <w:rStyle w:val="Hyperlink"/>
                          <w:rFonts w:ascii="Corbel" w:hAnsi="Corbel"/>
                          <w:sz w:val="24"/>
                          <w:szCs w:val="24"/>
                        </w:rPr>
                        <w:delText>http://readingprof.com/papers/Music/1_Brain-Friendly_Classroom_Music.pdf</w:delText>
                      </w:r>
                      <w:r w:rsidDel="00587AA9">
                        <w:rPr>
                          <w:rStyle w:val="Hyperlink"/>
                          <w:rFonts w:ascii="Corbel" w:hAnsi="Corbel"/>
                          <w:color w:val="auto"/>
                          <w:sz w:val="24"/>
                          <w:szCs w:val="24"/>
                        </w:rPr>
                        <w:fldChar w:fldCharType="end"/>
                      </w:r>
                    </w:del>
                  </w:p>
                  <w:p w:rsidR="00A533FB" w:rsidRDefault="00A533FB" w:rsidP="00A533FB">
                    <w:pPr>
                      <w:pStyle w:val="ListParagraph"/>
                      <w:spacing w:line="360" w:lineRule="auto"/>
                      <w:rPr>
                        <w:rFonts w:ascii="Corbel" w:hAnsi="Corbel"/>
                        <w:sz w:val="24"/>
                        <w:szCs w:val="24"/>
                      </w:rPr>
                    </w:pPr>
                  </w:p>
                  <w:p w:rsidR="00A533FB" w:rsidRPr="00D10D7F" w:rsidRDefault="00A533FB" w:rsidP="00A533FB">
                    <w:pPr>
                      <w:rPr>
                        <w:rFonts w:ascii="Corbel" w:hAnsi="Corbel"/>
                        <w:b/>
                        <w:i/>
                        <w:sz w:val="28"/>
                        <w:szCs w:val="28"/>
                        <w:u w:val="single"/>
                      </w:rPr>
                    </w:pPr>
                  </w:p>
                </w:txbxContent>
              </v:textbox>
            </v:shape>
          </w:pict>
        </w:r>
      </w:ins>
    </w:p>
    <w:p w:rsidR="004D386E" w:rsidRDefault="004D386E" w:rsidP="00B66DA9">
      <w:pPr>
        <w:rPr>
          <w:ins w:id="3096" w:author="Razzaghi-Pour, Kavi" w:date="2013-11-01T10:58:00Z"/>
          <w:rFonts w:ascii="Calibri" w:hAnsi="Calibri"/>
          <w:b/>
          <w:color w:val="660066"/>
          <w:sz w:val="24"/>
          <w:szCs w:val="24"/>
          <w:u w:val="single"/>
        </w:rPr>
      </w:pPr>
    </w:p>
    <w:p w:rsidR="004D386E" w:rsidRDefault="004D386E" w:rsidP="00B66DA9">
      <w:pPr>
        <w:rPr>
          <w:ins w:id="3097" w:author="Razzaghi-Pour, Kavi" w:date="2013-11-01T10:58:00Z"/>
          <w:rFonts w:ascii="Calibri" w:hAnsi="Calibri"/>
          <w:b/>
          <w:color w:val="660066"/>
          <w:sz w:val="24"/>
          <w:szCs w:val="24"/>
          <w:u w:val="single"/>
        </w:rPr>
      </w:pPr>
    </w:p>
    <w:p w:rsidR="004D386E" w:rsidRDefault="004D386E" w:rsidP="00B66DA9">
      <w:pPr>
        <w:rPr>
          <w:ins w:id="3098" w:author="Razzaghi-Pour, Kavi" w:date="2013-11-01T10:58:00Z"/>
          <w:rFonts w:ascii="Calibri" w:hAnsi="Calibri"/>
          <w:b/>
          <w:color w:val="660066"/>
          <w:sz w:val="24"/>
          <w:szCs w:val="24"/>
          <w:u w:val="single"/>
        </w:rPr>
      </w:pPr>
    </w:p>
    <w:p w:rsidR="004D386E" w:rsidRDefault="004D386E" w:rsidP="00B66DA9">
      <w:pPr>
        <w:rPr>
          <w:ins w:id="3099" w:author="Razzaghi-Pour, Kavi" w:date="2013-11-01T10:58:00Z"/>
          <w:rFonts w:ascii="Calibri" w:hAnsi="Calibri"/>
          <w:b/>
          <w:color w:val="660066"/>
          <w:sz w:val="24"/>
          <w:szCs w:val="24"/>
          <w:u w:val="single"/>
        </w:rPr>
      </w:pPr>
    </w:p>
    <w:p w:rsidR="004D386E" w:rsidRDefault="004D386E" w:rsidP="00B66DA9">
      <w:pPr>
        <w:rPr>
          <w:ins w:id="3100" w:author="Razzaghi-Pour, Kavi" w:date="2013-11-01T10:58:00Z"/>
          <w:rFonts w:ascii="Calibri" w:hAnsi="Calibri"/>
          <w:b/>
          <w:color w:val="660066"/>
          <w:sz w:val="24"/>
          <w:szCs w:val="24"/>
          <w:u w:val="single"/>
        </w:rPr>
      </w:pPr>
    </w:p>
    <w:p w:rsidR="004D386E" w:rsidRDefault="004D386E" w:rsidP="00B66DA9">
      <w:pPr>
        <w:rPr>
          <w:ins w:id="3101" w:author="Razzaghi-Pour, Kavi" w:date="2013-11-01T10:58:00Z"/>
          <w:rFonts w:ascii="Calibri" w:hAnsi="Calibri"/>
          <w:b/>
          <w:color w:val="660066"/>
          <w:sz w:val="24"/>
          <w:szCs w:val="24"/>
          <w:u w:val="single"/>
        </w:rPr>
      </w:pPr>
    </w:p>
    <w:p w:rsidR="004D386E" w:rsidRDefault="004D386E" w:rsidP="00B66DA9">
      <w:pPr>
        <w:rPr>
          <w:ins w:id="3102" w:author="Razzaghi-Pour, Kavi" w:date="2013-11-01T10:58:00Z"/>
          <w:rFonts w:ascii="Calibri" w:hAnsi="Calibri"/>
          <w:b/>
          <w:color w:val="660066"/>
          <w:sz w:val="24"/>
          <w:szCs w:val="24"/>
          <w:u w:val="single"/>
        </w:rPr>
      </w:pPr>
    </w:p>
    <w:p w:rsidR="004D386E" w:rsidRDefault="004D386E" w:rsidP="00B66DA9">
      <w:pPr>
        <w:rPr>
          <w:ins w:id="3103" w:author="Razzaghi-Pour, Kavi" w:date="2013-11-01T10:58:00Z"/>
          <w:rFonts w:ascii="Calibri" w:hAnsi="Calibri"/>
          <w:b/>
          <w:color w:val="660066"/>
          <w:sz w:val="24"/>
          <w:szCs w:val="24"/>
          <w:u w:val="single"/>
        </w:rPr>
      </w:pPr>
    </w:p>
    <w:p w:rsidR="004D386E" w:rsidRDefault="004D386E" w:rsidP="00B66DA9">
      <w:pPr>
        <w:rPr>
          <w:ins w:id="3104" w:author="Razzaghi-Pour, Kavi" w:date="2013-11-01T10:58:00Z"/>
          <w:rFonts w:ascii="Calibri" w:hAnsi="Calibri"/>
          <w:b/>
          <w:color w:val="660066"/>
          <w:sz w:val="24"/>
          <w:szCs w:val="24"/>
          <w:u w:val="single"/>
        </w:rPr>
      </w:pPr>
    </w:p>
    <w:p w:rsidR="004D386E" w:rsidRDefault="004D386E" w:rsidP="00B66DA9">
      <w:pPr>
        <w:rPr>
          <w:ins w:id="3105" w:author="Razzaghi-Pour, Kavi" w:date="2013-11-01T10:58:00Z"/>
          <w:rFonts w:ascii="Calibri" w:hAnsi="Calibri"/>
          <w:b/>
          <w:color w:val="660066"/>
          <w:sz w:val="24"/>
          <w:szCs w:val="24"/>
          <w:u w:val="single"/>
        </w:rPr>
      </w:pPr>
    </w:p>
    <w:p w:rsidR="004D386E" w:rsidRDefault="004D386E" w:rsidP="00B66DA9">
      <w:pPr>
        <w:rPr>
          <w:ins w:id="3106" w:author="Razzaghi-Pour, Kavi" w:date="2013-11-01T10:58:00Z"/>
          <w:rFonts w:ascii="Calibri" w:hAnsi="Calibri"/>
          <w:b/>
          <w:color w:val="660066"/>
          <w:sz w:val="24"/>
          <w:szCs w:val="24"/>
          <w:u w:val="single"/>
        </w:rPr>
      </w:pPr>
    </w:p>
    <w:p w:rsidR="004D386E" w:rsidRDefault="004D386E" w:rsidP="00B66DA9">
      <w:pPr>
        <w:rPr>
          <w:ins w:id="3107" w:author="Razzaghi-Pour, Kavi" w:date="2013-11-01T10:58:00Z"/>
          <w:rFonts w:ascii="Calibri" w:hAnsi="Calibri"/>
          <w:b/>
          <w:color w:val="660066"/>
          <w:sz w:val="24"/>
          <w:szCs w:val="24"/>
          <w:u w:val="single"/>
        </w:rPr>
      </w:pPr>
    </w:p>
    <w:p w:rsidR="004D386E" w:rsidRDefault="004D386E" w:rsidP="00B66DA9">
      <w:pPr>
        <w:rPr>
          <w:ins w:id="3108" w:author="Razzaghi-Pour, Kavi" w:date="2013-11-01T10:58:00Z"/>
          <w:rFonts w:ascii="Calibri" w:hAnsi="Calibri"/>
          <w:b/>
          <w:color w:val="660066"/>
          <w:sz w:val="24"/>
          <w:szCs w:val="24"/>
          <w:u w:val="single"/>
        </w:rPr>
      </w:pPr>
    </w:p>
    <w:p w:rsidR="004D386E" w:rsidRDefault="004D386E" w:rsidP="00B66DA9">
      <w:pPr>
        <w:rPr>
          <w:ins w:id="3109" w:author="Razzaghi-Pour, Kavi" w:date="2013-11-01T10:58:00Z"/>
          <w:rFonts w:ascii="Calibri" w:hAnsi="Calibri"/>
          <w:b/>
          <w:color w:val="660066"/>
          <w:sz w:val="24"/>
          <w:szCs w:val="24"/>
          <w:u w:val="single"/>
        </w:rPr>
      </w:pPr>
    </w:p>
    <w:p w:rsidR="004D386E" w:rsidRDefault="004D386E" w:rsidP="00B66DA9">
      <w:pPr>
        <w:rPr>
          <w:ins w:id="3110" w:author="Razzaghi-Pour, Kavi" w:date="2013-11-01T10:58:00Z"/>
          <w:rFonts w:ascii="Calibri" w:hAnsi="Calibri"/>
          <w:b/>
          <w:color w:val="660066"/>
          <w:sz w:val="24"/>
          <w:szCs w:val="24"/>
          <w:u w:val="single"/>
        </w:rPr>
      </w:pPr>
    </w:p>
    <w:p w:rsidR="004D386E" w:rsidRDefault="004D386E" w:rsidP="00B66DA9">
      <w:pPr>
        <w:rPr>
          <w:ins w:id="3111" w:author="Razzaghi-Pour, Kavi" w:date="2013-11-01T10:58:00Z"/>
          <w:rFonts w:ascii="Calibri" w:hAnsi="Calibri"/>
          <w:b/>
          <w:color w:val="660066"/>
          <w:sz w:val="24"/>
          <w:szCs w:val="24"/>
          <w:u w:val="single"/>
        </w:rPr>
      </w:pPr>
    </w:p>
    <w:p w:rsidR="004D386E" w:rsidRDefault="004D386E" w:rsidP="00B66DA9">
      <w:pPr>
        <w:rPr>
          <w:ins w:id="3112" w:author="Razzaghi-Pour, Kavi" w:date="2013-11-01T10:58:00Z"/>
          <w:rFonts w:ascii="Calibri" w:hAnsi="Calibri"/>
          <w:b/>
          <w:color w:val="660066"/>
          <w:sz w:val="24"/>
          <w:szCs w:val="24"/>
          <w:u w:val="single"/>
        </w:rPr>
      </w:pPr>
    </w:p>
    <w:p w:rsidR="004D386E" w:rsidRDefault="004D386E" w:rsidP="00B66DA9">
      <w:pPr>
        <w:rPr>
          <w:ins w:id="3113" w:author="Razzaghi-Pour, Kavi" w:date="2013-11-01T10:58:00Z"/>
          <w:rFonts w:ascii="Calibri" w:hAnsi="Calibri"/>
          <w:b/>
          <w:color w:val="660066"/>
          <w:sz w:val="24"/>
          <w:szCs w:val="24"/>
          <w:u w:val="single"/>
        </w:rPr>
      </w:pPr>
    </w:p>
    <w:p w:rsidR="004D386E" w:rsidRDefault="004D386E" w:rsidP="00B66DA9">
      <w:pPr>
        <w:rPr>
          <w:ins w:id="3114" w:author="Razzaghi-Pour, Kavi" w:date="2013-11-01T10:58:00Z"/>
          <w:rFonts w:ascii="Calibri" w:hAnsi="Calibri"/>
          <w:b/>
          <w:color w:val="660066"/>
          <w:sz w:val="24"/>
          <w:szCs w:val="24"/>
          <w:u w:val="single"/>
        </w:rPr>
      </w:pPr>
    </w:p>
    <w:p w:rsidR="004D386E" w:rsidRDefault="004D386E" w:rsidP="00B66DA9">
      <w:pPr>
        <w:rPr>
          <w:ins w:id="3115" w:author="Razzaghi-Pour, Kavi" w:date="2013-11-01T10:58:00Z"/>
          <w:rFonts w:ascii="Calibri" w:hAnsi="Calibri"/>
          <w:b/>
          <w:color w:val="660066"/>
          <w:sz w:val="24"/>
          <w:szCs w:val="24"/>
          <w:u w:val="single"/>
        </w:rPr>
      </w:pPr>
    </w:p>
    <w:p w:rsidR="004D386E" w:rsidRDefault="004D386E" w:rsidP="00B66DA9">
      <w:pPr>
        <w:rPr>
          <w:ins w:id="3116" w:author="Razzaghi-Pour, Kavi" w:date="2013-11-01T10:58:00Z"/>
          <w:rFonts w:ascii="Calibri" w:hAnsi="Calibri"/>
          <w:b/>
          <w:color w:val="660066"/>
          <w:sz w:val="24"/>
          <w:szCs w:val="24"/>
          <w:u w:val="single"/>
        </w:rPr>
      </w:pPr>
    </w:p>
    <w:p w:rsidR="004D386E" w:rsidRDefault="004D386E" w:rsidP="00B66DA9">
      <w:pPr>
        <w:rPr>
          <w:ins w:id="3117" w:author="Razzaghi-Pour, Kavi" w:date="2013-11-01T10:58:00Z"/>
          <w:rFonts w:ascii="Calibri" w:hAnsi="Calibri"/>
          <w:b/>
          <w:color w:val="660066"/>
          <w:sz w:val="24"/>
          <w:szCs w:val="24"/>
          <w:u w:val="single"/>
        </w:rPr>
      </w:pPr>
    </w:p>
    <w:p w:rsidR="004D386E" w:rsidRDefault="004D386E" w:rsidP="00B66DA9">
      <w:pPr>
        <w:rPr>
          <w:ins w:id="3118" w:author="Razzaghi-Pour, Kavi" w:date="2013-11-01T10:58:00Z"/>
          <w:rFonts w:ascii="Calibri" w:hAnsi="Calibri"/>
          <w:b/>
          <w:color w:val="660066"/>
          <w:sz w:val="24"/>
          <w:szCs w:val="24"/>
          <w:u w:val="single"/>
        </w:rPr>
      </w:pPr>
    </w:p>
    <w:p w:rsidR="004D386E" w:rsidRDefault="004D386E" w:rsidP="00B66DA9">
      <w:pPr>
        <w:rPr>
          <w:ins w:id="3119" w:author="Razzaghi-Pour, Kavi" w:date="2013-11-01T10:58:00Z"/>
          <w:rFonts w:ascii="Calibri" w:hAnsi="Calibri"/>
          <w:b/>
          <w:color w:val="660066"/>
          <w:sz w:val="24"/>
          <w:szCs w:val="24"/>
          <w:u w:val="single"/>
        </w:rPr>
      </w:pPr>
    </w:p>
    <w:p w:rsidR="004D386E" w:rsidRDefault="004D386E" w:rsidP="00B66DA9">
      <w:pPr>
        <w:rPr>
          <w:ins w:id="3120" w:author="Razzaghi-Pour, Kavi" w:date="2013-11-01T10:58:00Z"/>
          <w:rFonts w:ascii="Calibri" w:hAnsi="Calibri"/>
          <w:b/>
          <w:color w:val="660066"/>
          <w:sz w:val="24"/>
          <w:szCs w:val="24"/>
          <w:u w:val="single"/>
        </w:rPr>
      </w:pPr>
    </w:p>
    <w:p w:rsidR="004D386E" w:rsidRDefault="004D386E" w:rsidP="00B66DA9">
      <w:pPr>
        <w:rPr>
          <w:ins w:id="3121" w:author="Razzaghi-Pour, Kavi" w:date="2013-11-01T10:58:00Z"/>
          <w:rFonts w:ascii="Calibri" w:hAnsi="Calibri"/>
          <w:b/>
          <w:color w:val="660066"/>
          <w:sz w:val="24"/>
          <w:szCs w:val="24"/>
          <w:u w:val="single"/>
        </w:rPr>
      </w:pPr>
    </w:p>
    <w:p w:rsidR="004D386E" w:rsidRDefault="004D386E" w:rsidP="00B66DA9">
      <w:pPr>
        <w:rPr>
          <w:ins w:id="3122" w:author="Razzaghi-Pour, Kavi" w:date="2013-11-01T10:58:00Z"/>
          <w:rFonts w:ascii="Calibri" w:hAnsi="Calibri"/>
          <w:b/>
          <w:color w:val="660066"/>
          <w:sz w:val="24"/>
          <w:szCs w:val="24"/>
          <w:u w:val="single"/>
        </w:rPr>
      </w:pPr>
    </w:p>
    <w:p w:rsidR="004D386E" w:rsidRDefault="004D386E" w:rsidP="00B66DA9">
      <w:pPr>
        <w:rPr>
          <w:ins w:id="3123" w:author="Razzaghi-Pour, Kavi" w:date="2013-11-01T10:58:00Z"/>
          <w:rFonts w:ascii="Calibri" w:hAnsi="Calibri"/>
          <w:b/>
          <w:color w:val="660066"/>
          <w:sz w:val="24"/>
          <w:szCs w:val="24"/>
          <w:u w:val="single"/>
        </w:rPr>
      </w:pPr>
    </w:p>
    <w:p w:rsidR="004D386E" w:rsidRDefault="004D386E" w:rsidP="00B66DA9">
      <w:pPr>
        <w:rPr>
          <w:ins w:id="3124" w:author="Razzaghi-Pour, Kavi" w:date="2013-11-01T10:58:00Z"/>
          <w:rFonts w:ascii="Calibri" w:hAnsi="Calibri"/>
          <w:b/>
          <w:color w:val="660066"/>
          <w:sz w:val="24"/>
          <w:szCs w:val="24"/>
          <w:u w:val="single"/>
        </w:rPr>
      </w:pPr>
    </w:p>
    <w:p w:rsidR="00B66DA9" w:rsidRPr="00833ED4" w:rsidDel="00961DE4" w:rsidRDefault="00B66DA9" w:rsidP="00B66DA9">
      <w:pPr>
        <w:rPr>
          <w:del w:id="3125" w:author="Razzaghi-Pour, Kavi" w:date="2013-11-01T13:30:00Z"/>
          <w:rFonts w:ascii="Calibri" w:hAnsi="Calibri"/>
          <w:b/>
          <w:sz w:val="24"/>
          <w:szCs w:val="24"/>
          <w:u w:val="single"/>
          <w:rPrChange w:id="3126" w:author="Razzaghi-Pour, Kavi" w:date="2013-10-30T14:36:00Z">
            <w:rPr>
              <w:del w:id="3127" w:author="Razzaghi-Pour, Kavi" w:date="2013-11-01T13:30:00Z"/>
              <w:rFonts w:ascii="Times New Roman" w:hAnsi="Times New Roman"/>
              <w:b/>
              <w:u w:val="single"/>
            </w:rPr>
          </w:rPrChange>
        </w:rPr>
      </w:pPr>
      <w:del w:id="3128" w:author="Razzaghi-Pour, Kavi" w:date="2013-11-01T13:30:00Z">
        <w:r w:rsidRPr="00833ED4" w:rsidDel="00961DE4">
          <w:rPr>
            <w:rFonts w:ascii="Calibri" w:hAnsi="Calibri"/>
            <w:b/>
            <w:sz w:val="24"/>
            <w:szCs w:val="24"/>
            <w:u w:val="single"/>
            <w:rPrChange w:id="3129" w:author="Razzaghi-Pour, Kavi" w:date="2013-10-30T14:36:00Z">
              <w:rPr>
                <w:rFonts w:ascii="Times New Roman" w:hAnsi="Times New Roman"/>
                <w:b/>
                <w:u w:val="single"/>
              </w:rPr>
            </w:rPrChange>
          </w:rPr>
          <w:delText xml:space="preserve">The </w:delText>
        </w:r>
        <w:r w:rsidR="00E74996" w:rsidRPr="00833ED4" w:rsidDel="00961DE4">
          <w:rPr>
            <w:rFonts w:ascii="Calibri" w:hAnsi="Calibri"/>
            <w:b/>
            <w:sz w:val="24"/>
            <w:szCs w:val="24"/>
            <w:u w:val="single"/>
            <w:rPrChange w:id="3130" w:author="Razzaghi-Pour, Kavi" w:date="2013-10-30T14:36:00Z">
              <w:rPr>
                <w:rFonts w:ascii="Times New Roman" w:hAnsi="Times New Roman"/>
                <w:b/>
                <w:u w:val="single"/>
              </w:rPr>
            </w:rPrChange>
          </w:rPr>
          <w:delText>WHITE</w:delText>
        </w:r>
        <w:r w:rsidRPr="00833ED4" w:rsidDel="00961DE4">
          <w:rPr>
            <w:rFonts w:ascii="Calibri" w:hAnsi="Calibri"/>
            <w:b/>
            <w:sz w:val="24"/>
            <w:szCs w:val="24"/>
            <w:u w:val="single"/>
            <w:rPrChange w:id="3131" w:author="Razzaghi-Pour, Kavi" w:date="2013-10-30T14:36:00Z">
              <w:rPr>
                <w:rFonts w:ascii="Times New Roman" w:hAnsi="Times New Roman"/>
                <w:b/>
                <w:u w:val="single"/>
              </w:rPr>
            </w:rPrChange>
          </w:rPr>
          <w:delText xml:space="preserve"> Zone:</w:delText>
        </w:r>
      </w:del>
    </w:p>
    <w:p w:rsidR="00FC7097" w:rsidRPr="00833ED4" w:rsidDel="00CF4B6A" w:rsidRDefault="00FC7097" w:rsidP="00B66DA9">
      <w:pPr>
        <w:pStyle w:val="ColorfulList-Accent1"/>
        <w:numPr>
          <w:ilvl w:val="0"/>
          <w:numId w:val="3"/>
        </w:numPr>
        <w:rPr>
          <w:del w:id="3132" w:author="Razzaghi-Pour, Kavi" w:date="2013-10-30T14:02:00Z"/>
          <w:rFonts w:ascii="Calibri" w:hAnsi="Calibri"/>
          <w:sz w:val="24"/>
          <w:szCs w:val="24"/>
          <w:rPrChange w:id="3133" w:author="Razzaghi-Pour, Kavi" w:date="2013-10-30T14:36:00Z">
            <w:rPr>
              <w:del w:id="3134" w:author="Razzaghi-Pour, Kavi" w:date="2013-10-30T14:02:00Z"/>
              <w:rFonts w:ascii="Times New Roman" w:hAnsi="Times New Roman"/>
            </w:rPr>
          </w:rPrChange>
        </w:rPr>
      </w:pPr>
      <w:del w:id="3135" w:author="Razzaghi-Pour, Kavi" w:date="2013-10-30T14:02:00Z">
        <w:r w:rsidRPr="00833ED4" w:rsidDel="0025526E">
          <w:rPr>
            <w:rFonts w:ascii="Calibri" w:hAnsi="Calibri"/>
            <w:sz w:val="24"/>
            <w:szCs w:val="24"/>
            <w:rPrChange w:id="3136" w:author="Razzaghi-Pour, Kavi" w:date="2013-10-30T14:36:00Z">
              <w:rPr>
                <w:rFonts w:ascii="Times New Roman" w:hAnsi="Times New Roman"/>
              </w:rPr>
            </w:rPrChange>
          </w:rPr>
          <w:delText xml:space="preserve">A student in the </w:delText>
        </w:r>
        <w:r w:rsidR="00161768" w:rsidRPr="00833ED4" w:rsidDel="0025526E">
          <w:rPr>
            <w:rFonts w:ascii="Calibri" w:hAnsi="Calibri"/>
            <w:sz w:val="24"/>
            <w:szCs w:val="24"/>
            <w:rPrChange w:id="3137" w:author="Razzaghi-Pour, Kavi" w:date="2013-10-30T14:36:00Z">
              <w:rPr>
                <w:rFonts w:ascii="Times New Roman" w:hAnsi="Times New Roman"/>
              </w:rPr>
            </w:rPrChange>
          </w:rPr>
          <w:delText xml:space="preserve">this </w:delText>
        </w:r>
        <w:r w:rsidRPr="00833ED4" w:rsidDel="0025526E">
          <w:rPr>
            <w:rFonts w:ascii="Calibri" w:hAnsi="Calibri"/>
            <w:sz w:val="24"/>
            <w:szCs w:val="24"/>
            <w:rPrChange w:id="3138" w:author="Razzaghi-Pour, Kavi" w:date="2013-10-30T14:36:00Z">
              <w:rPr>
                <w:rFonts w:ascii="Times New Roman" w:hAnsi="Times New Roman"/>
              </w:rPr>
            </w:rPrChange>
          </w:rPr>
          <w:delText xml:space="preserve"> zone</w:delText>
        </w:r>
      </w:del>
      <w:ins w:id="3139" w:author="Karima Sansoni" w:date="2013-10-16T17:01:00Z">
        <w:del w:id="3140" w:author="Razzaghi-Pour, Kavi" w:date="2013-10-30T14:02:00Z">
          <w:r w:rsidR="0014576C" w:rsidRPr="00833ED4" w:rsidDel="0025526E">
            <w:rPr>
              <w:rFonts w:ascii="Calibri" w:hAnsi="Calibri"/>
              <w:sz w:val="24"/>
              <w:szCs w:val="24"/>
              <w:rPrChange w:id="3141" w:author="Razzaghi-Pour, Kavi" w:date="2013-10-30T14:36:00Z">
                <w:rPr>
                  <w:rFonts w:ascii="Times New Roman" w:hAnsi="Times New Roman"/>
                </w:rPr>
              </w:rPrChange>
            </w:rPr>
            <w:delText xml:space="preserve"> is seeking or craving sensory input to regulate their alertness levels and may</w:delText>
          </w:r>
        </w:del>
      </w:ins>
      <w:del w:id="3142" w:author="Razzaghi-Pour, Kavi" w:date="2013-10-30T14:02:00Z">
        <w:r w:rsidRPr="00833ED4" w:rsidDel="0025526E">
          <w:rPr>
            <w:rFonts w:ascii="Calibri" w:hAnsi="Calibri"/>
            <w:sz w:val="24"/>
            <w:szCs w:val="24"/>
            <w:rPrChange w:id="3143" w:author="Razzaghi-Pour, Kavi" w:date="2013-10-30T14:36:00Z">
              <w:rPr>
                <w:rFonts w:ascii="Times New Roman" w:hAnsi="Times New Roman"/>
              </w:rPr>
            </w:rPrChange>
          </w:rPr>
          <w:delText xml:space="preserve"> benefits from:</w:delText>
        </w:r>
      </w:del>
    </w:p>
    <w:p w:rsidR="00596C93" w:rsidRPr="00833ED4" w:rsidDel="005C5242" w:rsidRDefault="00596C93" w:rsidP="00596C93">
      <w:pPr>
        <w:pStyle w:val="ColorfulList-Accent1"/>
        <w:numPr>
          <w:ilvl w:val="0"/>
          <w:numId w:val="3"/>
        </w:numPr>
        <w:rPr>
          <w:ins w:id="3144" w:author="Karima Sansoni" w:date="2013-10-21T17:50:00Z"/>
          <w:del w:id="3145" w:author="Razzaghi-Pour, Kavi" w:date="2013-11-01T11:06:00Z"/>
          <w:rFonts w:ascii="Calibri" w:hAnsi="Calibri"/>
          <w:sz w:val="24"/>
          <w:szCs w:val="24"/>
          <w:rPrChange w:id="3146" w:author="Razzaghi-Pour, Kavi" w:date="2013-10-30T14:36:00Z">
            <w:rPr>
              <w:ins w:id="3147" w:author="Karima Sansoni" w:date="2013-10-21T17:50:00Z"/>
              <w:del w:id="3148" w:author="Razzaghi-Pour, Kavi" w:date="2013-11-01T11:06:00Z"/>
              <w:rFonts w:ascii="Times New Roman" w:hAnsi="Times New Roman"/>
            </w:rPr>
          </w:rPrChange>
        </w:rPr>
      </w:pPr>
      <w:ins w:id="3149" w:author="Karima Sansoni" w:date="2013-10-21T17:50:00Z">
        <w:del w:id="3150" w:author="Razzaghi-Pour, Kavi" w:date="2013-10-30T14:04:00Z">
          <w:r w:rsidRPr="00833ED4" w:rsidDel="00686127">
            <w:rPr>
              <w:rFonts w:ascii="Calibri" w:hAnsi="Calibri"/>
              <w:sz w:val="24"/>
              <w:szCs w:val="24"/>
              <w:rPrChange w:id="3151" w:author="Razzaghi-Pour, Kavi" w:date="2013-10-30T14:36:00Z">
                <w:rPr>
                  <w:rFonts w:ascii="Times New Roman" w:hAnsi="Times New Roman"/>
                </w:rPr>
              </w:rPrChange>
            </w:rPr>
            <w:delText>By their actions and the type of sensory input they seek, t</w:delText>
          </w:r>
        </w:del>
        <w:del w:id="3152" w:author="Razzaghi-Pour, Kavi" w:date="2013-11-01T11:06:00Z">
          <w:r w:rsidRPr="00833ED4" w:rsidDel="005C5242">
            <w:rPr>
              <w:rFonts w:ascii="Calibri" w:hAnsi="Calibri"/>
              <w:sz w:val="24"/>
              <w:szCs w:val="24"/>
              <w:rPrChange w:id="3153" w:author="Razzaghi-Pour, Kavi" w:date="2013-10-30T14:36:00Z">
                <w:rPr>
                  <w:rFonts w:ascii="Times New Roman" w:hAnsi="Times New Roman"/>
                </w:rPr>
              </w:rPrChange>
            </w:rPr>
            <w:delText xml:space="preserve">hese </w:delText>
          </w:r>
        </w:del>
        <w:del w:id="3154" w:author="Razzaghi-Pour, Kavi" w:date="2013-10-30T14:04:00Z">
          <w:r w:rsidRPr="00833ED4" w:rsidDel="00686127">
            <w:rPr>
              <w:rFonts w:ascii="Calibri" w:hAnsi="Calibri"/>
              <w:sz w:val="24"/>
              <w:szCs w:val="24"/>
              <w:rPrChange w:id="3155" w:author="Razzaghi-Pour, Kavi" w:date="2013-10-30T14:36:00Z">
                <w:rPr>
                  <w:rFonts w:ascii="Times New Roman" w:hAnsi="Times New Roman"/>
                </w:rPr>
              </w:rPrChange>
            </w:rPr>
            <w:delText>s</w:delText>
          </w:r>
        </w:del>
        <w:del w:id="3156" w:author="Razzaghi-Pour, Kavi" w:date="2013-11-01T11:06:00Z">
          <w:r w:rsidRPr="00833ED4" w:rsidDel="005C5242">
            <w:rPr>
              <w:rFonts w:ascii="Calibri" w:hAnsi="Calibri"/>
              <w:sz w:val="24"/>
              <w:szCs w:val="24"/>
              <w:rPrChange w:id="3157" w:author="Razzaghi-Pour, Kavi" w:date="2013-10-30T14:36:00Z">
                <w:rPr>
                  <w:rFonts w:ascii="Times New Roman" w:hAnsi="Times New Roman"/>
                </w:rPr>
              </w:rPrChange>
            </w:rPr>
            <w:delText xml:space="preserve">tudents </w:delText>
          </w:r>
        </w:del>
        <w:del w:id="3158" w:author="Razzaghi-Pour, Kavi" w:date="2013-10-30T14:05:00Z">
          <w:r w:rsidRPr="00833ED4" w:rsidDel="0020530C">
            <w:rPr>
              <w:rFonts w:ascii="Calibri" w:hAnsi="Calibri"/>
              <w:sz w:val="24"/>
              <w:szCs w:val="24"/>
              <w:rPrChange w:id="3159" w:author="Razzaghi-Pour, Kavi" w:date="2013-10-30T14:36:00Z">
                <w:rPr>
                  <w:rFonts w:ascii="Times New Roman" w:hAnsi="Times New Roman"/>
                </w:rPr>
              </w:rPrChange>
            </w:rPr>
            <w:delText xml:space="preserve">are </w:delText>
          </w:r>
        </w:del>
        <w:del w:id="3160" w:author="Razzaghi-Pour, Kavi" w:date="2013-11-01T11:06:00Z">
          <w:r w:rsidRPr="00833ED4" w:rsidDel="005C5242">
            <w:rPr>
              <w:rFonts w:ascii="Calibri" w:hAnsi="Calibri"/>
              <w:sz w:val="24"/>
              <w:szCs w:val="24"/>
              <w:rPrChange w:id="3161" w:author="Razzaghi-Pour, Kavi" w:date="2013-10-30T14:36:00Z">
                <w:rPr>
                  <w:rFonts w:ascii="Times New Roman" w:hAnsi="Times New Roman"/>
                </w:rPr>
              </w:rPrChange>
            </w:rPr>
            <w:delText>often giv</w:delText>
          </w:r>
        </w:del>
        <w:del w:id="3162" w:author="Razzaghi-Pour, Kavi" w:date="2013-10-30T14:05:00Z">
          <w:r w:rsidRPr="00833ED4" w:rsidDel="0020530C">
            <w:rPr>
              <w:rFonts w:ascii="Calibri" w:hAnsi="Calibri"/>
              <w:sz w:val="24"/>
              <w:szCs w:val="24"/>
              <w:rPrChange w:id="3163" w:author="Razzaghi-Pour, Kavi" w:date="2013-10-30T14:36:00Z">
                <w:rPr>
                  <w:rFonts w:ascii="Times New Roman" w:hAnsi="Times New Roman"/>
                </w:rPr>
              </w:rPrChange>
            </w:rPr>
            <w:delText xml:space="preserve">ing </w:delText>
          </w:r>
        </w:del>
        <w:del w:id="3164" w:author="Razzaghi-Pour, Kavi" w:date="2013-11-01T11:06:00Z">
          <w:r w:rsidRPr="00833ED4" w:rsidDel="005C5242">
            <w:rPr>
              <w:rFonts w:ascii="Calibri" w:hAnsi="Calibri"/>
              <w:sz w:val="24"/>
              <w:szCs w:val="24"/>
              <w:rPrChange w:id="3165" w:author="Razzaghi-Pour, Kavi" w:date="2013-10-30T14:36:00Z">
                <w:rPr>
                  <w:rFonts w:ascii="Times New Roman" w:hAnsi="Times New Roman"/>
                </w:rPr>
              </w:rPrChange>
            </w:rPr>
            <w:delText>clues as to what sensory input they require for regulating their alertness levels</w:delText>
          </w:r>
        </w:del>
        <w:del w:id="3166" w:author="Razzaghi-Pour, Kavi" w:date="2013-10-30T14:05:00Z">
          <w:r w:rsidRPr="00833ED4" w:rsidDel="0020530C">
            <w:rPr>
              <w:rFonts w:ascii="Calibri" w:hAnsi="Calibri"/>
              <w:sz w:val="24"/>
              <w:szCs w:val="24"/>
              <w:rPrChange w:id="3167" w:author="Razzaghi-Pour, Kavi" w:date="2013-10-30T14:36:00Z">
                <w:rPr>
                  <w:rFonts w:ascii="Times New Roman" w:hAnsi="Times New Roman"/>
                </w:rPr>
              </w:rPrChange>
            </w:rPr>
            <w:delText xml:space="preserve">. </w:delText>
          </w:r>
        </w:del>
        <w:del w:id="3168" w:author="Razzaghi-Pour, Kavi" w:date="2013-11-01T11:06:00Z">
          <w:r w:rsidRPr="00833ED4" w:rsidDel="005C5242">
            <w:rPr>
              <w:rFonts w:ascii="Calibri" w:hAnsi="Calibri"/>
              <w:sz w:val="24"/>
              <w:szCs w:val="24"/>
              <w:rPrChange w:id="3169" w:author="Razzaghi-Pour, Kavi" w:date="2013-10-30T14:36:00Z">
                <w:rPr>
                  <w:rFonts w:ascii="Times New Roman" w:hAnsi="Times New Roman"/>
                </w:rPr>
              </w:rPrChange>
            </w:rPr>
            <w:delText>for example students who are rocking, spinning or seeking a lot of moving is giving us a clue that they require</w:delText>
          </w:r>
        </w:del>
        <w:del w:id="3170" w:author="Razzaghi-Pour, Kavi" w:date="2013-10-30T14:06:00Z">
          <w:r w:rsidRPr="00833ED4" w:rsidDel="0020530C">
            <w:rPr>
              <w:rFonts w:ascii="Calibri" w:hAnsi="Calibri"/>
              <w:sz w:val="24"/>
              <w:szCs w:val="24"/>
              <w:rPrChange w:id="3171" w:author="Razzaghi-Pour, Kavi" w:date="2013-10-30T14:36:00Z">
                <w:rPr>
                  <w:rFonts w:ascii="Times New Roman" w:hAnsi="Times New Roman"/>
                </w:rPr>
              </w:rPrChange>
            </w:rPr>
            <w:delText>s</w:delText>
          </w:r>
        </w:del>
        <w:del w:id="3172" w:author="Razzaghi-Pour, Kavi" w:date="2013-11-01T11:06:00Z">
          <w:r w:rsidRPr="00833ED4" w:rsidDel="005C5242">
            <w:rPr>
              <w:rFonts w:ascii="Calibri" w:hAnsi="Calibri"/>
              <w:sz w:val="24"/>
              <w:szCs w:val="24"/>
              <w:rPrChange w:id="3173" w:author="Razzaghi-Pour, Kavi" w:date="2013-10-30T14:36:00Z">
                <w:rPr>
                  <w:rFonts w:ascii="Times New Roman" w:hAnsi="Times New Roman"/>
                </w:rPr>
              </w:rPrChange>
            </w:rPr>
            <w:delText xml:space="preserve"> vestibular movement breaks to regulate their alertness levels.</w:delText>
          </w:r>
        </w:del>
      </w:ins>
    </w:p>
    <w:p w:rsidR="00B66DA9" w:rsidRPr="00833ED4" w:rsidDel="005C5242" w:rsidRDefault="00161768" w:rsidP="00B66DA9">
      <w:pPr>
        <w:pStyle w:val="ColorfulList-Accent1"/>
        <w:numPr>
          <w:ilvl w:val="0"/>
          <w:numId w:val="3"/>
        </w:numPr>
        <w:rPr>
          <w:del w:id="3174" w:author="Razzaghi-Pour, Kavi" w:date="2013-11-01T11:06:00Z"/>
          <w:rFonts w:ascii="Calibri" w:hAnsi="Calibri"/>
          <w:sz w:val="24"/>
          <w:szCs w:val="24"/>
          <w:rPrChange w:id="3175" w:author="Razzaghi-Pour, Kavi" w:date="2013-10-30T14:36:00Z">
            <w:rPr>
              <w:del w:id="3176" w:author="Razzaghi-Pour, Kavi" w:date="2013-11-01T11:06:00Z"/>
              <w:rFonts w:ascii="Times New Roman" w:hAnsi="Times New Roman"/>
            </w:rPr>
          </w:rPrChange>
        </w:rPr>
      </w:pPr>
      <w:del w:id="3177" w:author="Razzaghi-Pour, Kavi" w:date="2013-11-01T11:06:00Z">
        <w:r w:rsidRPr="00833ED4" w:rsidDel="005C5242">
          <w:rPr>
            <w:rFonts w:ascii="Calibri" w:hAnsi="Calibri"/>
            <w:sz w:val="24"/>
            <w:szCs w:val="24"/>
            <w:rPrChange w:id="3178" w:author="Razzaghi-Pour, Kavi" w:date="2013-10-30T14:36:00Z">
              <w:rPr>
                <w:rFonts w:ascii="Times New Roman" w:hAnsi="Times New Roman"/>
              </w:rPr>
            </w:rPrChange>
          </w:rPr>
          <w:delText>General Strategies</w:delText>
        </w:r>
        <w:r w:rsidR="00B66DA9" w:rsidRPr="00833ED4" w:rsidDel="005C5242">
          <w:rPr>
            <w:rFonts w:ascii="Calibri" w:hAnsi="Calibri"/>
            <w:sz w:val="24"/>
            <w:szCs w:val="24"/>
            <w:rPrChange w:id="3179" w:author="Razzaghi-Pour, Kavi" w:date="2013-10-30T14:36:00Z">
              <w:rPr>
                <w:rFonts w:ascii="Times New Roman" w:hAnsi="Times New Roman"/>
              </w:rPr>
            </w:rPrChange>
          </w:rPr>
          <w:delText>rganising input that fulfils their sensory cravings</w:delText>
        </w:r>
      </w:del>
      <w:ins w:id="3180" w:author="Karima Sansoni" w:date="2013-10-14T16:15:00Z">
        <w:del w:id="3181" w:author="Razzaghi-Pour, Kavi" w:date="2013-11-01T11:06:00Z">
          <w:r w:rsidR="00135423" w:rsidRPr="00833ED4" w:rsidDel="005C5242">
            <w:rPr>
              <w:rFonts w:ascii="Calibri" w:hAnsi="Calibri"/>
              <w:sz w:val="24"/>
              <w:szCs w:val="24"/>
              <w:rPrChange w:id="3182" w:author="Razzaghi-Pour, Kavi" w:date="2013-10-30T14:36:00Z">
                <w:rPr>
                  <w:rFonts w:ascii="Times New Roman" w:hAnsi="Times New Roman"/>
                </w:rPr>
              </w:rPrChange>
            </w:rPr>
            <w:delText xml:space="preserve"> and enables them to get in the zone for learning</w:delText>
          </w:r>
        </w:del>
      </w:ins>
      <w:ins w:id="3183" w:author="Karima Sansoni" w:date="2013-10-21T17:49:00Z">
        <w:del w:id="3184" w:author="Razzaghi-Pour, Kavi" w:date="2013-11-01T11:06:00Z">
          <w:r w:rsidR="00596C93" w:rsidRPr="00833ED4" w:rsidDel="005C5242">
            <w:rPr>
              <w:rFonts w:ascii="Calibri" w:hAnsi="Calibri"/>
              <w:sz w:val="24"/>
              <w:szCs w:val="24"/>
              <w:rPrChange w:id="3185" w:author="Razzaghi-Pour, Kavi" w:date="2013-10-30T14:36:00Z">
                <w:rPr>
                  <w:rFonts w:ascii="Times New Roman" w:hAnsi="Times New Roman"/>
                </w:rPr>
              </w:rPrChange>
            </w:rPr>
            <w:delText xml:space="preserve"> maybe we can say the statement below??:</w:delText>
          </w:r>
        </w:del>
      </w:ins>
    </w:p>
    <w:p w:rsidR="00596C93" w:rsidRPr="00833ED4" w:rsidDel="005C5242" w:rsidRDefault="00596C93" w:rsidP="00B66DA9">
      <w:pPr>
        <w:pStyle w:val="ColorfulList-Accent1"/>
        <w:numPr>
          <w:ilvl w:val="0"/>
          <w:numId w:val="3"/>
        </w:numPr>
        <w:rPr>
          <w:ins w:id="3186" w:author="Karima Sansoni" w:date="2013-10-21T17:48:00Z"/>
          <w:del w:id="3187" w:author="Razzaghi-Pour, Kavi" w:date="2013-11-01T11:06:00Z"/>
          <w:rFonts w:ascii="Calibri" w:hAnsi="Calibri"/>
          <w:sz w:val="24"/>
          <w:szCs w:val="24"/>
          <w:rPrChange w:id="3188" w:author="Razzaghi-Pour, Kavi" w:date="2013-10-30T14:36:00Z">
            <w:rPr>
              <w:ins w:id="3189" w:author="Karima Sansoni" w:date="2013-10-21T17:48:00Z"/>
              <w:del w:id="3190" w:author="Razzaghi-Pour, Kavi" w:date="2013-11-01T11:06:00Z"/>
              <w:rFonts w:ascii="Times New Roman" w:hAnsi="Times New Roman"/>
            </w:rPr>
          </w:rPrChange>
        </w:rPr>
      </w:pPr>
      <w:ins w:id="3191" w:author="Karima Sansoni" w:date="2013-10-21T17:48:00Z">
        <w:del w:id="3192" w:author="Razzaghi-Pour, Kavi" w:date="2013-11-01T11:06:00Z">
          <w:r w:rsidRPr="00833ED4" w:rsidDel="005C5242">
            <w:rPr>
              <w:rFonts w:ascii="Calibri" w:hAnsi="Calibri"/>
              <w:sz w:val="24"/>
              <w:szCs w:val="24"/>
              <w:rPrChange w:id="3193" w:author="Razzaghi-Pour, Kavi" w:date="2013-10-30T14:36:00Z">
                <w:rPr>
                  <w:rFonts w:ascii="Times New Roman" w:hAnsi="Times New Roman"/>
                </w:rPr>
              </w:rPrChange>
            </w:rPr>
            <w:delText>Regulating sensory input that gets the student in the zone for learning (not too alert and not too calm)</w:delText>
          </w:r>
        </w:del>
      </w:ins>
    </w:p>
    <w:p w:rsidR="00FC7097" w:rsidRPr="00833ED4" w:rsidDel="005C5242" w:rsidRDefault="00FC7097" w:rsidP="00FC7097">
      <w:pPr>
        <w:pStyle w:val="ColorfulList-Accent1"/>
        <w:numPr>
          <w:ilvl w:val="0"/>
          <w:numId w:val="3"/>
        </w:numPr>
        <w:rPr>
          <w:del w:id="3194" w:author="Razzaghi-Pour, Kavi" w:date="2013-11-01T11:06:00Z"/>
          <w:rFonts w:ascii="Calibri" w:hAnsi="Calibri"/>
          <w:sz w:val="24"/>
          <w:szCs w:val="24"/>
          <w:rPrChange w:id="3195" w:author="Razzaghi-Pour, Kavi" w:date="2013-10-30T14:36:00Z">
            <w:rPr>
              <w:del w:id="3196" w:author="Razzaghi-Pour, Kavi" w:date="2013-11-01T11:06:00Z"/>
              <w:rFonts w:ascii="Times New Roman" w:hAnsi="Times New Roman"/>
            </w:rPr>
          </w:rPrChange>
        </w:rPr>
      </w:pPr>
      <w:del w:id="3197" w:author="Razzaghi-Pour, Kavi" w:date="2013-11-01T11:06:00Z">
        <w:r w:rsidRPr="00833ED4" w:rsidDel="005C5242">
          <w:rPr>
            <w:rFonts w:ascii="Calibri" w:hAnsi="Calibri"/>
            <w:sz w:val="24"/>
            <w:szCs w:val="24"/>
            <w:rPrChange w:id="3198" w:author="Razzaghi-Pour, Kavi" w:date="2013-10-30T14:36:00Z">
              <w:rPr>
                <w:rFonts w:ascii="Times New Roman" w:hAnsi="Times New Roman"/>
              </w:rPr>
            </w:rPrChange>
          </w:rPr>
          <w:delText>Regular movement breaks incorporating heavy muscle work. This helps release “feel good” hormones such as endorphins, serotonin and dopamine.</w:delText>
        </w:r>
      </w:del>
    </w:p>
    <w:p w:rsidR="00FC7097" w:rsidRPr="00833ED4" w:rsidDel="005C5242" w:rsidRDefault="00FC7097" w:rsidP="00D35D0A">
      <w:pPr>
        <w:pStyle w:val="ColorfulList-Accent1"/>
        <w:numPr>
          <w:ilvl w:val="0"/>
          <w:numId w:val="3"/>
        </w:numPr>
        <w:rPr>
          <w:del w:id="3199" w:author="Razzaghi-Pour, Kavi" w:date="2013-11-01T11:06:00Z"/>
          <w:rFonts w:ascii="Calibri" w:hAnsi="Calibri"/>
          <w:sz w:val="24"/>
          <w:szCs w:val="24"/>
          <w:rPrChange w:id="3200" w:author="Razzaghi-Pour, Kavi" w:date="2013-10-30T14:36:00Z">
            <w:rPr>
              <w:del w:id="3201" w:author="Razzaghi-Pour, Kavi" w:date="2013-11-01T11:06:00Z"/>
              <w:rFonts w:ascii="Times New Roman" w:hAnsi="Times New Roman"/>
            </w:rPr>
          </w:rPrChange>
        </w:rPr>
      </w:pPr>
    </w:p>
    <w:p w:rsidR="00B66DA9" w:rsidRPr="00833ED4" w:rsidDel="005C5242" w:rsidRDefault="00B66DA9" w:rsidP="00B66DA9">
      <w:pPr>
        <w:pStyle w:val="ColorfulList-Accent1"/>
        <w:numPr>
          <w:ilvl w:val="0"/>
          <w:numId w:val="3"/>
        </w:numPr>
        <w:rPr>
          <w:del w:id="3202" w:author="Razzaghi-Pour, Kavi" w:date="2013-11-01T11:06:00Z"/>
          <w:rFonts w:ascii="Calibri" w:hAnsi="Calibri"/>
          <w:sz w:val="24"/>
          <w:szCs w:val="24"/>
          <w:rPrChange w:id="3203" w:author="Razzaghi-Pour, Kavi" w:date="2013-10-30T14:36:00Z">
            <w:rPr>
              <w:del w:id="3204" w:author="Razzaghi-Pour, Kavi" w:date="2013-11-01T11:06:00Z"/>
              <w:rFonts w:ascii="Times New Roman" w:hAnsi="Times New Roman"/>
            </w:rPr>
          </w:rPrChange>
        </w:rPr>
      </w:pPr>
      <w:del w:id="3205" w:author="Razzaghi-Pour, Kavi" w:date="2013-11-01T11:06:00Z">
        <w:r w:rsidRPr="00833ED4" w:rsidDel="005C5242">
          <w:rPr>
            <w:rFonts w:ascii="Calibri" w:hAnsi="Calibri"/>
            <w:sz w:val="24"/>
            <w:szCs w:val="24"/>
            <w:rPrChange w:id="3206" w:author="Razzaghi-Pour, Kavi" w:date="2013-10-30T14:36:00Z">
              <w:rPr>
                <w:rFonts w:ascii="Times New Roman" w:hAnsi="Times New Roman"/>
              </w:rPr>
            </w:rPrChange>
          </w:rPr>
          <w:delText>Provide the student with appropriate and safe ways to meet their sensory needs that are not disruptive to the</w:delText>
        </w:r>
        <w:r w:rsidR="00A54FCC" w:rsidRPr="00833ED4" w:rsidDel="005C5242">
          <w:rPr>
            <w:rFonts w:ascii="Calibri" w:hAnsi="Calibri"/>
            <w:sz w:val="24"/>
            <w:szCs w:val="24"/>
            <w:rPrChange w:id="3207" w:author="Razzaghi-Pour, Kavi" w:date="2013-10-30T14:36:00Z">
              <w:rPr>
                <w:rFonts w:ascii="Times New Roman" w:hAnsi="Times New Roman"/>
              </w:rPr>
            </w:rPrChange>
          </w:rPr>
          <w:delText xml:space="preserve"> other students</w:delText>
        </w:r>
        <w:r w:rsidR="00373965" w:rsidRPr="00833ED4" w:rsidDel="005C5242">
          <w:rPr>
            <w:rFonts w:ascii="Calibri" w:hAnsi="Calibri"/>
            <w:sz w:val="24"/>
            <w:szCs w:val="24"/>
            <w:rPrChange w:id="3208" w:author="Razzaghi-Pour, Kavi" w:date="2013-10-30T14:36:00Z">
              <w:rPr>
                <w:rFonts w:ascii="Times New Roman" w:hAnsi="Times New Roman"/>
              </w:rPr>
            </w:rPrChange>
          </w:rPr>
          <w:delText>, for example</w:delText>
        </w:r>
        <w:r w:rsidR="00A54FCC" w:rsidRPr="00833ED4" w:rsidDel="005C5242">
          <w:rPr>
            <w:rFonts w:ascii="Calibri" w:hAnsi="Calibri"/>
            <w:sz w:val="24"/>
            <w:szCs w:val="24"/>
            <w:rPrChange w:id="3209" w:author="Razzaghi-Pour, Kavi" w:date="2013-10-30T14:36:00Z">
              <w:rPr>
                <w:rFonts w:ascii="Times New Roman" w:hAnsi="Times New Roman"/>
              </w:rPr>
            </w:rPrChange>
          </w:rPr>
          <w:delText xml:space="preserve"> access to a chill</w:delText>
        </w:r>
      </w:del>
      <w:del w:id="3210" w:author="Razzaghi-Pour, Kavi" w:date="2013-10-09T12:49:00Z">
        <w:r w:rsidR="00A54FCC" w:rsidRPr="00833ED4" w:rsidDel="00373965">
          <w:rPr>
            <w:rFonts w:ascii="Calibri" w:hAnsi="Calibri"/>
            <w:sz w:val="24"/>
            <w:szCs w:val="24"/>
            <w:rPrChange w:id="3211" w:author="Razzaghi-Pour, Kavi" w:date="2013-10-30T14:36:00Z">
              <w:rPr>
                <w:rFonts w:ascii="Times New Roman" w:hAnsi="Times New Roman"/>
              </w:rPr>
            </w:rPrChange>
          </w:rPr>
          <w:delText xml:space="preserve"> </w:delText>
        </w:r>
      </w:del>
      <w:del w:id="3212" w:author="Razzaghi-Pour, Kavi" w:date="2013-11-01T11:06:00Z">
        <w:r w:rsidR="00A54FCC" w:rsidRPr="00833ED4" w:rsidDel="005C5242">
          <w:rPr>
            <w:rFonts w:ascii="Calibri" w:hAnsi="Calibri"/>
            <w:sz w:val="24"/>
            <w:szCs w:val="24"/>
            <w:rPrChange w:id="3213" w:author="Razzaghi-Pour, Kavi" w:date="2013-10-30T14:36:00Z">
              <w:rPr>
                <w:rFonts w:ascii="Times New Roman" w:hAnsi="Times New Roman"/>
              </w:rPr>
            </w:rPrChange>
          </w:rPr>
          <w:delText xml:space="preserve">out </w:delText>
        </w:r>
        <w:r w:rsidRPr="00833ED4" w:rsidDel="005C5242">
          <w:rPr>
            <w:rFonts w:ascii="Calibri" w:hAnsi="Calibri"/>
            <w:sz w:val="24"/>
            <w:szCs w:val="24"/>
            <w:rPrChange w:id="3214" w:author="Razzaghi-Pour, Kavi" w:date="2013-10-30T14:36:00Z">
              <w:rPr>
                <w:rFonts w:ascii="Times New Roman" w:hAnsi="Times New Roman"/>
              </w:rPr>
            </w:rPrChange>
          </w:rPr>
          <w:delText xml:space="preserve"> room, regular opportunities to go for a run outside or jump on the trampoline, run an errand, pack away classroom tools etc.</w:delText>
        </w:r>
      </w:del>
      <w:ins w:id="3215" w:author="Catherine Hays" w:date="2013-10-21T10:33:00Z">
        <w:del w:id="3216" w:author="Razzaghi-Pour, Kavi" w:date="2013-11-01T11:06:00Z">
          <w:r w:rsidR="00D35D0A" w:rsidRPr="00833ED4" w:rsidDel="005C5242">
            <w:rPr>
              <w:rFonts w:ascii="Calibri" w:hAnsi="Calibri"/>
              <w:sz w:val="24"/>
              <w:szCs w:val="24"/>
              <w:rPrChange w:id="3217" w:author="Razzaghi-Pour, Kavi" w:date="2013-10-30T14:36:00Z">
                <w:rPr>
                  <w:rFonts w:ascii="Times New Roman" w:hAnsi="Times New Roman"/>
                </w:rPr>
              </w:rPrChange>
            </w:rPr>
            <w:delText xml:space="preserve"> </w:delText>
          </w:r>
        </w:del>
      </w:ins>
    </w:p>
    <w:p w:rsidR="00373965" w:rsidRPr="00833ED4" w:rsidDel="00961DE4" w:rsidRDefault="00373965" w:rsidP="00B66DA9">
      <w:pPr>
        <w:pStyle w:val="ColorfulList-Accent1"/>
        <w:numPr>
          <w:ilvl w:val="0"/>
          <w:numId w:val="3"/>
        </w:numPr>
        <w:rPr>
          <w:del w:id="3218" w:author="Razzaghi-Pour, Kavi" w:date="2013-11-01T13:30:00Z"/>
          <w:rFonts w:ascii="Calibri" w:hAnsi="Calibri"/>
          <w:sz w:val="24"/>
          <w:szCs w:val="24"/>
          <w:rPrChange w:id="3219" w:author="Razzaghi-Pour, Kavi" w:date="2013-10-30T14:36:00Z">
            <w:rPr>
              <w:del w:id="3220" w:author="Razzaghi-Pour, Kavi" w:date="2013-11-01T13:30:00Z"/>
              <w:rFonts w:ascii="Times New Roman" w:hAnsi="Times New Roman"/>
            </w:rPr>
          </w:rPrChange>
        </w:rPr>
      </w:pPr>
    </w:p>
    <w:p w:rsidR="00B66DA9" w:rsidRPr="00833ED4" w:rsidDel="00961DE4" w:rsidRDefault="00B66DA9" w:rsidP="00B66DA9">
      <w:pPr>
        <w:rPr>
          <w:del w:id="3221" w:author="Razzaghi-Pour, Kavi" w:date="2013-11-01T13:30:00Z"/>
          <w:rFonts w:ascii="Calibri" w:hAnsi="Calibri"/>
          <w:sz w:val="24"/>
          <w:szCs w:val="24"/>
          <w:rPrChange w:id="3222" w:author="Razzaghi-Pour, Kavi" w:date="2013-10-30T14:36:00Z">
            <w:rPr>
              <w:del w:id="3223" w:author="Razzaghi-Pour, Kavi" w:date="2013-11-01T13:30:00Z"/>
              <w:rFonts w:ascii="Times New Roman" w:hAnsi="Times New Roman"/>
            </w:rPr>
          </w:rPrChange>
        </w:rPr>
      </w:pPr>
    </w:p>
    <w:p w:rsidR="00B66DA9" w:rsidRPr="00833ED4" w:rsidDel="00961DE4" w:rsidRDefault="00B66DA9" w:rsidP="00B66DA9">
      <w:pPr>
        <w:jc w:val="center"/>
        <w:rPr>
          <w:del w:id="3224" w:author="Razzaghi-Pour, Kavi" w:date="2013-11-01T13:30:00Z"/>
          <w:rFonts w:ascii="Calibri" w:hAnsi="Calibri"/>
          <w:sz w:val="24"/>
          <w:szCs w:val="24"/>
          <w:u w:val="single"/>
          <w:rPrChange w:id="3225" w:author="Razzaghi-Pour, Kavi" w:date="2013-10-30T14:36:00Z">
            <w:rPr>
              <w:del w:id="3226" w:author="Razzaghi-Pour, Kavi" w:date="2013-11-01T13:30:00Z"/>
              <w:rFonts w:ascii="Times New Roman" w:hAnsi="Times New Roman"/>
              <w:u w:val="single"/>
            </w:rPr>
          </w:rPrChange>
        </w:rPr>
      </w:pPr>
      <w:del w:id="3227" w:author="Razzaghi-Pour, Kavi" w:date="2013-11-01T13:30:00Z">
        <w:r w:rsidRPr="00833ED4" w:rsidDel="00961DE4">
          <w:rPr>
            <w:rFonts w:ascii="Calibri" w:hAnsi="Calibri"/>
            <w:sz w:val="24"/>
            <w:szCs w:val="24"/>
            <w:u w:val="single"/>
            <w:rPrChange w:id="3228" w:author="Razzaghi-Pour, Kavi" w:date="2013-10-30T14:36:00Z">
              <w:rPr>
                <w:rFonts w:ascii="Times New Roman" w:hAnsi="Times New Roman"/>
                <w:u w:val="single"/>
              </w:rPr>
            </w:rPrChange>
          </w:rPr>
          <w:delText xml:space="preserve">Strategies for the </w:delText>
        </w:r>
        <w:r w:rsidR="00E74996" w:rsidRPr="00833ED4" w:rsidDel="00961DE4">
          <w:rPr>
            <w:rFonts w:ascii="Calibri" w:hAnsi="Calibri"/>
            <w:b/>
            <w:sz w:val="24"/>
            <w:szCs w:val="24"/>
            <w:u w:val="single"/>
            <w:rPrChange w:id="3229" w:author="Razzaghi-Pour, Kavi" w:date="2013-10-30T14:36:00Z">
              <w:rPr>
                <w:rFonts w:ascii="Times New Roman" w:hAnsi="Times New Roman"/>
                <w:b/>
                <w:u w:val="single"/>
              </w:rPr>
            </w:rPrChange>
          </w:rPr>
          <w:delText>WHITE</w:delText>
        </w:r>
        <w:r w:rsidRPr="00833ED4" w:rsidDel="00961DE4">
          <w:rPr>
            <w:rFonts w:ascii="Calibri" w:hAnsi="Calibri"/>
            <w:sz w:val="24"/>
            <w:szCs w:val="24"/>
            <w:u w:val="single"/>
            <w:rPrChange w:id="3230" w:author="Razzaghi-Pour, Kavi" w:date="2013-10-30T14:36:00Z">
              <w:rPr>
                <w:rFonts w:ascii="Times New Roman" w:hAnsi="Times New Roman"/>
                <w:u w:val="single"/>
              </w:rPr>
            </w:rPrChange>
          </w:rPr>
          <w:delText xml:space="preserve"> Zone</w:delText>
        </w:r>
      </w:del>
    </w:p>
    <w:p w:rsidR="0025526E" w:rsidRPr="00833ED4" w:rsidDel="00961DE4" w:rsidRDefault="00B66DA9" w:rsidP="00B66DA9">
      <w:pPr>
        <w:spacing w:after="0"/>
        <w:rPr>
          <w:del w:id="3231" w:author="Razzaghi-Pour, Kavi" w:date="2013-11-01T13:30:00Z"/>
          <w:rFonts w:ascii="Calibri" w:hAnsi="Calibri"/>
          <w:sz w:val="24"/>
          <w:szCs w:val="24"/>
          <w:rPrChange w:id="3232" w:author="Razzaghi-Pour, Kavi" w:date="2013-10-30T14:36:00Z">
            <w:rPr>
              <w:del w:id="3233" w:author="Razzaghi-Pour, Kavi" w:date="2013-11-01T13:30:00Z"/>
              <w:rFonts w:ascii="Times New Roman" w:hAnsi="Times New Roman"/>
            </w:rPr>
          </w:rPrChange>
        </w:rPr>
      </w:pPr>
      <w:del w:id="3234" w:author="Razzaghi-Pour, Kavi" w:date="2013-11-01T13:30:00Z">
        <w:r w:rsidRPr="00833ED4" w:rsidDel="00961DE4">
          <w:rPr>
            <w:rFonts w:ascii="Calibri" w:hAnsi="Calibri"/>
            <w:sz w:val="24"/>
            <w:szCs w:val="24"/>
            <w:rPrChange w:id="3235" w:author="Razzaghi-Pour, Kavi" w:date="2013-10-30T14:36:00Z">
              <w:rPr>
                <w:rFonts w:ascii="Times New Roman" w:hAnsi="Times New Roman"/>
              </w:rPr>
            </w:rPrChange>
          </w:rPr>
          <w:delText xml:space="preserve">* </w:delText>
        </w:r>
      </w:del>
      <w:del w:id="3236" w:author="Razzaghi-Pour, Kavi" w:date="2013-11-01T12:29:00Z">
        <w:r w:rsidRPr="00833ED4" w:rsidDel="003B2A29">
          <w:rPr>
            <w:rFonts w:ascii="Calibri" w:hAnsi="Calibri"/>
            <w:sz w:val="24"/>
            <w:szCs w:val="24"/>
            <w:rPrChange w:id="3237" w:author="Razzaghi-Pour, Kavi" w:date="2013-10-30T14:36:00Z">
              <w:rPr>
                <w:rFonts w:ascii="Times New Roman" w:hAnsi="Times New Roman"/>
              </w:rPr>
            </w:rPrChange>
          </w:rPr>
          <w:delText xml:space="preserve">Strategies from the RED zone can also be applied to students in the </w:delText>
        </w:r>
        <w:r w:rsidR="00500B38" w:rsidRPr="00833ED4" w:rsidDel="003B2A29">
          <w:rPr>
            <w:rFonts w:ascii="Calibri" w:hAnsi="Calibri"/>
            <w:sz w:val="24"/>
            <w:szCs w:val="24"/>
            <w:rPrChange w:id="3238" w:author="Razzaghi-Pour, Kavi" w:date="2013-10-30T14:36:00Z">
              <w:rPr>
                <w:rFonts w:ascii="Times New Roman" w:hAnsi="Times New Roman"/>
              </w:rPr>
            </w:rPrChange>
          </w:rPr>
          <w:delText>WHITE</w:delText>
        </w:r>
        <w:r w:rsidRPr="00833ED4" w:rsidDel="003B2A29">
          <w:rPr>
            <w:rFonts w:ascii="Calibri" w:hAnsi="Calibri"/>
            <w:sz w:val="24"/>
            <w:szCs w:val="24"/>
            <w:rPrChange w:id="3239" w:author="Razzaghi-Pour, Kavi" w:date="2013-10-30T14:36:00Z">
              <w:rPr>
                <w:rFonts w:ascii="Times New Roman" w:hAnsi="Times New Roman"/>
              </w:rPr>
            </w:rPrChange>
          </w:rPr>
          <w:delText xml:space="preserve"> zone, as well as the following additional strategies:</w:delText>
        </w:r>
      </w:del>
    </w:p>
    <w:p w:rsidR="00B66DA9" w:rsidRPr="00833ED4" w:rsidDel="00961DE4" w:rsidRDefault="00B66DA9" w:rsidP="00B66DA9">
      <w:pPr>
        <w:spacing w:after="0"/>
        <w:rPr>
          <w:del w:id="3240" w:author="Razzaghi-Pour, Kavi" w:date="2013-11-01T13:30:00Z"/>
          <w:rFonts w:ascii="Calibri" w:hAnsi="Calibri"/>
          <w:sz w:val="24"/>
          <w:szCs w:val="24"/>
          <w:rPrChange w:id="3241" w:author="Razzaghi-Pour, Kavi" w:date="2013-10-30T14:36:00Z">
            <w:rPr>
              <w:del w:id="3242" w:author="Razzaghi-Pour, Kavi" w:date="2013-11-01T13:30:00Z"/>
              <w:rFonts w:ascii="Times New Roman" w:hAnsi="Times New Roman"/>
            </w:rPr>
          </w:rPrChange>
        </w:rPr>
      </w:pPr>
    </w:p>
    <w:p w:rsidR="00B66DA9" w:rsidRPr="00833ED4" w:rsidDel="00961DE4" w:rsidRDefault="00B66DA9" w:rsidP="00B66DA9">
      <w:pPr>
        <w:spacing w:after="0"/>
        <w:rPr>
          <w:del w:id="3243" w:author="Razzaghi-Pour, Kavi" w:date="2013-11-01T13:30:00Z"/>
          <w:rFonts w:ascii="Calibri" w:hAnsi="Calibri"/>
          <w:b/>
          <w:sz w:val="24"/>
          <w:szCs w:val="24"/>
          <w:rPrChange w:id="3244" w:author="Razzaghi-Pour, Kavi" w:date="2013-10-30T14:36:00Z">
            <w:rPr>
              <w:del w:id="3245" w:author="Razzaghi-Pour, Kavi" w:date="2013-11-01T13:30:00Z"/>
              <w:rFonts w:ascii="Times New Roman" w:hAnsi="Times New Roman"/>
              <w:b/>
            </w:rPr>
          </w:rPrChange>
        </w:rPr>
      </w:pPr>
      <w:del w:id="3246" w:author="Razzaghi-Pour, Kavi" w:date="2013-11-01T13:30:00Z">
        <w:r w:rsidRPr="00833ED4" w:rsidDel="00961DE4">
          <w:rPr>
            <w:rFonts w:ascii="Calibri" w:hAnsi="Calibri"/>
            <w:b/>
            <w:sz w:val="24"/>
            <w:szCs w:val="24"/>
            <w:rPrChange w:id="3247" w:author="Razzaghi-Pour, Kavi" w:date="2013-10-30T14:36:00Z">
              <w:rPr>
                <w:rFonts w:ascii="Times New Roman" w:hAnsi="Times New Roman"/>
                <w:b/>
              </w:rPr>
            </w:rPrChange>
          </w:rPr>
          <w:delText>Touch:</w:delText>
        </w:r>
      </w:del>
    </w:p>
    <w:p w:rsidR="00B66DA9" w:rsidRPr="00833ED4" w:rsidDel="003B2A29" w:rsidRDefault="00B66DA9" w:rsidP="00B66DA9">
      <w:pPr>
        <w:pStyle w:val="ColorfulList-Accent1"/>
        <w:numPr>
          <w:ilvl w:val="0"/>
          <w:numId w:val="4"/>
        </w:numPr>
        <w:spacing w:after="0"/>
        <w:rPr>
          <w:del w:id="3248" w:author="Razzaghi-Pour, Kavi" w:date="2013-11-01T12:30:00Z"/>
          <w:rFonts w:ascii="Calibri" w:hAnsi="Calibri"/>
          <w:sz w:val="24"/>
          <w:szCs w:val="24"/>
          <w:rPrChange w:id="3249" w:author="Razzaghi-Pour, Kavi" w:date="2013-10-30T14:36:00Z">
            <w:rPr>
              <w:del w:id="3250" w:author="Razzaghi-Pour, Kavi" w:date="2013-11-01T12:30:00Z"/>
              <w:rFonts w:ascii="Times New Roman" w:hAnsi="Times New Roman"/>
            </w:rPr>
          </w:rPrChange>
        </w:rPr>
      </w:pPr>
      <w:del w:id="3251" w:author="Razzaghi-Pour, Kavi" w:date="2013-11-01T12:30:00Z">
        <w:r w:rsidRPr="00833ED4" w:rsidDel="003B2A29">
          <w:rPr>
            <w:rFonts w:ascii="Calibri" w:hAnsi="Calibri"/>
            <w:sz w:val="24"/>
            <w:szCs w:val="24"/>
            <w:rPrChange w:id="3252" w:author="Razzaghi-Pour, Kavi" w:date="2013-10-30T14:36:00Z">
              <w:rPr>
                <w:rFonts w:ascii="Times New Roman" w:hAnsi="Times New Roman"/>
              </w:rPr>
            </w:rPrChange>
          </w:rPr>
          <w:delText>Teaching tools that have tactile elements e.g. felt or sandpaper letters, counters that are textured etc.</w:delText>
        </w:r>
      </w:del>
    </w:p>
    <w:p w:rsidR="00B66DA9" w:rsidRPr="00833ED4" w:rsidDel="003B2A29" w:rsidRDefault="00B66DA9" w:rsidP="00B66DA9">
      <w:pPr>
        <w:pStyle w:val="ColorfulList-Accent1"/>
        <w:numPr>
          <w:ilvl w:val="0"/>
          <w:numId w:val="4"/>
        </w:numPr>
        <w:spacing w:after="0"/>
        <w:rPr>
          <w:ins w:id="3253" w:author="Karima Sansoni" w:date="2013-10-16T17:03:00Z"/>
          <w:del w:id="3254" w:author="Razzaghi-Pour, Kavi" w:date="2013-11-01T12:30:00Z"/>
          <w:rFonts w:ascii="Calibri" w:hAnsi="Calibri"/>
          <w:sz w:val="24"/>
          <w:szCs w:val="24"/>
          <w:rPrChange w:id="3255" w:author="Razzaghi-Pour, Kavi" w:date="2013-10-30T14:36:00Z">
            <w:rPr>
              <w:ins w:id="3256" w:author="Karima Sansoni" w:date="2013-10-16T17:03:00Z"/>
              <w:del w:id="3257" w:author="Razzaghi-Pour, Kavi" w:date="2013-11-01T12:30:00Z"/>
              <w:rFonts w:ascii="Times New Roman" w:hAnsi="Times New Roman"/>
            </w:rPr>
          </w:rPrChange>
        </w:rPr>
      </w:pPr>
      <w:del w:id="3258" w:author="Razzaghi-Pour, Kavi" w:date="2013-11-01T12:30:00Z">
        <w:r w:rsidRPr="00833ED4" w:rsidDel="003B2A29">
          <w:rPr>
            <w:rFonts w:ascii="Calibri" w:hAnsi="Calibri"/>
            <w:sz w:val="24"/>
            <w:szCs w:val="24"/>
            <w:rPrChange w:id="3259" w:author="Razzaghi-Pour, Kavi" w:date="2013-10-30T14:36:00Z">
              <w:rPr>
                <w:rFonts w:ascii="Times New Roman" w:hAnsi="Times New Roman"/>
              </w:rPr>
            </w:rPrChange>
          </w:rPr>
          <w:delText>Provide the student with opportunities to touch different textures during cooking, gardening, car washing, bushwalking and other curriculum activities.</w:delText>
        </w:r>
      </w:del>
    </w:p>
    <w:p w:rsidR="0014576C" w:rsidRPr="00833ED4" w:rsidDel="003B2A29" w:rsidRDefault="0014576C" w:rsidP="00B66DA9">
      <w:pPr>
        <w:pStyle w:val="ColorfulList-Accent1"/>
        <w:numPr>
          <w:ilvl w:val="0"/>
          <w:numId w:val="4"/>
        </w:numPr>
        <w:spacing w:after="0"/>
        <w:rPr>
          <w:ins w:id="3260" w:author="Catherine Hays" w:date="2013-10-21T10:36:00Z"/>
          <w:del w:id="3261" w:author="Razzaghi-Pour, Kavi" w:date="2013-11-01T12:30:00Z"/>
          <w:rFonts w:ascii="Calibri" w:hAnsi="Calibri"/>
          <w:sz w:val="24"/>
          <w:szCs w:val="24"/>
          <w:rPrChange w:id="3262" w:author="Razzaghi-Pour, Kavi" w:date="2013-10-30T14:36:00Z">
            <w:rPr>
              <w:ins w:id="3263" w:author="Catherine Hays" w:date="2013-10-21T10:36:00Z"/>
              <w:del w:id="3264" w:author="Razzaghi-Pour, Kavi" w:date="2013-11-01T12:30:00Z"/>
              <w:rFonts w:ascii="Times New Roman" w:hAnsi="Times New Roman"/>
            </w:rPr>
          </w:rPrChange>
        </w:rPr>
      </w:pPr>
      <w:ins w:id="3265" w:author="Karima Sansoni" w:date="2013-10-16T17:03:00Z">
        <w:del w:id="3266" w:author="Razzaghi-Pour, Kavi" w:date="2013-11-01T12:30:00Z">
          <w:r w:rsidRPr="00833ED4" w:rsidDel="003B2A29">
            <w:rPr>
              <w:rFonts w:ascii="Calibri" w:hAnsi="Calibri"/>
              <w:sz w:val="24"/>
              <w:szCs w:val="24"/>
              <w:rPrChange w:id="3267" w:author="Razzaghi-Pour, Kavi" w:date="2013-10-30T14:36:00Z">
                <w:rPr>
                  <w:rFonts w:ascii="Times New Roman" w:hAnsi="Times New Roman"/>
                </w:rPr>
              </w:rPrChange>
            </w:rPr>
            <w:delText xml:space="preserve">Firm touch </w:delText>
          </w:r>
        </w:del>
      </w:ins>
      <w:ins w:id="3268" w:author="Karima Sansoni" w:date="2013-10-16T17:04:00Z">
        <w:del w:id="3269" w:author="Razzaghi-Pour, Kavi" w:date="2013-11-01T12:30:00Z">
          <w:r w:rsidRPr="00833ED4" w:rsidDel="003B2A29">
            <w:rPr>
              <w:rFonts w:ascii="Calibri" w:hAnsi="Calibri"/>
              <w:sz w:val="24"/>
              <w:szCs w:val="24"/>
              <w:rPrChange w:id="3270" w:author="Razzaghi-Pour, Kavi" w:date="2013-10-30T14:36:00Z">
                <w:rPr>
                  <w:rFonts w:ascii="Times New Roman" w:hAnsi="Times New Roman"/>
                </w:rPr>
              </w:rPrChange>
            </w:rPr>
            <w:delText xml:space="preserve">when giving hand-over hand or physical guidance </w:delText>
          </w:r>
        </w:del>
      </w:ins>
      <w:ins w:id="3271" w:author="Karima Sansoni" w:date="2013-10-16T17:03:00Z">
        <w:del w:id="3272" w:author="Razzaghi-Pour, Kavi" w:date="2013-11-01T12:30:00Z">
          <w:r w:rsidRPr="00833ED4" w:rsidDel="003B2A29">
            <w:rPr>
              <w:rFonts w:ascii="Calibri" w:hAnsi="Calibri"/>
              <w:sz w:val="24"/>
              <w:szCs w:val="24"/>
              <w:rPrChange w:id="3273" w:author="Razzaghi-Pour, Kavi" w:date="2013-10-30T14:36:00Z">
                <w:rPr>
                  <w:rFonts w:ascii="Times New Roman" w:hAnsi="Times New Roman"/>
                </w:rPr>
              </w:rPrChange>
            </w:rPr>
            <w:delText>and high impact sports may support the student’s need for tactile input</w:delText>
          </w:r>
        </w:del>
      </w:ins>
    </w:p>
    <w:p w:rsidR="00254C1D" w:rsidRPr="00833ED4" w:rsidDel="003B2A29" w:rsidRDefault="00D35D0A" w:rsidP="00254C1D">
      <w:pPr>
        <w:pStyle w:val="ColorfulList-Accent1"/>
        <w:numPr>
          <w:ilvl w:val="0"/>
          <w:numId w:val="4"/>
        </w:numPr>
        <w:spacing w:after="0"/>
        <w:rPr>
          <w:ins w:id="3274" w:author="Catherine Hays" w:date="2013-10-21T13:54:00Z"/>
          <w:del w:id="3275" w:author="Razzaghi-Pour, Kavi" w:date="2013-11-01T12:30:00Z"/>
          <w:rFonts w:ascii="Calibri" w:hAnsi="Calibri"/>
          <w:sz w:val="24"/>
          <w:szCs w:val="24"/>
          <w:rPrChange w:id="3276" w:author="Razzaghi-Pour, Kavi" w:date="2013-10-30T14:36:00Z">
            <w:rPr>
              <w:ins w:id="3277" w:author="Catherine Hays" w:date="2013-10-21T13:54:00Z"/>
              <w:del w:id="3278" w:author="Razzaghi-Pour, Kavi" w:date="2013-11-01T12:30:00Z"/>
              <w:rFonts w:ascii="Times New Roman" w:hAnsi="Times New Roman"/>
            </w:rPr>
          </w:rPrChange>
        </w:rPr>
      </w:pPr>
      <w:ins w:id="3279" w:author="Catherine Hays" w:date="2013-10-21T10:37:00Z">
        <w:del w:id="3280" w:author="Razzaghi-Pour, Kavi" w:date="2013-11-01T12:30:00Z">
          <w:r w:rsidRPr="00833ED4" w:rsidDel="003B2A29">
            <w:rPr>
              <w:rFonts w:ascii="Calibri" w:hAnsi="Calibri"/>
              <w:sz w:val="24"/>
              <w:szCs w:val="24"/>
              <w:rPrChange w:id="3281" w:author="Razzaghi-Pour, Kavi" w:date="2013-10-30T14:36:00Z">
                <w:rPr>
                  <w:rFonts w:ascii="Times New Roman" w:hAnsi="Times New Roman"/>
                </w:rPr>
              </w:rPrChange>
            </w:rPr>
            <w:delText>Access to a ‘fidget’ toy</w:delText>
          </w:r>
        </w:del>
      </w:ins>
      <w:ins w:id="3282" w:author="Catherine Hays" w:date="2013-10-21T10:41:00Z">
        <w:del w:id="3283" w:author="Razzaghi-Pour, Kavi" w:date="2013-11-01T12:30:00Z">
          <w:r w:rsidR="007F63C0" w:rsidRPr="00833ED4" w:rsidDel="003B2A29">
            <w:rPr>
              <w:rFonts w:ascii="Calibri" w:hAnsi="Calibri"/>
              <w:sz w:val="24"/>
              <w:szCs w:val="24"/>
              <w:rPrChange w:id="3284" w:author="Razzaghi-Pour, Kavi" w:date="2013-10-30T14:36:00Z">
                <w:rPr>
                  <w:rFonts w:ascii="Times New Roman" w:hAnsi="Times New Roman"/>
                </w:rPr>
              </w:rPrChange>
            </w:rPr>
            <w:delText xml:space="preserve"> at appropriate times</w:delText>
          </w:r>
        </w:del>
      </w:ins>
      <w:ins w:id="3285" w:author="Catherine Hays" w:date="2013-10-21T10:55:00Z">
        <w:del w:id="3286" w:author="Razzaghi-Pour, Kavi" w:date="2013-11-01T12:30:00Z">
          <w:r w:rsidR="00440A57" w:rsidRPr="00833ED4" w:rsidDel="003B2A29">
            <w:rPr>
              <w:rFonts w:ascii="Calibri" w:hAnsi="Calibri"/>
              <w:sz w:val="24"/>
              <w:szCs w:val="24"/>
              <w:rPrChange w:id="3287" w:author="Razzaghi-Pour, Kavi" w:date="2013-10-30T14:36:00Z">
                <w:rPr>
                  <w:rFonts w:ascii="Times New Roman" w:hAnsi="Times New Roman"/>
                </w:rPr>
              </w:rPrChange>
            </w:rPr>
            <w:delText xml:space="preserve"> if they assist the student to focus.</w:delText>
          </w:r>
        </w:del>
      </w:ins>
    </w:p>
    <w:p w:rsidR="00254C1D" w:rsidRPr="00833ED4" w:rsidDel="003B2A29" w:rsidRDefault="007F63C0" w:rsidP="00254C1D">
      <w:pPr>
        <w:pStyle w:val="ColorfulList-Accent1"/>
        <w:numPr>
          <w:ilvl w:val="0"/>
          <w:numId w:val="4"/>
        </w:numPr>
        <w:spacing w:after="0"/>
        <w:rPr>
          <w:ins w:id="3288" w:author="Catherine Hays" w:date="2013-10-21T13:54:00Z"/>
          <w:del w:id="3289" w:author="Razzaghi-Pour, Kavi" w:date="2013-11-01T12:30:00Z"/>
          <w:rFonts w:ascii="Calibri" w:hAnsi="Calibri"/>
          <w:sz w:val="24"/>
          <w:szCs w:val="24"/>
          <w:rPrChange w:id="3290" w:author="Razzaghi-Pour, Kavi" w:date="2013-10-30T14:36:00Z">
            <w:rPr>
              <w:ins w:id="3291" w:author="Catherine Hays" w:date="2013-10-21T13:54:00Z"/>
              <w:del w:id="3292" w:author="Razzaghi-Pour, Kavi" w:date="2013-11-01T12:30:00Z"/>
              <w:rFonts w:ascii="Times New Roman" w:hAnsi="Times New Roman"/>
            </w:rPr>
          </w:rPrChange>
        </w:rPr>
      </w:pPr>
      <w:ins w:id="3293" w:author="Catherine Hays" w:date="2013-10-21T10:41:00Z">
        <w:del w:id="3294" w:author="Razzaghi-Pour, Kavi" w:date="2013-10-30T14:11:00Z">
          <w:r w:rsidRPr="00833ED4" w:rsidDel="00FA7649">
            <w:rPr>
              <w:rFonts w:ascii="Calibri" w:hAnsi="Calibri"/>
              <w:sz w:val="24"/>
              <w:szCs w:val="24"/>
              <w:rPrChange w:id="3295" w:author="Razzaghi-Pour, Kavi" w:date="2013-10-30T14:36:00Z">
                <w:rPr>
                  <w:rFonts w:ascii="Times New Roman" w:hAnsi="Times New Roman"/>
                </w:rPr>
              </w:rPrChange>
            </w:rPr>
            <w:delText>Social</w:delText>
          </w:r>
        </w:del>
        <w:del w:id="3296" w:author="Razzaghi-Pour, Kavi" w:date="2013-11-01T12:30:00Z">
          <w:r w:rsidRPr="00833ED4" w:rsidDel="003B2A29">
            <w:rPr>
              <w:rFonts w:ascii="Calibri" w:hAnsi="Calibri"/>
              <w:sz w:val="24"/>
              <w:szCs w:val="24"/>
              <w:rPrChange w:id="3297" w:author="Razzaghi-Pour, Kavi" w:date="2013-10-30T14:36:00Z">
                <w:rPr>
                  <w:rFonts w:ascii="Times New Roman" w:hAnsi="Times New Roman"/>
                </w:rPr>
              </w:rPrChange>
            </w:rPr>
            <w:delText xml:space="preserve"> stories </w:delText>
          </w:r>
        </w:del>
        <w:del w:id="3298" w:author="Razzaghi-Pour, Kavi" w:date="2013-10-30T14:11:00Z">
          <w:r w:rsidRPr="00833ED4" w:rsidDel="00FA7649">
            <w:rPr>
              <w:rFonts w:ascii="Calibri" w:hAnsi="Calibri"/>
              <w:sz w:val="24"/>
              <w:szCs w:val="24"/>
              <w:rPrChange w:id="3299" w:author="Razzaghi-Pour, Kavi" w:date="2013-10-30T14:36:00Z">
                <w:rPr>
                  <w:rFonts w:ascii="Times New Roman" w:hAnsi="Times New Roman"/>
                </w:rPr>
              </w:rPrChange>
            </w:rPr>
            <w:delText xml:space="preserve">etc </w:delText>
          </w:r>
        </w:del>
        <w:del w:id="3300" w:author="Razzaghi-Pour, Kavi" w:date="2013-11-01T12:30:00Z">
          <w:r w:rsidRPr="00833ED4" w:rsidDel="003B2A29">
            <w:rPr>
              <w:rFonts w:ascii="Calibri" w:hAnsi="Calibri"/>
              <w:sz w:val="24"/>
              <w:szCs w:val="24"/>
              <w:rPrChange w:id="3301" w:author="Razzaghi-Pour, Kavi" w:date="2013-10-30T14:36:00Z">
                <w:rPr>
                  <w:rFonts w:ascii="Times New Roman" w:hAnsi="Times New Roman"/>
                </w:rPr>
              </w:rPrChange>
            </w:rPr>
            <w:delText xml:space="preserve">about </w:delText>
          </w:r>
        </w:del>
      </w:ins>
      <w:ins w:id="3302" w:author="Catherine Hays" w:date="2013-10-21T10:42:00Z">
        <w:del w:id="3303" w:author="Razzaghi-Pour, Kavi" w:date="2013-11-01T12:30:00Z">
          <w:r w:rsidRPr="00833ED4" w:rsidDel="003B2A29">
            <w:rPr>
              <w:rFonts w:ascii="Calibri" w:hAnsi="Calibri"/>
              <w:sz w:val="24"/>
              <w:szCs w:val="24"/>
              <w:rPrChange w:id="3304" w:author="Razzaghi-Pour, Kavi" w:date="2013-10-30T14:36:00Z">
                <w:rPr>
                  <w:rFonts w:ascii="Times New Roman" w:hAnsi="Times New Roman"/>
                </w:rPr>
              </w:rPrChange>
            </w:rPr>
            <w:delText>appropriate</w:delText>
          </w:r>
        </w:del>
      </w:ins>
      <w:ins w:id="3305" w:author="Catherine Hays" w:date="2013-10-21T10:41:00Z">
        <w:del w:id="3306" w:author="Razzaghi-Pour, Kavi" w:date="2013-11-01T12:30:00Z">
          <w:r w:rsidRPr="00833ED4" w:rsidDel="003B2A29">
            <w:rPr>
              <w:rFonts w:ascii="Calibri" w:hAnsi="Calibri"/>
              <w:sz w:val="24"/>
              <w:szCs w:val="24"/>
              <w:rPrChange w:id="3307" w:author="Razzaghi-Pour, Kavi" w:date="2013-10-30T14:36:00Z">
                <w:rPr>
                  <w:rFonts w:ascii="Times New Roman" w:hAnsi="Times New Roman"/>
                </w:rPr>
              </w:rPrChange>
            </w:rPr>
            <w:delText xml:space="preserve"> </w:delText>
          </w:r>
        </w:del>
      </w:ins>
      <w:ins w:id="3308" w:author="Catherine Hays" w:date="2013-10-21T10:42:00Z">
        <w:del w:id="3309" w:author="Razzaghi-Pour, Kavi" w:date="2013-11-01T12:30:00Z">
          <w:r w:rsidRPr="00833ED4" w:rsidDel="003B2A29">
            <w:rPr>
              <w:rFonts w:ascii="Calibri" w:hAnsi="Calibri"/>
              <w:sz w:val="24"/>
              <w:szCs w:val="24"/>
              <w:rPrChange w:id="3310" w:author="Razzaghi-Pour, Kavi" w:date="2013-10-30T14:36:00Z">
                <w:rPr>
                  <w:rFonts w:ascii="Times New Roman" w:hAnsi="Times New Roman"/>
                </w:rPr>
              </w:rPrChange>
            </w:rPr>
            <w:delText xml:space="preserve">interaction eg </w:delText>
          </w:r>
        </w:del>
      </w:ins>
      <w:ins w:id="3311" w:author="Catherine Hays" w:date="2013-10-21T10:43:00Z">
        <w:del w:id="3312" w:author="Razzaghi-Pour, Kavi" w:date="2013-11-01T12:30:00Z">
          <w:r w:rsidRPr="00833ED4" w:rsidDel="003B2A29">
            <w:rPr>
              <w:rFonts w:ascii="Calibri" w:hAnsi="Calibri"/>
              <w:sz w:val="24"/>
              <w:szCs w:val="24"/>
              <w:rPrChange w:id="3313" w:author="Razzaghi-Pour, Kavi" w:date="2013-10-30T14:36:00Z">
                <w:rPr>
                  <w:rFonts w:ascii="Times New Roman" w:hAnsi="Times New Roman"/>
                </w:rPr>
              </w:rPrChange>
            </w:rPr>
            <w:delText xml:space="preserve">at school </w:delText>
          </w:r>
        </w:del>
        <w:del w:id="3314" w:author="Razzaghi-Pour, Kavi" w:date="2013-10-30T14:12:00Z">
          <w:r w:rsidRPr="00833ED4" w:rsidDel="00FA7649">
            <w:rPr>
              <w:rFonts w:ascii="Calibri" w:hAnsi="Calibri"/>
              <w:sz w:val="24"/>
              <w:szCs w:val="24"/>
              <w:rPrChange w:id="3315" w:author="Razzaghi-Pour, Kavi" w:date="2013-10-30T14:36:00Z">
                <w:rPr>
                  <w:rFonts w:ascii="Times New Roman" w:hAnsi="Times New Roman"/>
                </w:rPr>
              </w:rPrChange>
            </w:rPr>
            <w:delText xml:space="preserve">we do not </w:delText>
          </w:r>
        </w:del>
      </w:ins>
      <w:ins w:id="3316" w:author="Catherine Hays" w:date="2013-10-21T10:42:00Z">
        <w:del w:id="3317" w:author="Razzaghi-Pour, Kavi" w:date="2013-10-30T14:12:00Z">
          <w:r w:rsidRPr="00833ED4" w:rsidDel="00FA7649">
            <w:rPr>
              <w:rFonts w:ascii="Calibri" w:hAnsi="Calibri"/>
              <w:sz w:val="24"/>
              <w:szCs w:val="24"/>
              <w:rPrChange w:id="3318" w:author="Razzaghi-Pour, Kavi" w:date="2013-10-30T14:36:00Z">
                <w:rPr>
                  <w:rFonts w:ascii="Times New Roman" w:hAnsi="Times New Roman"/>
                </w:rPr>
              </w:rPrChange>
            </w:rPr>
            <w:delText>bump into others, smear poo</w:delText>
          </w:r>
        </w:del>
      </w:ins>
      <w:ins w:id="3319" w:author="Catherine Hays" w:date="2013-10-21T10:43:00Z">
        <w:del w:id="3320" w:author="Razzaghi-Pour, Kavi" w:date="2013-10-30T14:12:00Z">
          <w:r w:rsidRPr="00833ED4" w:rsidDel="00FA7649">
            <w:rPr>
              <w:rFonts w:ascii="Calibri" w:hAnsi="Calibri"/>
              <w:sz w:val="24"/>
              <w:szCs w:val="24"/>
              <w:rPrChange w:id="3321" w:author="Razzaghi-Pour, Kavi" w:date="2013-10-30T14:36:00Z">
                <w:rPr>
                  <w:rFonts w:ascii="Times New Roman" w:hAnsi="Times New Roman"/>
                </w:rPr>
              </w:rPrChange>
            </w:rPr>
            <w:delText xml:space="preserve"> etc</w:delText>
          </w:r>
        </w:del>
      </w:ins>
      <w:ins w:id="3322" w:author="Catherine Hays" w:date="2013-10-21T10:37:00Z">
        <w:del w:id="3323" w:author="Razzaghi-Pour, Kavi" w:date="2013-10-30T14:12:00Z">
          <w:r w:rsidR="00D35D0A" w:rsidRPr="00833ED4" w:rsidDel="00FA7649">
            <w:rPr>
              <w:rFonts w:ascii="Calibri" w:hAnsi="Calibri"/>
              <w:sz w:val="24"/>
              <w:szCs w:val="24"/>
              <w:rPrChange w:id="3324" w:author="Razzaghi-Pour, Kavi" w:date="2013-10-30T14:36:00Z">
                <w:rPr>
                  <w:rFonts w:ascii="Times New Roman" w:hAnsi="Times New Roman"/>
                </w:rPr>
              </w:rPrChange>
            </w:rPr>
            <w:delText>?</w:delText>
          </w:r>
        </w:del>
      </w:ins>
    </w:p>
    <w:p w:rsidR="007F63C0" w:rsidRPr="00833ED4" w:rsidDel="003B2A29" w:rsidRDefault="007F63C0" w:rsidP="00254C1D">
      <w:pPr>
        <w:pStyle w:val="ColorfulList-Accent1"/>
        <w:numPr>
          <w:ilvl w:val="0"/>
          <w:numId w:val="4"/>
        </w:numPr>
        <w:spacing w:after="0"/>
        <w:rPr>
          <w:ins w:id="3325" w:author="Catherine Hays" w:date="2013-10-21T13:55:00Z"/>
          <w:del w:id="3326" w:author="Razzaghi-Pour, Kavi" w:date="2013-11-01T12:30:00Z"/>
          <w:rFonts w:ascii="Calibri" w:hAnsi="Calibri"/>
          <w:sz w:val="24"/>
          <w:szCs w:val="24"/>
          <w:rPrChange w:id="3327" w:author="Razzaghi-Pour, Kavi" w:date="2013-10-30T14:36:00Z">
            <w:rPr>
              <w:ins w:id="3328" w:author="Catherine Hays" w:date="2013-10-21T13:55:00Z"/>
              <w:del w:id="3329" w:author="Razzaghi-Pour, Kavi" w:date="2013-11-01T12:30:00Z"/>
              <w:rFonts w:ascii="Times New Roman" w:hAnsi="Times New Roman"/>
            </w:rPr>
          </w:rPrChange>
        </w:rPr>
      </w:pPr>
      <w:ins w:id="3330" w:author="Catherine Hays" w:date="2013-10-21T10:44:00Z">
        <w:del w:id="3331" w:author="Razzaghi-Pour, Kavi" w:date="2013-11-01T12:30:00Z">
          <w:r w:rsidRPr="00833ED4" w:rsidDel="003B2A29">
            <w:rPr>
              <w:rFonts w:ascii="Calibri" w:hAnsi="Calibri"/>
              <w:sz w:val="24"/>
              <w:szCs w:val="24"/>
              <w:rPrChange w:id="3332" w:author="Razzaghi-Pour, Kavi" w:date="2013-10-30T14:36:00Z">
                <w:rPr>
                  <w:rFonts w:ascii="Times New Roman" w:hAnsi="Times New Roman"/>
                </w:rPr>
              </w:rPrChange>
            </w:rPr>
            <w:delText>Schedule certain times into their day where physical touch is appropriate eg hand shake on greeting, high five as reward</w:delText>
          </w:r>
        </w:del>
      </w:ins>
      <w:ins w:id="3333" w:author="Catherine Hays" w:date="2013-10-21T10:45:00Z">
        <w:del w:id="3334" w:author="Razzaghi-Pour, Kavi" w:date="2013-10-30T14:12:00Z">
          <w:r w:rsidRPr="00833ED4" w:rsidDel="00FA7649">
            <w:rPr>
              <w:rFonts w:ascii="Calibri" w:hAnsi="Calibri"/>
              <w:sz w:val="24"/>
              <w:szCs w:val="24"/>
              <w:rPrChange w:id="3335" w:author="Razzaghi-Pour, Kavi" w:date="2013-10-30T14:36:00Z">
                <w:rPr>
                  <w:rFonts w:ascii="Times New Roman" w:hAnsi="Times New Roman"/>
                </w:rPr>
              </w:rPrChange>
            </w:rPr>
            <w:delText>.</w:delText>
          </w:r>
        </w:del>
      </w:ins>
    </w:p>
    <w:p w:rsidR="00254C1D" w:rsidRPr="00833ED4" w:rsidDel="001565C6" w:rsidRDefault="00254C1D" w:rsidP="00254C1D">
      <w:pPr>
        <w:pStyle w:val="ColorfulList-Accent1"/>
        <w:numPr>
          <w:ilvl w:val="0"/>
          <w:numId w:val="4"/>
        </w:numPr>
        <w:spacing w:after="0"/>
        <w:rPr>
          <w:del w:id="3336" w:author="Razzaghi-Pour, Kavi" w:date="2013-10-30T14:13:00Z"/>
          <w:rFonts w:ascii="Calibri" w:hAnsi="Calibri"/>
          <w:sz w:val="24"/>
          <w:szCs w:val="24"/>
          <w:rPrChange w:id="3337" w:author="Razzaghi-Pour, Kavi" w:date="2013-10-30T14:36:00Z">
            <w:rPr>
              <w:del w:id="3338" w:author="Razzaghi-Pour, Kavi" w:date="2013-10-30T14:13:00Z"/>
              <w:rFonts w:ascii="Times New Roman" w:hAnsi="Times New Roman"/>
            </w:rPr>
          </w:rPrChange>
        </w:rPr>
      </w:pPr>
      <w:ins w:id="3339" w:author="Catherine Hays" w:date="2013-10-21T13:55:00Z">
        <w:del w:id="3340" w:author="Razzaghi-Pour, Kavi" w:date="2013-11-01T12:30:00Z">
          <w:r w:rsidRPr="00833ED4" w:rsidDel="003B2A29">
            <w:rPr>
              <w:rFonts w:ascii="Calibri" w:hAnsi="Calibri"/>
              <w:sz w:val="24"/>
              <w:szCs w:val="24"/>
              <w:rPrChange w:id="3341" w:author="Razzaghi-Pour, Kavi" w:date="2013-10-30T14:36:00Z">
                <w:rPr>
                  <w:rFonts w:ascii="Times New Roman" w:hAnsi="Times New Roman"/>
                </w:rPr>
              </w:rPrChange>
            </w:rPr>
            <w:delText>Schedule certain times into their day when it is appropriate to have their shoe and socks off eg rest time, gym class.</w:delText>
          </w:r>
        </w:del>
      </w:ins>
    </w:p>
    <w:p w:rsidR="00D35D0A" w:rsidRPr="00833ED4" w:rsidDel="00961DE4" w:rsidRDefault="00D35D0A" w:rsidP="001565C6">
      <w:pPr>
        <w:pStyle w:val="ColorfulList-Accent1"/>
        <w:numPr>
          <w:ilvl w:val="0"/>
          <w:numId w:val="4"/>
        </w:numPr>
        <w:spacing w:after="0"/>
        <w:rPr>
          <w:del w:id="3342" w:author="Razzaghi-Pour, Kavi" w:date="2013-11-01T13:30:00Z"/>
          <w:rFonts w:ascii="Calibri" w:hAnsi="Calibri"/>
          <w:sz w:val="24"/>
          <w:szCs w:val="24"/>
          <w:rPrChange w:id="3343" w:author="Razzaghi-Pour, Kavi" w:date="2013-10-30T14:36:00Z">
            <w:rPr>
              <w:del w:id="3344" w:author="Razzaghi-Pour, Kavi" w:date="2013-11-01T13:30:00Z"/>
              <w:rFonts w:ascii="Times New Roman" w:hAnsi="Times New Roman"/>
            </w:rPr>
          </w:rPrChange>
        </w:rPr>
      </w:pPr>
    </w:p>
    <w:p w:rsidR="00B66DA9" w:rsidRPr="00833ED4" w:rsidDel="00961DE4" w:rsidRDefault="00B66DA9" w:rsidP="00B66DA9">
      <w:pPr>
        <w:spacing w:after="0"/>
        <w:rPr>
          <w:del w:id="3345" w:author="Razzaghi-Pour, Kavi" w:date="2013-11-01T13:30:00Z"/>
          <w:rFonts w:ascii="Calibri" w:hAnsi="Calibri"/>
          <w:sz w:val="24"/>
          <w:szCs w:val="24"/>
          <w:rPrChange w:id="3346" w:author="Razzaghi-Pour, Kavi" w:date="2013-10-30T14:36:00Z">
            <w:rPr>
              <w:del w:id="3347" w:author="Razzaghi-Pour, Kavi" w:date="2013-11-01T13:30:00Z"/>
              <w:rFonts w:ascii="Times New Roman" w:hAnsi="Times New Roman"/>
            </w:rPr>
          </w:rPrChange>
        </w:rPr>
      </w:pPr>
    </w:p>
    <w:p w:rsidR="00B66DA9" w:rsidRPr="00833ED4" w:rsidDel="00937A87" w:rsidRDefault="007F63C0" w:rsidP="00B66DA9">
      <w:pPr>
        <w:spacing w:after="0"/>
        <w:rPr>
          <w:del w:id="3348" w:author="Razzaghi-Pour, Kavi" w:date="2013-11-01T12:33:00Z"/>
          <w:rFonts w:ascii="Calibri" w:hAnsi="Calibri"/>
          <w:b/>
          <w:sz w:val="24"/>
          <w:szCs w:val="24"/>
          <w:rPrChange w:id="3349" w:author="Razzaghi-Pour, Kavi" w:date="2013-10-30T14:36:00Z">
            <w:rPr>
              <w:del w:id="3350" w:author="Razzaghi-Pour, Kavi" w:date="2013-11-01T12:33:00Z"/>
              <w:rFonts w:ascii="Times New Roman" w:hAnsi="Times New Roman"/>
              <w:b/>
            </w:rPr>
          </w:rPrChange>
        </w:rPr>
      </w:pPr>
      <w:ins w:id="3351" w:author="Catherine Hays" w:date="2013-10-21T10:46:00Z">
        <w:del w:id="3352" w:author="Razzaghi-Pour, Kavi" w:date="2013-11-01T12:33:00Z">
          <w:r w:rsidRPr="00833ED4" w:rsidDel="00937A87">
            <w:rPr>
              <w:rFonts w:ascii="Calibri" w:hAnsi="Calibri"/>
              <w:b/>
              <w:sz w:val="24"/>
              <w:szCs w:val="24"/>
              <w:rPrChange w:id="3353" w:author="Razzaghi-Pour, Kavi" w:date="2013-10-30T14:36:00Z">
                <w:rPr>
                  <w:rFonts w:ascii="Times New Roman" w:hAnsi="Times New Roman"/>
                  <w:b/>
                </w:rPr>
              </w:rPrChange>
            </w:rPr>
            <w:delText xml:space="preserve">Vestibular </w:delText>
          </w:r>
        </w:del>
      </w:ins>
      <w:del w:id="3354" w:author="Razzaghi-Pour, Kavi" w:date="2013-11-01T12:33:00Z">
        <w:r w:rsidR="00B66DA9" w:rsidRPr="00833ED4" w:rsidDel="00937A87">
          <w:rPr>
            <w:rFonts w:ascii="Calibri" w:hAnsi="Calibri"/>
            <w:b/>
            <w:sz w:val="24"/>
            <w:szCs w:val="24"/>
            <w:rPrChange w:id="3355" w:author="Razzaghi-Pour, Kavi" w:date="2013-10-30T14:36:00Z">
              <w:rPr>
                <w:rFonts w:ascii="Times New Roman" w:hAnsi="Times New Roman"/>
                <w:b/>
              </w:rPr>
            </w:rPrChange>
          </w:rPr>
          <w:delText>Movement:</w:delText>
        </w:r>
      </w:del>
    </w:p>
    <w:p w:rsidR="00B66DA9" w:rsidRPr="00833ED4" w:rsidDel="00937A87" w:rsidRDefault="00B66DA9" w:rsidP="00B66DA9">
      <w:pPr>
        <w:pStyle w:val="ColorfulList-Accent1"/>
        <w:numPr>
          <w:ilvl w:val="0"/>
          <w:numId w:val="4"/>
        </w:numPr>
        <w:spacing w:after="0"/>
        <w:rPr>
          <w:del w:id="3356" w:author="Razzaghi-Pour, Kavi" w:date="2013-11-01T12:33:00Z"/>
          <w:rFonts w:ascii="Calibri" w:hAnsi="Calibri"/>
          <w:sz w:val="24"/>
          <w:szCs w:val="24"/>
          <w:rPrChange w:id="3357" w:author="Razzaghi-Pour, Kavi" w:date="2013-10-30T14:36:00Z">
            <w:rPr>
              <w:del w:id="3358" w:author="Razzaghi-Pour, Kavi" w:date="2013-11-01T12:33:00Z"/>
              <w:rFonts w:ascii="Times New Roman" w:hAnsi="Times New Roman"/>
            </w:rPr>
          </w:rPrChange>
        </w:rPr>
      </w:pPr>
      <w:del w:id="3359" w:author="Razzaghi-Pour, Kavi" w:date="2013-11-01T12:33:00Z">
        <w:r w:rsidRPr="00833ED4" w:rsidDel="00937A87">
          <w:rPr>
            <w:rFonts w:ascii="Calibri" w:hAnsi="Calibri"/>
            <w:sz w:val="24"/>
            <w:szCs w:val="24"/>
            <w:rPrChange w:id="3360" w:author="Razzaghi-Pour, Kavi" w:date="2013-10-30T14:36:00Z">
              <w:rPr>
                <w:rFonts w:ascii="Times New Roman" w:hAnsi="Times New Roman"/>
              </w:rPr>
            </w:rPrChange>
          </w:rPr>
          <w:delText>These students often crave sensory input to their vestibular system (inner ear) and therefore seek to move or watch moving objects/people.</w:delText>
        </w:r>
      </w:del>
    </w:p>
    <w:p w:rsidR="00B66DA9" w:rsidRPr="00833ED4" w:rsidDel="00937A87" w:rsidRDefault="00B66DA9" w:rsidP="00B66DA9">
      <w:pPr>
        <w:pStyle w:val="ColorfulList-Accent1"/>
        <w:numPr>
          <w:ilvl w:val="0"/>
          <w:numId w:val="4"/>
        </w:numPr>
        <w:spacing w:after="0"/>
        <w:rPr>
          <w:del w:id="3361" w:author="Razzaghi-Pour, Kavi" w:date="2013-11-01T12:33:00Z"/>
          <w:rFonts w:ascii="Calibri" w:hAnsi="Calibri"/>
          <w:sz w:val="24"/>
          <w:szCs w:val="24"/>
          <w:rPrChange w:id="3362" w:author="Razzaghi-Pour, Kavi" w:date="2013-10-30T14:36:00Z">
            <w:rPr>
              <w:del w:id="3363" w:author="Razzaghi-Pour, Kavi" w:date="2013-11-01T12:33:00Z"/>
              <w:rFonts w:ascii="Times New Roman" w:hAnsi="Times New Roman"/>
            </w:rPr>
          </w:rPrChange>
        </w:rPr>
      </w:pPr>
      <w:del w:id="3364" w:author="Razzaghi-Pour, Kavi" w:date="2013-11-01T12:33:00Z">
        <w:r w:rsidRPr="00833ED4" w:rsidDel="00937A87">
          <w:rPr>
            <w:rFonts w:ascii="Calibri" w:hAnsi="Calibri"/>
            <w:sz w:val="24"/>
            <w:szCs w:val="24"/>
            <w:rPrChange w:id="3365" w:author="Razzaghi-Pour, Kavi" w:date="2013-10-30T14:36:00Z">
              <w:rPr>
                <w:rFonts w:ascii="Times New Roman" w:hAnsi="Times New Roman"/>
              </w:rPr>
            </w:rPrChange>
          </w:rPr>
          <w:delText>They may require “calming up” with alerting input before “calming down” with organising input e.g. jum</w:delText>
        </w:r>
      </w:del>
      <w:del w:id="3366" w:author="Razzaghi-Pour, Kavi" w:date="2013-10-30T14:13:00Z">
        <w:r w:rsidRPr="00833ED4" w:rsidDel="00A2724D">
          <w:rPr>
            <w:rFonts w:ascii="Calibri" w:hAnsi="Calibri"/>
            <w:sz w:val="24"/>
            <w:szCs w:val="24"/>
            <w:rPrChange w:id="3367" w:author="Razzaghi-Pour, Kavi" w:date="2013-10-30T14:36:00Z">
              <w:rPr>
                <w:rFonts w:ascii="Times New Roman" w:hAnsi="Times New Roman"/>
              </w:rPr>
            </w:rPrChange>
          </w:rPr>
          <w:delText>p</w:delText>
        </w:r>
      </w:del>
      <w:del w:id="3368" w:author="Razzaghi-Pour, Kavi" w:date="2013-11-01T12:33:00Z">
        <w:r w:rsidRPr="00833ED4" w:rsidDel="00937A87">
          <w:rPr>
            <w:rFonts w:ascii="Calibri" w:hAnsi="Calibri"/>
            <w:sz w:val="24"/>
            <w:szCs w:val="24"/>
            <w:rPrChange w:id="3369" w:author="Razzaghi-Pour, Kavi" w:date="2013-10-30T14:36:00Z">
              <w:rPr>
                <w:rFonts w:ascii="Times New Roman" w:hAnsi="Times New Roman"/>
              </w:rPr>
            </w:rPrChange>
          </w:rPr>
          <w:delText xml:space="preserve"> vigorously on the trampoline then crawl through a long tunnel before sitting to a task.</w:delText>
        </w:r>
      </w:del>
    </w:p>
    <w:p w:rsidR="00B66DA9" w:rsidRPr="00833ED4" w:rsidDel="00937A87" w:rsidRDefault="00B66DA9" w:rsidP="00B66DA9">
      <w:pPr>
        <w:pStyle w:val="ColorfulList-Accent1"/>
        <w:numPr>
          <w:ilvl w:val="0"/>
          <w:numId w:val="4"/>
        </w:numPr>
        <w:spacing w:after="0"/>
        <w:rPr>
          <w:del w:id="3370" w:author="Razzaghi-Pour, Kavi" w:date="2013-11-01T12:33:00Z"/>
          <w:rFonts w:ascii="Calibri" w:hAnsi="Calibri"/>
          <w:sz w:val="24"/>
          <w:szCs w:val="24"/>
          <w:rPrChange w:id="3371" w:author="Razzaghi-Pour, Kavi" w:date="2013-10-30T14:36:00Z">
            <w:rPr>
              <w:del w:id="3372" w:author="Razzaghi-Pour, Kavi" w:date="2013-11-01T12:33:00Z"/>
              <w:rFonts w:ascii="Times New Roman" w:hAnsi="Times New Roman"/>
            </w:rPr>
          </w:rPrChange>
        </w:rPr>
      </w:pPr>
      <w:del w:id="3373" w:author="Razzaghi-Pour, Kavi" w:date="2013-11-01T12:33:00Z">
        <w:r w:rsidRPr="00833ED4" w:rsidDel="00937A87">
          <w:rPr>
            <w:rFonts w:ascii="Calibri" w:hAnsi="Calibri"/>
            <w:sz w:val="24"/>
            <w:szCs w:val="24"/>
            <w:rPrChange w:id="3374" w:author="Razzaghi-Pour, Kavi" w:date="2013-10-30T14:36:00Z">
              <w:rPr>
                <w:rFonts w:ascii="Times New Roman" w:hAnsi="Times New Roman"/>
              </w:rPr>
            </w:rPrChange>
          </w:rPr>
          <w:delText>Complete an indoor obstacle course that may involve crawling and balancing, do an activity that involves heavy muscle work (pushing, pulling, carrying, lifting), do an activity that involves resistance e.g. stretchy theraband, stress ball</w:delText>
        </w:r>
      </w:del>
      <w:del w:id="3375" w:author="Razzaghi-Pour, Kavi" w:date="2013-10-09T12:53:00Z">
        <w:r w:rsidRPr="00833ED4" w:rsidDel="006E0AFC">
          <w:rPr>
            <w:rFonts w:ascii="Calibri" w:hAnsi="Calibri"/>
            <w:sz w:val="24"/>
            <w:szCs w:val="24"/>
            <w:rPrChange w:id="3376" w:author="Razzaghi-Pour, Kavi" w:date="2013-10-30T14:36:00Z">
              <w:rPr>
                <w:rFonts w:ascii="Times New Roman" w:hAnsi="Times New Roman"/>
              </w:rPr>
            </w:rPrChange>
          </w:rPr>
          <w:delText xml:space="preserve">, </w:delText>
        </w:r>
      </w:del>
      <w:del w:id="3377" w:author="Razzaghi-Pour, Kavi" w:date="2013-11-01T12:33:00Z">
        <w:r w:rsidRPr="00833ED4" w:rsidDel="00937A87">
          <w:rPr>
            <w:rFonts w:ascii="Calibri" w:hAnsi="Calibri"/>
            <w:sz w:val="24"/>
            <w:szCs w:val="24"/>
            <w:rPrChange w:id="3378" w:author="Razzaghi-Pour, Kavi" w:date="2013-10-30T14:36:00Z">
              <w:rPr>
                <w:rFonts w:ascii="Times New Roman" w:hAnsi="Times New Roman"/>
              </w:rPr>
            </w:rPrChange>
          </w:rPr>
          <w:delText xml:space="preserve"> etc.</w:delText>
        </w:r>
      </w:del>
    </w:p>
    <w:p w:rsidR="00B66DA9" w:rsidRPr="00833ED4" w:rsidDel="00937A87" w:rsidRDefault="00B66DA9" w:rsidP="00B66DA9">
      <w:pPr>
        <w:pStyle w:val="ColorfulList-Accent1"/>
        <w:numPr>
          <w:ilvl w:val="0"/>
          <w:numId w:val="4"/>
        </w:numPr>
        <w:spacing w:after="0"/>
        <w:rPr>
          <w:ins w:id="3379" w:author="Catherine Hays" w:date="2013-10-21T10:59:00Z"/>
          <w:del w:id="3380" w:author="Razzaghi-Pour, Kavi" w:date="2013-11-01T12:33:00Z"/>
          <w:rFonts w:ascii="Calibri" w:hAnsi="Calibri"/>
          <w:sz w:val="24"/>
          <w:szCs w:val="24"/>
          <w:rPrChange w:id="3381" w:author="Razzaghi-Pour, Kavi" w:date="2013-10-30T14:36:00Z">
            <w:rPr>
              <w:ins w:id="3382" w:author="Catherine Hays" w:date="2013-10-21T10:59:00Z"/>
              <w:del w:id="3383" w:author="Razzaghi-Pour, Kavi" w:date="2013-11-01T12:33:00Z"/>
              <w:rFonts w:ascii="Times New Roman" w:hAnsi="Times New Roman"/>
            </w:rPr>
          </w:rPrChange>
        </w:rPr>
      </w:pPr>
      <w:del w:id="3384" w:author="Razzaghi-Pour, Kavi" w:date="2013-11-01T12:33:00Z">
        <w:r w:rsidRPr="00833ED4" w:rsidDel="00937A87">
          <w:rPr>
            <w:rFonts w:ascii="Calibri" w:hAnsi="Calibri"/>
            <w:sz w:val="24"/>
            <w:szCs w:val="24"/>
            <w:rPrChange w:id="3385" w:author="Razzaghi-Pour, Kavi" w:date="2013-10-30T14:36:00Z">
              <w:rPr>
                <w:rFonts w:ascii="Times New Roman" w:hAnsi="Times New Roman"/>
              </w:rPr>
            </w:rPrChange>
          </w:rPr>
          <w:delText xml:space="preserve">Some students require constant movement in order to tolerate other sensations such as sound, therefore allowing them to pace or giving them access to a move and sit cushion </w:delText>
        </w:r>
      </w:del>
      <w:del w:id="3386" w:author="Razzaghi-Pour, Kavi" w:date="2013-10-30T14:14:00Z">
        <w:r w:rsidRPr="00833ED4" w:rsidDel="00A2724D">
          <w:rPr>
            <w:rFonts w:ascii="Calibri" w:hAnsi="Calibri"/>
            <w:sz w:val="24"/>
            <w:szCs w:val="24"/>
            <w:rPrChange w:id="3387" w:author="Razzaghi-Pour, Kavi" w:date="2013-10-30T14:36:00Z">
              <w:rPr>
                <w:rFonts w:ascii="Times New Roman" w:hAnsi="Times New Roman"/>
              </w:rPr>
            </w:rPrChange>
          </w:rPr>
          <w:delText xml:space="preserve">or </w:delText>
        </w:r>
      </w:del>
      <w:del w:id="3388" w:author="Razzaghi-Pour, Kavi" w:date="2013-11-01T12:33:00Z">
        <w:r w:rsidRPr="00833ED4" w:rsidDel="00937A87">
          <w:rPr>
            <w:rFonts w:ascii="Calibri" w:hAnsi="Calibri"/>
            <w:sz w:val="24"/>
            <w:szCs w:val="24"/>
            <w:rPrChange w:id="3389" w:author="Razzaghi-Pour, Kavi" w:date="2013-10-30T14:36:00Z">
              <w:rPr>
                <w:rFonts w:ascii="Times New Roman" w:hAnsi="Times New Roman"/>
              </w:rPr>
            </w:rPrChange>
          </w:rPr>
          <w:delText>a ball chair or a vibrating seat/cushion can help.</w:delText>
        </w:r>
      </w:del>
    </w:p>
    <w:p w:rsidR="00440A57" w:rsidRPr="00833ED4" w:rsidDel="00937A87" w:rsidRDefault="00440A57" w:rsidP="00B66DA9">
      <w:pPr>
        <w:pStyle w:val="ColorfulList-Accent1"/>
        <w:numPr>
          <w:ilvl w:val="0"/>
          <w:numId w:val="4"/>
        </w:numPr>
        <w:spacing w:after="0"/>
        <w:rPr>
          <w:ins w:id="3390" w:author="Catherine Hays" w:date="2013-10-21T11:02:00Z"/>
          <w:del w:id="3391" w:author="Razzaghi-Pour, Kavi" w:date="2013-11-01T12:33:00Z"/>
          <w:rFonts w:ascii="Calibri" w:hAnsi="Calibri"/>
          <w:sz w:val="24"/>
          <w:szCs w:val="24"/>
          <w:rPrChange w:id="3392" w:author="Razzaghi-Pour, Kavi" w:date="2013-10-30T14:36:00Z">
            <w:rPr>
              <w:ins w:id="3393" w:author="Catherine Hays" w:date="2013-10-21T11:02:00Z"/>
              <w:del w:id="3394" w:author="Razzaghi-Pour, Kavi" w:date="2013-11-01T12:33:00Z"/>
              <w:rFonts w:ascii="Times New Roman" w:hAnsi="Times New Roman"/>
            </w:rPr>
          </w:rPrChange>
        </w:rPr>
      </w:pPr>
      <w:ins w:id="3395" w:author="Catherine Hays" w:date="2013-10-21T10:59:00Z">
        <w:del w:id="3396" w:author="Razzaghi-Pour, Kavi" w:date="2013-11-01T12:33:00Z">
          <w:r w:rsidRPr="00833ED4" w:rsidDel="00937A87">
            <w:rPr>
              <w:rFonts w:ascii="Calibri" w:hAnsi="Calibri"/>
              <w:sz w:val="24"/>
              <w:szCs w:val="24"/>
              <w:rPrChange w:id="3397" w:author="Razzaghi-Pour, Kavi" w:date="2013-10-30T14:36:00Z">
                <w:rPr>
                  <w:rFonts w:ascii="Times New Roman" w:hAnsi="Times New Roman"/>
                </w:rPr>
              </w:rPrChange>
            </w:rPr>
            <w:delText xml:space="preserve">Allow access to different seating </w:delText>
          </w:r>
        </w:del>
      </w:ins>
      <w:ins w:id="3398" w:author="Catherine Hays" w:date="2013-10-21T11:00:00Z">
        <w:del w:id="3399" w:author="Razzaghi-Pour, Kavi" w:date="2013-11-01T12:33:00Z">
          <w:r w:rsidRPr="00833ED4" w:rsidDel="00937A87">
            <w:rPr>
              <w:rFonts w:ascii="Calibri" w:hAnsi="Calibri"/>
              <w:sz w:val="24"/>
              <w:szCs w:val="24"/>
              <w:rPrChange w:id="3400" w:author="Razzaghi-Pour, Kavi" w:date="2013-10-30T14:36:00Z">
                <w:rPr>
                  <w:rFonts w:ascii="Times New Roman" w:hAnsi="Times New Roman"/>
                </w:rPr>
              </w:rPrChange>
            </w:rPr>
            <w:delText xml:space="preserve">for different activities </w:delText>
          </w:r>
        </w:del>
      </w:ins>
      <w:ins w:id="3401" w:author="Catherine Hays" w:date="2013-10-21T10:59:00Z">
        <w:del w:id="3402" w:author="Razzaghi-Pour, Kavi" w:date="2013-11-01T12:33:00Z">
          <w:r w:rsidRPr="00833ED4" w:rsidDel="00937A87">
            <w:rPr>
              <w:rFonts w:ascii="Calibri" w:hAnsi="Calibri"/>
              <w:sz w:val="24"/>
              <w:szCs w:val="24"/>
              <w:rPrChange w:id="3403" w:author="Razzaghi-Pour, Kavi" w:date="2013-10-30T14:36:00Z">
                <w:rPr>
                  <w:rFonts w:ascii="Times New Roman" w:hAnsi="Times New Roman"/>
                </w:rPr>
              </w:rPrChange>
            </w:rPr>
            <w:delText>throughout the day</w:delText>
          </w:r>
        </w:del>
      </w:ins>
      <w:ins w:id="3404" w:author="Catherine Hays" w:date="2013-10-21T11:00:00Z">
        <w:del w:id="3405" w:author="Razzaghi-Pour, Kavi" w:date="2013-11-01T12:33:00Z">
          <w:r w:rsidRPr="00833ED4" w:rsidDel="00937A87">
            <w:rPr>
              <w:rFonts w:ascii="Calibri" w:hAnsi="Calibri"/>
              <w:sz w:val="24"/>
              <w:szCs w:val="24"/>
              <w:rPrChange w:id="3406" w:author="Razzaghi-Pour, Kavi" w:date="2013-10-30T14:36:00Z">
                <w:rPr>
                  <w:rFonts w:ascii="Times New Roman" w:hAnsi="Times New Roman"/>
                </w:rPr>
              </w:rPrChange>
            </w:rPr>
            <w:delText xml:space="preserve"> </w:delText>
          </w:r>
        </w:del>
      </w:ins>
      <w:ins w:id="3407" w:author="Catherine Hays" w:date="2013-10-21T11:01:00Z">
        <w:del w:id="3408" w:author="Razzaghi-Pour, Kavi" w:date="2013-11-01T12:33:00Z">
          <w:r w:rsidRPr="00833ED4" w:rsidDel="00937A87">
            <w:rPr>
              <w:rFonts w:ascii="Calibri" w:hAnsi="Calibri"/>
              <w:sz w:val="24"/>
              <w:szCs w:val="24"/>
              <w:rPrChange w:id="3409" w:author="Razzaghi-Pour, Kavi" w:date="2013-10-30T14:36:00Z">
                <w:rPr>
                  <w:rFonts w:ascii="Times New Roman" w:hAnsi="Times New Roman"/>
                </w:rPr>
              </w:rPrChange>
            </w:rPr>
            <w:delText xml:space="preserve">to </w:delText>
          </w:r>
        </w:del>
      </w:ins>
      <w:ins w:id="3410" w:author="Catherine Hays" w:date="2013-10-21T11:00:00Z">
        <w:del w:id="3411" w:author="Razzaghi-Pour, Kavi" w:date="2013-11-01T12:33:00Z">
          <w:r w:rsidRPr="00833ED4" w:rsidDel="00937A87">
            <w:rPr>
              <w:rFonts w:ascii="Calibri" w:hAnsi="Calibri"/>
              <w:sz w:val="24"/>
              <w:szCs w:val="24"/>
              <w:rPrChange w:id="3412" w:author="Razzaghi-Pour, Kavi" w:date="2013-10-30T14:36:00Z">
                <w:rPr>
                  <w:rFonts w:ascii="Times New Roman" w:hAnsi="Times New Roman"/>
                </w:rPr>
              </w:rPrChange>
            </w:rPr>
            <w:delText>provide opportunities</w:delText>
          </w:r>
        </w:del>
      </w:ins>
      <w:ins w:id="3413" w:author="Catherine Hays" w:date="2013-10-21T11:01:00Z">
        <w:del w:id="3414" w:author="Razzaghi-Pour, Kavi" w:date="2013-11-01T12:33:00Z">
          <w:r w:rsidRPr="00833ED4" w:rsidDel="00937A87">
            <w:rPr>
              <w:rFonts w:ascii="Calibri" w:hAnsi="Calibri"/>
              <w:sz w:val="24"/>
              <w:szCs w:val="24"/>
              <w:rPrChange w:id="3415" w:author="Razzaghi-Pour, Kavi" w:date="2013-10-30T14:36:00Z">
                <w:rPr>
                  <w:rFonts w:ascii="Times New Roman" w:hAnsi="Times New Roman"/>
                </w:rPr>
              </w:rPrChange>
            </w:rPr>
            <w:delText xml:space="preserve"> </w:delText>
          </w:r>
        </w:del>
      </w:ins>
      <w:ins w:id="3416" w:author="Catherine Hays" w:date="2013-10-21T11:00:00Z">
        <w:del w:id="3417" w:author="Razzaghi-Pour, Kavi" w:date="2013-11-01T12:33:00Z">
          <w:r w:rsidRPr="00833ED4" w:rsidDel="00937A87">
            <w:rPr>
              <w:rFonts w:ascii="Calibri" w:hAnsi="Calibri"/>
              <w:sz w:val="24"/>
              <w:szCs w:val="24"/>
              <w:rPrChange w:id="3418" w:author="Razzaghi-Pour, Kavi" w:date="2013-10-30T14:36:00Z">
                <w:rPr>
                  <w:rFonts w:ascii="Times New Roman" w:hAnsi="Times New Roman"/>
                </w:rPr>
              </w:rPrChange>
            </w:rPr>
            <w:delText>for movement</w:delText>
          </w:r>
        </w:del>
      </w:ins>
      <w:ins w:id="3419" w:author="Catherine Hays" w:date="2013-10-21T10:59:00Z">
        <w:del w:id="3420" w:author="Razzaghi-Pour, Kavi" w:date="2013-11-01T12:33:00Z">
          <w:r w:rsidRPr="00833ED4" w:rsidDel="00937A87">
            <w:rPr>
              <w:rFonts w:ascii="Calibri" w:hAnsi="Calibri"/>
              <w:sz w:val="24"/>
              <w:szCs w:val="24"/>
              <w:rPrChange w:id="3421" w:author="Razzaghi-Pour, Kavi" w:date="2013-10-30T14:36:00Z">
                <w:rPr>
                  <w:rFonts w:ascii="Times New Roman" w:hAnsi="Times New Roman"/>
                </w:rPr>
              </w:rPrChange>
            </w:rPr>
            <w:delText xml:space="preserve"> </w:delText>
          </w:r>
        </w:del>
      </w:ins>
      <w:ins w:id="3422" w:author="Catherine Hays" w:date="2013-10-21T11:01:00Z">
        <w:del w:id="3423" w:author="Razzaghi-Pour, Kavi" w:date="2013-11-01T12:33:00Z">
          <w:r w:rsidR="00CC4A37" w:rsidRPr="00833ED4" w:rsidDel="00937A87">
            <w:rPr>
              <w:rFonts w:ascii="Calibri" w:hAnsi="Calibri"/>
              <w:sz w:val="24"/>
              <w:szCs w:val="24"/>
              <w:rPrChange w:id="3424" w:author="Razzaghi-Pour, Kavi" w:date="2013-10-30T14:36:00Z">
                <w:rPr>
                  <w:rFonts w:ascii="Times New Roman" w:hAnsi="Times New Roman"/>
                </w:rPr>
              </w:rPrChange>
            </w:rPr>
            <w:delText xml:space="preserve">and to assist with alertness </w:delText>
          </w:r>
        </w:del>
      </w:ins>
      <w:ins w:id="3425" w:author="Catherine Hays" w:date="2013-10-21T10:59:00Z">
        <w:del w:id="3426" w:author="Razzaghi-Pour, Kavi" w:date="2013-11-01T12:33:00Z">
          <w:r w:rsidRPr="00833ED4" w:rsidDel="00937A87">
            <w:rPr>
              <w:rFonts w:ascii="Calibri" w:hAnsi="Calibri"/>
              <w:sz w:val="24"/>
              <w:szCs w:val="24"/>
              <w:rPrChange w:id="3427" w:author="Razzaghi-Pour, Kavi" w:date="2013-10-30T14:36:00Z">
                <w:rPr>
                  <w:rFonts w:ascii="Times New Roman" w:hAnsi="Times New Roman"/>
                </w:rPr>
              </w:rPrChange>
            </w:rPr>
            <w:delText>eg floor time, bench chair</w:delText>
          </w:r>
        </w:del>
      </w:ins>
      <w:ins w:id="3428" w:author="Catherine Hays" w:date="2013-10-21T11:01:00Z">
        <w:del w:id="3429" w:author="Razzaghi-Pour, Kavi" w:date="2013-11-01T12:33:00Z">
          <w:r w:rsidR="00CC4A37" w:rsidRPr="00833ED4" w:rsidDel="00937A87">
            <w:rPr>
              <w:rFonts w:ascii="Calibri" w:hAnsi="Calibri"/>
              <w:sz w:val="24"/>
              <w:szCs w:val="24"/>
              <w:rPrChange w:id="3430" w:author="Razzaghi-Pour, Kavi" w:date="2013-10-30T14:36:00Z">
                <w:rPr>
                  <w:rFonts w:ascii="Times New Roman" w:hAnsi="Times New Roman"/>
                </w:rPr>
              </w:rPrChange>
            </w:rPr>
            <w:delText>, swivel chair.</w:delText>
          </w:r>
        </w:del>
      </w:ins>
    </w:p>
    <w:p w:rsidR="00CC4A37" w:rsidRPr="00833ED4" w:rsidDel="00937A87" w:rsidRDefault="00CC4A37" w:rsidP="00B66DA9">
      <w:pPr>
        <w:pStyle w:val="ColorfulList-Accent1"/>
        <w:numPr>
          <w:ilvl w:val="0"/>
          <w:numId w:val="4"/>
        </w:numPr>
        <w:spacing w:after="0"/>
        <w:rPr>
          <w:ins w:id="3431" w:author="Catherine Hays" w:date="2013-10-21T11:05:00Z"/>
          <w:del w:id="3432" w:author="Razzaghi-Pour, Kavi" w:date="2013-11-01T12:33:00Z"/>
          <w:rFonts w:ascii="Calibri" w:hAnsi="Calibri"/>
          <w:sz w:val="24"/>
          <w:szCs w:val="24"/>
          <w:rPrChange w:id="3433" w:author="Razzaghi-Pour, Kavi" w:date="2013-10-30T14:36:00Z">
            <w:rPr>
              <w:ins w:id="3434" w:author="Catherine Hays" w:date="2013-10-21T11:05:00Z"/>
              <w:del w:id="3435" w:author="Razzaghi-Pour, Kavi" w:date="2013-11-01T12:33:00Z"/>
              <w:rFonts w:ascii="Times New Roman" w:hAnsi="Times New Roman"/>
            </w:rPr>
          </w:rPrChange>
        </w:rPr>
      </w:pPr>
      <w:ins w:id="3436" w:author="Catherine Hays" w:date="2013-10-21T11:02:00Z">
        <w:del w:id="3437" w:author="Razzaghi-Pour, Kavi" w:date="2013-11-01T12:33:00Z">
          <w:r w:rsidRPr="00833ED4" w:rsidDel="00937A87">
            <w:rPr>
              <w:rFonts w:ascii="Calibri" w:hAnsi="Calibri"/>
              <w:sz w:val="24"/>
              <w:szCs w:val="24"/>
              <w:rPrChange w:id="3438" w:author="Razzaghi-Pour, Kavi" w:date="2013-10-30T14:36:00Z">
                <w:rPr>
                  <w:rFonts w:ascii="Times New Roman" w:hAnsi="Times New Roman"/>
                </w:rPr>
              </w:rPrChange>
            </w:rPr>
            <w:delText xml:space="preserve">Provide movement within activities eg </w:delText>
          </w:r>
        </w:del>
      </w:ins>
      <w:ins w:id="3439" w:author="Catherine Hays" w:date="2013-10-21T11:03:00Z">
        <w:del w:id="3440" w:author="Razzaghi-Pour, Kavi" w:date="2013-11-01T12:33:00Z">
          <w:r w:rsidRPr="00833ED4" w:rsidDel="00937A87">
            <w:rPr>
              <w:rFonts w:ascii="Calibri" w:hAnsi="Calibri"/>
              <w:sz w:val="24"/>
              <w:szCs w:val="24"/>
              <w:rPrChange w:id="3441" w:author="Razzaghi-Pour, Kavi" w:date="2013-10-30T14:36:00Z">
                <w:rPr>
                  <w:rFonts w:ascii="Times New Roman" w:hAnsi="Times New Roman"/>
                </w:rPr>
              </w:rPrChange>
            </w:rPr>
            <w:delText xml:space="preserve">active </w:delText>
          </w:r>
        </w:del>
      </w:ins>
      <w:ins w:id="3442" w:author="Catherine Hays" w:date="2013-10-21T11:04:00Z">
        <w:del w:id="3443" w:author="Razzaghi-Pour, Kavi" w:date="2013-11-01T12:33:00Z">
          <w:r w:rsidRPr="00833ED4" w:rsidDel="00937A87">
            <w:rPr>
              <w:rFonts w:ascii="Calibri" w:hAnsi="Calibri"/>
              <w:sz w:val="24"/>
              <w:szCs w:val="24"/>
              <w:rPrChange w:id="3444" w:author="Razzaghi-Pour, Kavi" w:date="2013-10-30T14:36:00Z">
                <w:rPr>
                  <w:rFonts w:ascii="Times New Roman" w:hAnsi="Times New Roman"/>
                </w:rPr>
              </w:rPrChange>
            </w:rPr>
            <w:delText>participation</w:delText>
          </w:r>
        </w:del>
      </w:ins>
      <w:ins w:id="3445" w:author="Catherine Hays" w:date="2013-10-21T11:03:00Z">
        <w:del w:id="3446" w:author="Razzaghi-Pour, Kavi" w:date="2013-11-01T12:33:00Z">
          <w:r w:rsidRPr="00833ED4" w:rsidDel="00937A87">
            <w:rPr>
              <w:rFonts w:ascii="Calibri" w:hAnsi="Calibri"/>
              <w:sz w:val="24"/>
              <w:szCs w:val="24"/>
              <w:rPrChange w:id="3447" w:author="Razzaghi-Pour, Kavi" w:date="2013-10-30T14:36:00Z">
                <w:rPr>
                  <w:rFonts w:ascii="Times New Roman" w:hAnsi="Times New Roman"/>
                </w:rPr>
              </w:rPrChange>
            </w:rPr>
            <w:delText xml:space="preserve"> </w:delText>
          </w:r>
        </w:del>
      </w:ins>
      <w:ins w:id="3448" w:author="Catherine Hays" w:date="2013-10-21T11:04:00Z">
        <w:del w:id="3449" w:author="Razzaghi-Pour, Kavi" w:date="2013-11-01T12:33:00Z">
          <w:r w:rsidRPr="00833ED4" w:rsidDel="00937A87">
            <w:rPr>
              <w:rFonts w:ascii="Calibri" w:hAnsi="Calibri"/>
              <w:sz w:val="24"/>
              <w:szCs w:val="24"/>
              <w:rPrChange w:id="3450" w:author="Razzaghi-Pour, Kavi" w:date="2013-10-30T14:36:00Z">
                <w:rPr>
                  <w:rFonts w:ascii="Times New Roman" w:hAnsi="Times New Roman"/>
                </w:rPr>
              </w:rPrChange>
            </w:rPr>
            <w:delText xml:space="preserve">in the lesson </w:delText>
          </w:r>
        </w:del>
      </w:ins>
      <w:ins w:id="3451" w:author="Catherine Hays" w:date="2013-10-21T11:06:00Z">
        <w:del w:id="3452" w:author="Razzaghi-Pour, Kavi" w:date="2013-11-01T12:33:00Z">
          <w:r w:rsidRPr="00833ED4" w:rsidDel="00937A87">
            <w:rPr>
              <w:rFonts w:ascii="Calibri" w:hAnsi="Calibri"/>
              <w:sz w:val="24"/>
              <w:szCs w:val="24"/>
              <w:rPrChange w:id="3453" w:author="Razzaghi-Pour, Kavi" w:date="2013-10-30T14:36:00Z">
                <w:rPr>
                  <w:rFonts w:ascii="Times New Roman" w:hAnsi="Times New Roman"/>
                </w:rPr>
              </w:rPrChange>
            </w:rPr>
            <w:delText xml:space="preserve"> - coming up to the whiteboard, giving out worksheets etc</w:delText>
          </w:r>
        </w:del>
      </w:ins>
    </w:p>
    <w:p w:rsidR="00CC4A37" w:rsidRPr="00833ED4" w:rsidDel="00961DE4" w:rsidRDefault="00CC4A37" w:rsidP="00B66DA9">
      <w:pPr>
        <w:pStyle w:val="ColorfulList-Accent1"/>
        <w:numPr>
          <w:ilvl w:val="0"/>
          <w:numId w:val="4"/>
        </w:numPr>
        <w:spacing w:after="0"/>
        <w:rPr>
          <w:del w:id="3454" w:author="Razzaghi-Pour, Kavi" w:date="2013-11-01T13:30:00Z"/>
          <w:rFonts w:ascii="Calibri" w:hAnsi="Calibri"/>
          <w:sz w:val="24"/>
          <w:szCs w:val="24"/>
          <w:rPrChange w:id="3455" w:author="Razzaghi-Pour, Kavi" w:date="2013-10-30T14:36:00Z">
            <w:rPr>
              <w:del w:id="3456" w:author="Razzaghi-Pour, Kavi" w:date="2013-11-01T13:30:00Z"/>
              <w:rFonts w:ascii="Times New Roman" w:hAnsi="Times New Roman"/>
            </w:rPr>
          </w:rPrChange>
        </w:rPr>
      </w:pPr>
    </w:p>
    <w:p w:rsidR="00AE2D02" w:rsidRPr="00833ED4" w:rsidDel="00961DE4" w:rsidRDefault="00AE2D02" w:rsidP="00CC4A37">
      <w:pPr>
        <w:pStyle w:val="ColorfulList-Accent1"/>
        <w:spacing w:after="0"/>
        <w:rPr>
          <w:ins w:id="3457" w:author="Catherine Hays" w:date="2013-10-21T10:52:00Z"/>
          <w:del w:id="3458" w:author="Razzaghi-Pour, Kavi" w:date="2013-11-01T13:30:00Z"/>
          <w:rFonts w:ascii="Calibri" w:hAnsi="Calibri"/>
          <w:sz w:val="24"/>
          <w:szCs w:val="24"/>
          <w:rPrChange w:id="3459" w:author="Razzaghi-Pour, Kavi" w:date="2013-10-30T14:36:00Z">
            <w:rPr>
              <w:ins w:id="3460" w:author="Catherine Hays" w:date="2013-10-21T10:52:00Z"/>
              <w:del w:id="3461" w:author="Razzaghi-Pour, Kavi" w:date="2013-11-01T13:30:00Z"/>
              <w:rFonts w:ascii="Times New Roman" w:hAnsi="Times New Roman"/>
            </w:rPr>
          </w:rPrChange>
        </w:rPr>
      </w:pPr>
    </w:p>
    <w:p w:rsidR="00AE2D02" w:rsidRPr="00833ED4" w:rsidDel="00961DE4" w:rsidRDefault="00AE2D02" w:rsidP="00AE2D02">
      <w:pPr>
        <w:spacing w:after="0"/>
        <w:rPr>
          <w:ins w:id="3462" w:author="Catherine Hays" w:date="2013-10-21T10:52:00Z"/>
          <w:del w:id="3463" w:author="Razzaghi-Pour, Kavi" w:date="2013-11-01T13:30:00Z"/>
          <w:rFonts w:ascii="Calibri" w:hAnsi="Calibri"/>
          <w:b/>
          <w:sz w:val="24"/>
          <w:szCs w:val="24"/>
          <w:rPrChange w:id="3464" w:author="Razzaghi-Pour, Kavi" w:date="2013-10-30T14:36:00Z">
            <w:rPr>
              <w:ins w:id="3465" w:author="Catherine Hays" w:date="2013-10-21T10:52:00Z"/>
              <w:del w:id="3466" w:author="Razzaghi-Pour, Kavi" w:date="2013-11-01T13:30:00Z"/>
              <w:rFonts w:ascii="Times New Roman" w:hAnsi="Times New Roman"/>
              <w:b/>
            </w:rPr>
          </w:rPrChange>
        </w:rPr>
      </w:pPr>
      <w:ins w:id="3467" w:author="Catherine Hays" w:date="2013-10-21T10:52:00Z">
        <w:del w:id="3468" w:author="Razzaghi-Pour, Kavi" w:date="2013-11-01T13:30:00Z">
          <w:r w:rsidRPr="00833ED4" w:rsidDel="00961DE4">
            <w:rPr>
              <w:rFonts w:ascii="Calibri" w:hAnsi="Calibri"/>
              <w:b/>
              <w:sz w:val="24"/>
              <w:szCs w:val="24"/>
              <w:rPrChange w:id="3469" w:author="Razzaghi-Pour, Kavi" w:date="2013-10-30T14:36:00Z">
                <w:rPr>
                  <w:rFonts w:ascii="Times New Roman" w:hAnsi="Times New Roman"/>
                  <w:b/>
                </w:rPr>
              </w:rPrChange>
            </w:rPr>
            <w:delText>Proprioception (Heavy Muscle Work):</w:delText>
          </w:r>
        </w:del>
      </w:ins>
    </w:p>
    <w:p w:rsidR="00AE2D02" w:rsidRPr="00833ED4" w:rsidRDefault="00AE2D02" w:rsidP="000B0BAE">
      <w:pPr>
        <w:spacing w:after="0"/>
        <w:rPr>
          <w:ins w:id="3470" w:author="Catherine Hays" w:date="2013-10-21T10:52:00Z"/>
          <w:rFonts w:ascii="Calibri" w:hAnsi="Calibri"/>
          <w:b/>
          <w:sz w:val="24"/>
          <w:szCs w:val="24"/>
          <w:rPrChange w:id="3471" w:author="Razzaghi-Pour, Kavi" w:date="2013-10-30T14:36:00Z">
            <w:rPr>
              <w:ins w:id="3472" w:author="Catherine Hays" w:date="2013-10-21T10:52:00Z"/>
              <w:rFonts w:ascii="Times New Roman" w:hAnsi="Times New Roman"/>
              <w:b/>
            </w:rPr>
          </w:rPrChange>
        </w:rPr>
      </w:pPr>
      <w:ins w:id="3473" w:author="Catherine Hays" w:date="2013-10-21T10:52:00Z">
        <w:del w:id="3474" w:author="Karima Sansoni" w:date="2013-10-21T18:11:00Z">
          <w:r w:rsidRPr="00833ED4" w:rsidDel="000B0BAE">
            <w:rPr>
              <w:rFonts w:ascii="Calibri" w:hAnsi="Calibri"/>
              <w:b/>
              <w:sz w:val="24"/>
              <w:szCs w:val="24"/>
              <w:rPrChange w:id="3475" w:author="Razzaghi-Pour, Kavi" w:date="2013-10-30T14:36:00Z">
                <w:rPr>
                  <w:rFonts w:ascii="Times New Roman" w:hAnsi="Times New Roman"/>
                  <w:b/>
                </w:rPr>
              </w:rPrChange>
            </w:rPr>
            <w:delText>Strategies listed in ‘red’ zone section</w:delText>
          </w:r>
        </w:del>
      </w:ins>
    </w:p>
    <w:p w:rsidR="000B0BAE" w:rsidRPr="00833ED4" w:rsidDel="006D7D56" w:rsidRDefault="000B0BAE" w:rsidP="000B0BAE">
      <w:pPr>
        <w:spacing w:after="0"/>
        <w:rPr>
          <w:ins w:id="3476" w:author="Karima Sansoni" w:date="2013-10-21T18:11:00Z"/>
          <w:del w:id="3477" w:author="Razzaghi-Pour, Kavi" w:date="2013-11-01T12:18:00Z"/>
          <w:rFonts w:ascii="Calibri" w:hAnsi="Calibri"/>
          <w:b/>
          <w:sz w:val="24"/>
          <w:szCs w:val="24"/>
          <w:rPrChange w:id="3478" w:author="Razzaghi-Pour, Kavi" w:date="2013-10-30T14:36:00Z">
            <w:rPr>
              <w:ins w:id="3479" w:author="Karima Sansoni" w:date="2013-10-21T18:11:00Z"/>
              <w:del w:id="3480" w:author="Razzaghi-Pour, Kavi" w:date="2013-11-01T12:18:00Z"/>
              <w:rFonts w:ascii="Times New Roman" w:hAnsi="Times New Roman"/>
              <w:b/>
            </w:rPr>
          </w:rPrChange>
        </w:rPr>
      </w:pPr>
      <w:ins w:id="3481" w:author="Karima Sansoni" w:date="2013-10-21T18:11:00Z">
        <w:del w:id="3482" w:author="Razzaghi-Pour, Kavi" w:date="2013-11-01T12:18:00Z">
          <w:r w:rsidRPr="00833ED4" w:rsidDel="006D7D56">
            <w:rPr>
              <w:rFonts w:ascii="Calibri" w:hAnsi="Calibri"/>
              <w:b/>
              <w:sz w:val="24"/>
              <w:szCs w:val="24"/>
              <w:rPrChange w:id="3483" w:author="Razzaghi-Pour, Kavi" w:date="2013-10-30T14:36:00Z">
                <w:rPr>
                  <w:rFonts w:ascii="Times New Roman" w:hAnsi="Times New Roman"/>
                  <w:b/>
                </w:rPr>
              </w:rPrChange>
            </w:rPr>
            <w:delText>Proprioception (Heavy Muscle Work):</w:delText>
          </w:r>
        </w:del>
      </w:ins>
    </w:p>
    <w:p w:rsidR="000B0BAE" w:rsidRPr="00833ED4" w:rsidDel="006D7D56" w:rsidRDefault="000B0BAE" w:rsidP="000B0BAE">
      <w:pPr>
        <w:pStyle w:val="ColorfulList-Accent1"/>
        <w:numPr>
          <w:ilvl w:val="0"/>
          <w:numId w:val="4"/>
        </w:numPr>
        <w:rPr>
          <w:ins w:id="3484" w:author="Karima Sansoni" w:date="2013-10-21T18:11:00Z"/>
          <w:del w:id="3485" w:author="Razzaghi-Pour, Kavi" w:date="2013-11-01T12:18:00Z"/>
          <w:rFonts w:ascii="Calibri" w:hAnsi="Calibri"/>
          <w:sz w:val="24"/>
          <w:szCs w:val="24"/>
          <w:rPrChange w:id="3486" w:author="Razzaghi-Pour, Kavi" w:date="2013-10-30T14:36:00Z">
            <w:rPr>
              <w:ins w:id="3487" w:author="Karima Sansoni" w:date="2013-10-21T18:11:00Z"/>
              <w:del w:id="3488" w:author="Razzaghi-Pour, Kavi" w:date="2013-11-01T12:18:00Z"/>
              <w:rFonts w:ascii="Times New Roman" w:hAnsi="Times New Roman"/>
            </w:rPr>
          </w:rPrChange>
        </w:rPr>
      </w:pPr>
      <w:ins w:id="3489" w:author="Karima Sansoni" w:date="2013-10-21T18:11:00Z">
        <w:del w:id="3490" w:author="Razzaghi-Pour, Kavi" w:date="2013-11-01T12:18:00Z">
          <w:r w:rsidRPr="00833ED4" w:rsidDel="006D7D56">
            <w:rPr>
              <w:rFonts w:ascii="Calibri" w:hAnsi="Calibri"/>
              <w:sz w:val="24"/>
              <w:szCs w:val="24"/>
              <w:rPrChange w:id="3491" w:author="Razzaghi-Pour, Kavi" w:date="2013-10-30T14:36:00Z">
                <w:rPr>
                  <w:rFonts w:ascii="Times New Roman" w:hAnsi="Times New Roman"/>
                </w:rPr>
              </w:rPrChange>
            </w:rPr>
            <w:delText>Incorporate whole body heavy muscle work activities</w:delText>
          </w:r>
        </w:del>
      </w:ins>
    </w:p>
    <w:p w:rsidR="000B0BAE" w:rsidRPr="00833ED4" w:rsidDel="006D7D56" w:rsidRDefault="000B0BAE" w:rsidP="000B0BAE">
      <w:pPr>
        <w:pStyle w:val="ColorfulList-Accent1"/>
        <w:numPr>
          <w:ilvl w:val="1"/>
          <w:numId w:val="4"/>
        </w:numPr>
        <w:rPr>
          <w:ins w:id="3492" w:author="Karima Sansoni" w:date="2013-10-21T18:11:00Z"/>
          <w:del w:id="3493" w:author="Razzaghi-Pour, Kavi" w:date="2013-11-01T12:18:00Z"/>
          <w:rFonts w:ascii="Calibri" w:hAnsi="Calibri"/>
          <w:sz w:val="24"/>
          <w:szCs w:val="24"/>
          <w:rPrChange w:id="3494" w:author="Razzaghi-Pour, Kavi" w:date="2013-10-30T14:36:00Z">
            <w:rPr>
              <w:ins w:id="3495" w:author="Karima Sansoni" w:date="2013-10-21T18:11:00Z"/>
              <w:del w:id="3496" w:author="Razzaghi-Pour, Kavi" w:date="2013-11-01T12:18:00Z"/>
              <w:rFonts w:ascii="Times New Roman" w:hAnsi="Times New Roman"/>
            </w:rPr>
          </w:rPrChange>
        </w:rPr>
      </w:pPr>
      <w:ins w:id="3497" w:author="Karima Sansoni" w:date="2013-10-21T18:11:00Z">
        <w:del w:id="3498" w:author="Razzaghi-Pour, Kavi" w:date="2013-11-01T12:18:00Z">
          <w:r w:rsidRPr="00833ED4" w:rsidDel="006D7D56">
            <w:rPr>
              <w:rFonts w:ascii="Calibri" w:hAnsi="Calibri"/>
              <w:sz w:val="24"/>
              <w:szCs w:val="24"/>
              <w:rPrChange w:id="3499" w:author="Razzaghi-Pour, Kavi" w:date="2013-10-30T14:36:00Z">
                <w:rPr>
                  <w:rFonts w:ascii="Times New Roman" w:hAnsi="Times New Roman"/>
                </w:rPr>
              </w:rPrChange>
            </w:rPr>
            <w:delText>Walking (especially upstairs or up hills, or while carrying an object</w:delText>
          </w:r>
        </w:del>
        <w:del w:id="3500" w:author="Razzaghi-Pour, Kavi" w:date="2013-10-30T14:14:00Z">
          <w:r w:rsidRPr="00833ED4" w:rsidDel="00154C7F">
            <w:rPr>
              <w:rFonts w:ascii="Calibri" w:hAnsi="Calibri"/>
              <w:sz w:val="24"/>
              <w:szCs w:val="24"/>
              <w:rPrChange w:id="3501" w:author="Razzaghi-Pour, Kavi" w:date="2013-10-30T14:36:00Z">
                <w:rPr>
                  <w:rFonts w:ascii="Times New Roman" w:hAnsi="Times New Roman"/>
                </w:rPr>
              </w:rPrChange>
            </w:rPr>
            <w:delText xml:space="preserve"> </w:delText>
          </w:r>
        </w:del>
        <w:del w:id="3502" w:author="Razzaghi-Pour, Kavi" w:date="2013-11-01T12:18:00Z">
          <w:r w:rsidRPr="00833ED4" w:rsidDel="006D7D56">
            <w:rPr>
              <w:rFonts w:ascii="Calibri" w:hAnsi="Calibri"/>
              <w:sz w:val="24"/>
              <w:szCs w:val="24"/>
              <w:rPrChange w:id="3503" w:author="Razzaghi-Pour, Kavi" w:date="2013-10-30T14:36:00Z">
                <w:rPr>
                  <w:rFonts w:ascii="Times New Roman" w:hAnsi="Times New Roman"/>
                </w:rPr>
              </w:rPrChange>
            </w:rPr>
            <w:delText>e.g. heavy back pack?,</w:delText>
          </w:r>
        </w:del>
      </w:ins>
    </w:p>
    <w:p w:rsidR="000B0BAE" w:rsidRPr="00833ED4" w:rsidDel="006D7D56" w:rsidRDefault="000B0BAE" w:rsidP="000B0BAE">
      <w:pPr>
        <w:pStyle w:val="ColorfulList-Accent1"/>
        <w:numPr>
          <w:ilvl w:val="1"/>
          <w:numId w:val="4"/>
        </w:numPr>
        <w:rPr>
          <w:ins w:id="3504" w:author="Karima Sansoni" w:date="2013-10-21T18:11:00Z"/>
          <w:del w:id="3505" w:author="Razzaghi-Pour, Kavi" w:date="2013-11-01T12:18:00Z"/>
          <w:rFonts w:ascii="Calibri" w:hAnsi="Calibri"/>
          <w:sz w:val="24"/>
          <w:szCs w:val="24"/>
          <w:rPrChange w:id="3506" w:author="Razzaghi-Pour, Kavi" w:date="2013-10-30T14:36:00Z">
            <w:rPr>
              <w:ins w:id="3507" w:author="Karima Sansoni" w:date="2013-10-21T18:11:00Z"/>
              <w:del w:id="3508" w:author="Razzaghi-Pour, Kavi" w:date="2013-11-01T12:18:00Z"/>
              <w:rFonts w:ascii="Times New Roman" w:hAnsi="Times New Roman"/>
            </w:rPr>
          </w:rPrChange>
        </w:rPr>
      </w:pPr>
      <w:ins w:id="3509" w:author="Karima Sansoni" w:date="2013-10-21T18:11:00Z">
        <w:del w:id="3510" w:author="Razzaghi-Pour, Kavi" w:date="2013-11-01T12:18:00Z">
          <w:r w:rsidRPr="00833ED4" w:rsidDel="006D7D56">
            <w:rPr>
              <w:rFonts w:ascii="Calibri" w:hAnsi="Calibri"/>
              <w:sz w:val="24"/>
              <w:szCs w:val="24"/>
              <w:rPrChange w:id="3511" w:author="Razzaghi-Pour, Kavi" w:date="2013-10-30T14:36:00Z">
                <w:rPr>
                  <w:rFonts w:ascii="Times New Roman" w:hAnsi="Times New Roman"/>
                </w:rPr>
              </w:rPrChange>
            </w:rPr>
            <w:delText>Running</w:delText>
          </w:r>
        </w:del>
      </w:ins>
    </w:p>
    <w:p w:rsidR="000B0BAE" w:rsidRPr="00833ED4" w:rsidDel="006D7D56" w:rsidRDefault="000B0BAE" w:rsidP="000B0BAE">
      <w:pPr>
        <w:pStyle w:val="ColorfulList-Accent1"/>
        <w:numPr>
          <w:ilvl w:val="1"/>
          <w:numId w:val="4"/>
        </w:numPr>
        <w:rPr>
          <w:ins w:id="3512" w:author="Karima Sansoni" w:date="2013-10-21T18:11:00Z"/>
          <w:del w:id="3513" w:author="Razzaghi-Pour, Kavi" w:date="2013-11-01T12:18:00Z"/>
          <w:rFonts w:ascii="Calibri" w:hAnsi="Calibri"/>
          <w:sz w:val="24"/>
          <w:szCs w:val="24"/>
          <w:rPrChange w:id="3514" w:author="Razzaghi-Pour, Kavi" w:date="2013-10-30T14:36:00Z">
            <w:rPr>
              <w:ins w:id="3515" w:author="Karima Sansoni" w:date="2013-10-21T18:11:00Z"/>
              <w:del w:id="3516" w:author="Razzaghi-Pour, Kavi" w:date="2013-11-01T12:18:00Z"/>
              <w:rFonts w:ascii="Times New Roman" w:hAnsi="Times New Roman"/>
            </w:rPr>
          </w:rPrChange>
        </w:rPr>
      </w:pPr>
      <w:ins w:id="3517" w:author="Karima Sansoni" w:date="2013-10-21T18:11:00Z">
        <w:del w:id="3518" w:author="Razzaghi-Pour, Kavi" w:date="2013-11-01T12:18:00Z">
          <w:r w:rsidRPr="00833ED4" w:rsidDel="006D7D56">
            <w:rPr>
              <w:rFonts w:ascii="Calibri" w:hAnsi="Calibri"/>
              <w:sz w:val="24"/>
              <w:szCs w:val="24"/>
              <w:rPrChange w:id="3519" w:author="Razzaghi-Pour, Kavi" w:date="2013-10-30T14:36:00Z">
                <w:rPr>
                  <w:rFonts w:ascii="Times New Roman" w:hAnsi="Times New Roman"/>
                </w:rPr>
              </w:rPrChange>
            </w:rPr>
            <w:delText>Swimming</w:delText>
          </w:r>
        </w:del>
      </w:ins>
    </w:p>
    <w:p w:rsidR="000B0BAE" w:rsidRPr="00833ED4" w:rsidDel="006D7D56" w:rsidRDefault="000B0BAE" w:rsidP="000B0BAE">
      <w:pPr>
        <w:pStyle w:val="ColorfulList-Accent1"/>
        <w:numPr>
          <w:ilvl w:val="0"/>
          <w:numId w:val="4"/>
        </w:numPr>
        <w:rPr>
          <w:ins w:id="3520" w:author="Karima Sansoni" w:date="2013-10-21T18:11:00Z"/>
          <w:del w:id="3521" w:author="Razzaghi-Pour, Kavi" w:date="2013-11-01T12:18:00Z"/>
          <w:rFonts w:ascii="Calibri" w:hAnsi="Calibri"/>
          <w:sz w:val="24"/>
          <w:szCs w:val="24"/>
          <w:rPrChange w:id="3522" w:author="Razzaghi-Pour, Kavi" w:date="2013-10-30T14:36:00Z">
            <w:rPr>
              <w:ins w:id="3523" w:author="Karima Sansoni" w:date="2013-10-21T18:11:00Z"/>
              <w:del w:id="3524" w:author="Razzaghi-Pour, Kavi" w:date="2013-11-01T12:18:00Z"/>
              <w:rFonts w:ascii="Times New Roman" w:hAnsi="Times New Roman"/>
            </w:rPr>
          </w:rPrChange>
        </w:rPr>
      </w:pPr>
      <w:ins w:id="3525" w:author="Karima Sansoni" w:date="2013-10-21T18:11:00Z">
        <w:del w:id="3526" w:author="Razzaghi-Pour, Kavi" w:date="2013-11-01T12:18:00Z">
          <w:r w:rsidRPr="00833ED4" w:rsidDel="006D7D56">
            <w:rPr>
              <w:rFonts w:ascii="Calibri" w:hAnsi="Calibri"/>
              <w:sz w:val="24"/>
              <w:szCs w:val="24"/>
              <w:rPrChange w:id="3527" w:author="Razzaghi-Pour, Kavi" w:date="2013-10-30T14:36:00Z">
                <w:rPr>
                  <w:rFonts w:ascii="Times New Roman" w:hAnsi="Times New Roman"/>
                </w:rPr>
              </w:rPrChange>
            </w:rPr>
            <w:delText>Incorporate pushing and pulling activities:</w:delText>
          </w:r>
        </w:del>
      </w:ins>
    </w:p>
    <w:p w:rsidR="000B0BAE" w:rsidRPr="00833ED4" w:rsidDel="006D7D56" w:rsidRDefault="000B0BAE" w:rsidP="000B0BAE">
      <w:pPr>
        <w:pStyle w:val="ColorfulList-Accent1"/>
        <w:numPr>
          <w:ilvl w:val="1"/>
          <w:numId w:val="4"/>
        </w:numPr>
        <w:rPr>
          <w:ins w:id="3528" w:author="Karima Sansoni" w:date="2013-10-21T18:11:00Z"/>
          <w:del w:id="3529" w:author="Razzaghi-Pour, Kavi" w:date="2013-11-01T12:18:00Z"/>
          <w:rFonts w:ascii="Calibri" w:hAnsi="Calibri"/>
          <w:sz w:val="24"/>
          <w:szCs w:val="24"/>
          <w:rPrChange w:id="3530" w:author="Razzaghi-Pour, Kavi" w:date="2013-10-30T14:36:00Z">
            <w:rPr>
              <w:ins w:id="3531" w:author="Karima Sansoni" w:date="2013-10-21T18:11:00Z"/>
              <w:del w:id="3532" w:author="Razzaghi-Pour, Kavi" w:date="2013-11-01T12:18:00Z"/>
              <w:rFonts w:ascii="Times New Roman" w:hAnsi="Times New Roman"/>
            </w:rPr>
          </w:rPrChange>
        </w:rPr>
      </w:pPr>
      <w:ins w:id="3533" w:author="Karima Sansoni" w:date="2013-10-21T18:11:00Z">
        <w:del w:id="3534" w:author="Razzaghi-Pour, Kavi" w:date="2013-11-01T12:18:00Z">
          <w:r w:rsidRPr="00833ED4" w:rsidDel="006D7D56">
            <w:rPr>
              <w:rFonts w:ascii="Calibri" w:hAnsi="Calibri"/>
              <w:sz w:val="24"/>
              <w:szCs w:val="24"/>
              <w:rPrChange w:id="3535" w:author="Razzaghi-Pour, Kavi" w:date="2013-10-30T14:36:00Z">
                <w:rPr>
                  <w:rFonts w:ascii="Times New Roman" w:hAnsi="Times New Roman"/>
                </w:rPr>
              </w:rPrChange>
            </w:rPr>
            <w:delText>Pushing hands together</w:delText>
          </w:r>
        </w:del>
      </w:ins>
    </w:p>
    <w:p w:rsidR="000B0BAE" w:rsidRPr="00833ED4" w:rsidDel="006D7D56" w:rsidRDefault="000B0BAE" w:rsidP="000B0BAE">
      <w:pPr>
        <w:pStyle w:val="ColorfulList-Accent1"/>
        <w:numPr>
          <w:ilvl w:val="1"/>
          <w:numId w:val="4"/>
        </w:numPr>
        <w:rPr>
          <w:ins w:id="3536" w:author="Karima Sansoni" w:date="2013-10-21T18:11:00Z"/>
          <w:del w:id="3537" w:author="Razzaghi-Pour, Kavi" w:date="2013-11-01T12:18:00Z"/>
          <w:rFonts w:ascii="Calibri" w:hAnsi="Calibri"/>
          <w:sz w:val="24"/>
          <w:szCs w:val="24"/>
          <w:rPrChange w:id="3538" w:author="Razzaghi-Pour, Kavi" w:date="2013-10-30T14:36:00Z">
            <w:rPr>
              <w:ins w:id="3539" w:author="Karima Sansoni" w:date="2013-10-21T18:11:00Z"/>
              <w:del w:id="3540" w:author="Razzaghi-Pour, Kavi" w:date="2013-11-01T12:18:00Z"/>
              <w:rFonts w:ascii="Times New Roman" w:hAnsi="Times New Roman"/>
            </w:rPr>
          </w:rPrChange>
        </w:rPr>
      </w:pPr>
      <w:ins w:id="3541" w:author="Karima Sansoni" w:date="2013-10-21T18:11:00Z">
        <w:del w:id="3542" w:author="Razzaghi-Pour, Kavi" w:date="2013-11-01T12:18:00Z">
          <w:r w:rsidRPr="00833ED4" w:rsidDel="006D7D56">
            <w:rPr>
              <w:rFonts w:ascii="Calibri" w:hAnsi="Calibri"/>
              <w:sz w:val="24"/>
              <w:szCs w:val="24"/>
              <w:rPrChange w:id="3543" w:author="Razzaghi-Pour, Kavi" w:date="2013-10-30T14:36:00Z">
                <w:rPr>
                  <w:rFonts w:ascii="Times New Roman" w:hAnsi="Times New Roman"/>
                </w:rPr>
              </w:rPrChange>
            </w:rPr>
            <w:delText>Standing and pushing against a wall (‘wall push up’)</w:delText>
          </w:r>
        </w:del>
      </w:ins>
    </w:p>
    <w:p w:rsidR="000B0BAE" w:rsidRPr="00833ED4" w:rsidDel="006D7D56" w:rsidRDefault="000B0BAE" w:rsidP="000B0BAE">
      <w:pPr>
        <w:pStyle w:val="ColorfulList-Accent1"/>
        <w:numPr>
          <w:ilvl w:val="1"/>
          <w:numId w:val="4"/>
        </w:numPr>
        <w:rPr>
          <w:ins w:id="3544" w:author="Karima Sansoni" w:date="2013-10-21T18:11:00Z"/>
          <w:del w:id="3545" w:author="Razzaghi-Pour, Kavi" w:date="2013-11-01T12:18:00Z"/>
          <w:rFonts w:ascii="Calibri" w:hAnsi="Calibri"/>
          <w:sz w:val="24"/>
          <w:szCs w:val="24"/>
          <w:rPrChange w:id="3546" w:author="Razzaghi-Pour, Kavi" w:date="2013-10-30T14:36:00Z">
            <w:rPr>
              <w:ins w:id="3547" w:author="Karima Sansoni" w:date="2013-10-21T18:11:00Z"/>
              <w:del w:id="3548" w:author="Razzaghi-Pour, Kavi" w:date="2013-11-01T12:18:00Z"/>
              <w:rFonts w:ascii="Times New Roman" w:hAnsi="Times New Roman"/>
            </w:rPr>
          </w:rPrChange>
        </w:rPr>
      </w:pPr>
      <w:ins w:id="3549" w:author="Karima Sansoni" w:date="2013-10-21T18:11:00Z">
        <w:del w:id="3550" w:author="Razzaghi-Pour, Kavi" w:date="2013-11-01T12:18:00Z">
          <w:r w:rsidRPr="00833ED4" w:rsidDel="006D7D56">
            <w:rPr>
              <w:rFonts w:ascii="Calibri" w:hAnsi="Calibri"/>
              <w:sz w:val="24"/>
              <w:szCs w:val="24"/>
              <w:rPrChange w:id="3551" w:author="Razzaghi-Pour, Kavi" w:date="2013-10-30T14:36:00Z">
                <w:rPr>
                  <w:rFonts w:ascii="Times New Roman" w:hAnsi="Times New Roman"/>
                </w:rPr>
              </w:rPrChange>
            </w:rPr>
            <w:delText>The ‘chair push up’ (lifting one’s body off the chair with their hands on the sides of the seat and straight elbows)</w:delText>
          </w:r>
        </w:del>
      </w:ins>
    </w:p>
    <w:p w:rsidR="000B0BAE" w:rsidRPr="00833ED4" w:rsidDel="006D7D56" w:rsidRDefault="000B0BAE" w:rsidP="000B0BAE">
      <w:pPr>
        <w:pStyle w:val="ColorfulList-Accent1"/>
        <w:numPr>
          <w:ilvl w:val="1"/>
          <w:numId w:val="4"/>
        </w:numPr>
        <w:rPr>
          <w:ins w:id="3552" w:author="Karima Sansoni" w:date="2013-10-21T18:11:00Z"/>
          <w:del w:id="3553" w:author="Razzaghi-Pour, Kavi" w:date="2013-11-01T12:18:00Z"/>
          <w:rFonts w:ascii="Calibri" w:hAnsi="Calibri"/>
          <w:sz w:val="24"/>
          <w:szCs w:val="24"/>
          <w:rPrChange w:id="3554" w:author="Razzaghi-Pour, Kavi" w:date="2013-10-30T14:36:00Z">
            <w:rPr>
              <w:ins w:id="3555" w:author="Karima Sansoni" w:date="2013-10-21T18:11:00Z"/>
              <w:del w:id="3556" w:author="Razzaghi-Pour, Kavi" w:date="2013-11-01T12:18:00Z"/>
              <w:rFonts w:ascii="Times New Roman" w:hAnsi="Times New Roman"/>
            </w:rPr>
          </w:rPrChange>
        </w:rPr>
      </w:pPr>
      <w:ins w:id="3557" w:author="Karima Sansoni" w:date="2013-10-21T18:11:00Z">
        <w:del w:id="3558" w:author="Razzaghi-Pour, Kavi" w:date="2013-11-01T12:18:00Z">
          <w:r w:rsidRPr="00833ED4" w:rsidDel="006D7D56">
            <w:rPr>
              <w:rFonts w:ascii="Calibri" w:hAnsi="Calibri"/>
              <w:sz w:val="24"/>
              <w:szCs w:val="24"/>
              <w:rPrChange w:id="3559" w:author="Razzaghi-Pour, Kavi" w:date="2013-10-30T14:36:00Z">
                <w:rPr>
                  <w:rFonts w:ascii="Times New Roman" w:hAnsi="Times New Roman"/>
                </w:rPr>
              </w:rPrChange>
            </w:rPr>
            <w:delText>Pushing a trolley of books to the library</w:delText>
          </w:r>
        </w:del>
      </w:ins>
    </w:p>
    <w:p w:rsidR="000B0BAE" w:rsidRPr="00833ED4" w:rsidDel="006D7D56" w:rsidRDefault="000B0BAE" w:rsidP="000B0BAE">
      <w:pPr>
        <w:pStyle w:val="ColorfulList-Accent1"/>
        <w:numPr>
          <w:ilvl w:val="1"/>
          <w:numId w:val="4"/>
        </w:numPr>
        <w:rPr>
          <w:ins w:id="3560" w:author="Karima Sansoni" w:date="2013-10-21T18:11:00Z"/>
          <w:del w:id="3561" w:author="Razzaghi-Pour, Kavi" w:date="2013-11-01T12:18:00Z"/>
          <w:rFonts w:ascii="Calibri" w:hAnsi="Calibri"/>
          <w:sz w:val="24"/>
          <w:szCs w:val="24"/>
          <w:rPrChange w:id="3562" w:author="Razzaghi-Pour, Kavi" w:date="2013-10-30T14:36:00Z">
            <w:rPr>
              <w:ins w:id="3563" w:author="Karima Sansoni" w:date="2013-10-21T18:11:00Z"/>
              <w:del w:id="3564" w:author="Razzaghi-Pour, Kavi" w:date="2013-11-01T12:18:00Z"/>
              <w:rFonts w:ascii="Times New Roman" w:hAnsi="Times New Roman"/>
            </w:rPr>
          </w:rPrChange>
        </w:rPr>
      </w:pPr>
      <w:ins w:id="3565" w:author="Karima Sansoni" w:date="2013-10-21T18:11:00Z">
        <w:del w:id="3566" w:author="Razzaghi-Pour, Kavi" w:date="2013-11-01T12:18:00Z">
          <w:r w:rsidRPr="00833ED4" w:rsidDel="006D7D56">
            <w:rPr>
              <w:rFonts w:ascii="Calibri" w:hAnsi="Calibri"/>
              <w:sz w:val="24"/>
              <w:szCs w:val="24"/>
              <w:rPrChange w:id="3567" w:author="Razzaghi-Pour, Kavi" w:date="2013-10-30T14:36:00Z">
                <w:rPr>
                  <w:rFonts w:ascii="Times New Roman" w:hAnsi="Times New Roman"/>
                </w:rPr>
              </w:rPrChange>
            </w:rPr>
            <w:delText>Pushing a shopping trolley on a school trip to the shops?</w:delText>
          </w:r>
        </w:del>
      </w:ins>
    </w:p>
    <w:p w:rsidR="000B0BAE" w:rsidRPr="00833ED4" w:rsidDel="006D7D56" w:rsidRDefault="000B0BAE" w:rsidP="000B0BAE">
      <w:pPr>
        <w:pStyle w:val="ColorfulList-Accent1"/>
        <w:numPr>
          <w:ilvl w:val="0"/>
          <w:numId w:val="4"/>
        </w:numPr>
        <w:rPr>
          <w:ins w:id="3568" w:author="Karima Sansoni" w:date="2013-10-21T18:11:00Z"/>
          <w:del w:id="3569" w:author="Razzaghi-Pour, Kavi" w:date="2013-11-01T12:18:00Z"/>
          <w:rFonts w:ascii="Calibri" w:hAnsi="Calibri"/>
          <w:sz w:val="24"/>
          <w:szCs w:val="24"/>
          <w:rPrChange w:id="3570" w:author="Razzaghi-Pour, Kavi" w:date="2013-10-30T14:36:00Z">
            <w:rPr>
              <w:ins w:id="3571" w:author="Karima Sansoni" w:date="2013-10-21T18:11:00Z"/>
              <w:del w:id="3572" w:author="Razzaghi-Pour, Kavi" w:date="2013-11-01T12:18:00Z"/>
              <w:rFonts w:ascii="Times New Roman" w:hAnsi="Times New Roman"/>
            </w:rPr>
          </w:rPrChange>
        </w:rPr>
      </w:pPr>
      <w:ins w:id="3573" w:author="Karima Sansoni" w:date="2013-10-21T18:11:00Z">
        <w:del w:id="3574" w:author="Razzaghi-Pour, Kavi" w:date="2013-11-01T12:18:00Z">
          <w:r w:rsidRPr="00833ED4" w:rsidDel="006D7D56">
            <w:rPr>
              <w:rFonts w:ascii="Calibri" w:hAnsi="Calibri"/>
              <w:sz w:val="24"/>
              <w:szCs w:val="24"/>
              <w:rPrChange w:id="3575" w:author="Razzaghi-Pour, Kavi" w:date="2013-10-30T14:36:00Z">
                <w:rPr>
                  <w:rFonts w:ascii="Times New Roman" w:hAnsi="Times New Roman"/>
                </w:rPr>
              </w:rPrChange>
            </w:rPr>
            <w:delText>Give the student jobs that require the student to lift and carry heavy objects:</w:delText>
          </w:r>
        </w:del>
      </w:ins>
    </w:p>
    <w:p w:rsidR="000B0BAE" w:rsidRPr="00833ED4" w:rsidDel="006D7D56" w:rsidRDefault="000B0BAE" w:rsidP="000B0BAE">
      <w:pPr>
        <w:pStyle w:val="ColorfulList-Accent1"/>
        <w:numPr>
          <w:ilvl w:val="1"/>
          <w:numId w:val="4"/>
        </w:numPr>
        <w:rPr>
          <w:ins w:id="3576" w:author="Karima Sansoni" w:date="2013-10-21T18:11:00Z"/>
          <w:del w:id="3577" w:author="Razzaghi-Pour, Kavi" w:date="2013-11-01T12:18:00Z"/>
          <w:rFonts w:ascii="Calibri" w:hAnsi="Calibri"/>
          <w:sz w:val="24"/>
          <w:szCs w:val="24"/>
          <w:rPrChange w:id="3578" w:author="Razzaghi-Pour, Kavi" w:date="2013-10-30T14:36:00Z">
            <w:rPr>
              <w:ins w:id="3579" w:author="Karima Sansoni" w:date="2013-10-21T18:11:00Z"/>
              <w:del w:id="3580" w:author="Razzaghi-Pour, Kavi" w:date="2013-11-01T12:18:00Z"/>
              <w:rFonts w:ascii="Times New Roman" w:hAnsi="Times New Roman"/>
            </w:rPr>
          </w:rPrChange>
        </w:rPr>
      </w:pPr>
      <w:ins w:id="3581" w:author="Karima Sansoni" w:date="2013-10-21T18:11:00Z">
        <w:del w:id="3582" w:author="Razzaghi-Pour, Kavi" w:date="2013-11-01T12:18:00Z">
          <w:r w:rsidRPr="00833ED4" w:rsidDel="006D7D56">
            <w:rPr>
              <w:rFonts w:ascii="Calibri" w:hAnsi="Calibri"/>
              <w:sz w:val="24"/>
              <w:szCs w:val="24"/>
              <w:rPrChange w:id="3583" w:author="Razzaghi-Pour, Kavi" w:date="2013-10-30T14:36:00Z">
                <w:rPr>
                  <w:rFonts w:ascii="Times New Roman" w:hAnsi="Times New Roman"/>
                </w:rPr>
              </w:rPrChange>
            </w:rPr>
            <w:delText>Taking out the garbage or recycling</w:delText>
          </w:r>
        </w:del>
      </w:ins>
    </w:p>
    <w:p w:rsidR="000B0BAE" w:rsidRPr="00833ED4" w:rsidDel="006D7D56" w:rsidRDefault="000B0BAE" w:rsidP="000B0BAE">
      <w:pPr>
        <w:pStyle w:val="ColorfulList-Accent1"/>
        <w:numPr>
          <w:ilvl w:val="1"/>
          <w:numId w:val="4"/>
        </w:numPr>
        <w:rPr>
          <w:ins w:id="3584" w:author="Karima Sansoni" w:date="2013-10-21T18:11:00Z"/>
          <w:del w:id="3585" w:author="Razzaghi-Pour, Kavi" w:date="2013-11-01T12:18:00Z"/>
          <w:rFonts w:ascii="Calibri" w:hAnsi="Calibri"/>
          <w:sz w:val="24"/>
          <w:szCs w:val="24"/>
          <w:rPrChange w:id="3586" w:author="Razzaghi-Pour, Kavi" w:date="2013-10-30T14:36:00Z">
            <w:rPr>
              <w:ins w:id="3587" w:author="Karima Sansoni" w:date="2013-10-21T18:11:00Z"/>
              <w:del w:id="3588" w:author="Razzaghi-Pour, Kavi" w:date="2013-11-01T12:18:00Z"/>
              <w:rFonts w:ascii="Times New Roman" w:hAnsi="Times New Roman"/>
            </w:rPr>
          </w:rPrChange>
        </w:rPr>
      </w:pPr>
      <w:ins w:id="3589" w:author="Karima Sansoni" w:date="2013-10-21T18:11:00Z">
        <w:del w:id="3590" w:author="Razzaghi-Pour, Kavi" w:date="2013-11-01T12:18:00Z">
          <w:r w:rsidRPr="00833ED4" w:rsidDel="006D7D56">
            <w:rPr>
              <w:rFonts w:ascii="Calibri" w:hAnsi="Calibri"/>
              <w:sz w:val="24"/>
              <w:szCs w:val="24"/>
              <w:rPrChange w:id="3591" w:author="Razzaghi-Pour, Kavi" w:date="2013-10-30T14:36:00Z">
                <w:rPr>
                  <w:rFonts w:ascii="Times New Roman" w:hAnsi="Times New Roman"/>
                </w:rPr>
              </w:rPrChange>
            </w:rPr>
            <w:delText>Raking leaves</w:delText>
          </w:r>
        </w:del>
      </w:ins>
    </w:p>
    <w:p w:rsidR="000B0BAE" w:rsidRPr="00833ED4" w:rsidDel="006D7D56" w:rsidRDefault="000B0BAE" w:rsidP="000B0BAE">
      <w:pPr>
        <w:pStyle w:val="ColorfulList-Accent1"/>
        <w:numPr>
          <w:ilvl w:val="1"/>
          <w:numId w:val="4"/>
        </w:numPr>
        <w:rPr>
          <w:ins w:id="3592" w:author="Karima Sansoni" w:date="2013-10-21T18:11:00Z"/>
          <w:del w:id="3593" w:author="Razzaghi-Pour, Kavi" w:date="2013-11-01T12:18:00Z"/>
          <w:rFonts w:ascii="Calibri" w:hAnsi="Calibri"/>
          <w:sz w:val="24"/>
          <w:szCs w:val="24"/>
          <w:rPrChange w:id="3594" w:author="Razzaghi-Pour, Kavi" w:date="2013-10-30T14:36:00Z">
            <w:rPr>
              <w:ins w:id="3595" w:author="Karima Sansoni" w:date="2013-10-21T18:11:00Z"/>
              <w:del w:id="3596" w:author="Razzaghi-Pour, Kavi" w:date="2013-11-01T12:18:00Z"/>
              <w:rFonts w:ascii="Times New Roman" w:hAnsi="Times New Roman"/>
            </w:rPr>
          </w:rPrChange>
        </w:rPr>
      </w:pPr>
      <w:ins w:id="3597" w:author="Karima Sansoni" w:date="2013-10-21T18:11:00Z">
        <w:del w:id="3598" w:author="Razzaghi-Pour, Kavi" w:date="2013-11-01T12:18:00Z">
          <w:r w:rsidRPr="00833ED4" w:rsidDel="006D7D56">
            <w:rPr>
              <w:rFonts w:ascii="Calibri" w:hAnsi="Calibri"/>
              <w:sz w:val="24"/>
              <w:szCs w:val="24"/>
              <w:rPrChange w:id="3599" w:author="Razzaghi-Pour, Kavi" w:date="2013-10-30T14:36:00Z">
                <w:rPr>
                  <w:rFonts w:ascii="Times New Roman" w:hAnsi="Times New Roman"/>
                </w:rPr>
              </w:rPrChange>
            </w:rPr>
            <w:delText>Watering herbs and plants with a watering can</w:delText>
          </w:r>
        </w:del>
      </w:ins>
    </w:p>
    <w:p w:rsidR="000B0BAE" w:rsidRPr="00833ED4" w:rsidDel="006D7D56" w:rsidRDefault="000B0BAE" w:rsidP="000B0BAE">
      <w:pPr>
        <w:pStyle w:val="ColorfulList-Accent1"/>
        <w:numPr>
          <w:ilvl w:val="1"/>
          <w:numId w:val="4"/>
        </w:numPr>
        <w:spacing w:after="0"/>
        <w:rPr>
          <w:ins w:id="3600" w:author="Karima Sansoni" w:date="2013-10-21T18:11:00Z"/>
          <w:del w:id="3601" w:author="Razzaghi-Pour, Kavi" w:date="2013-11-01T12:18:00Z"/>
          <w:rFonts w:ascii="Calibri" w:hAnsi="Calibri"/>
          <w:sz w:val="24"/>
          <w:szCs w:val="24"/>
          <w:rPrChange w:id="3602" w:author="Razzaghi-Pour, Kavi" w:date="2013-10-30T14:36:00Z">
            <w:rPr>
              <w:ins w:id="3603" w:author="Karima Sansoni" w:date="2013-10-21T18:11:00Z"/>
              <w:del w:id="3604" w:author="Razzaghi-Pour, Kavi" w:date="2013-11-01T12:18:00Z"/>
              <w:rFonts w:ascii="Times New Roman" w:hAnsi="Times New Roman"/>
            </w:rPr>
          </w:rPrChange>
        </w:rPr>
      </w:pPr>
      <w:ins w:id="3605" w:author="Karima Sansoni" w:date="2013-10-21T18:11:00Z">
        <w:del w:id="3606" w:author="Razzaghi-Pour, Kavi" w:date="2013-11-01T12:18:00Z">
          <w:r w:rsidRPr="00833ED4" w:rsidDel="006D7D56">
            <w:rPr>
              <w:rFonts w:ascii="Calibri" w:hAnsi="Calibri"/>
              <w:sz w:val="24"/>
              <w:szCs w:val="24"/>
              <w:rPrChange w:id="3607" w:author="Razzaghi-Pour, Kavi" w:date="2013-10-30T14:36:00Z">
                <w:rPr>
                  <w:rFonts w:ascii="Times New Roman" w:hAnsi="Times New Roman"/>
                </w:rPr>
              </w:rPrChange>
            </w:rPr>
            <w:delText xml:space="preserve">Holding </w:delText>
          </w:r>
        </w:del>
        <w:del w:id="3608" w:author="Razzaghi-Pour, Kavi" w:date="2013-10-30T14:15:00Z">
          <w:r w:rsidRPr="00833ED4" w:rsidDel="00154C7F">
            <w:rPr>
              <w:rFonts w:ascii="Calibri" w:hAnsi="Calibri"/>
              <w:sz w:val="24"/>
              <w:szCs w:val="24"/>
              <w:rPrChange w:id="3609" w:author="Razzaghi-Pour, Kavi" w:date="2013-10-30T14:36:00Z">
                <w:rPr>
                  <w:rFonts w:ascii="Times New Roman" w:hAnsi="Times New Roman"/>
                </w:rPr>
              </w:rPrChange>
            </w:rPr>
            <w:delText xml:space="preserve"> </w:delText>
          </w:r>
        </w:del>
        <w:del w:id="3610" w:author="Razzaghi-Pour, Kavi" w:date="2013-11-01T12:18:00Z">
          <w:r w:rsidRPr="00833ED4" w:rsidDel="006D7D56">
            <w:rPr>
              <w:rFonts w:ascii="Calibri" w:hAnsi="Calibri"/>
              <w:sz w:val="24"/>
              <w:szCs w:val="24"/>
              <w:rPrChange w:id="3611" w:author="Razzaghi-Pour, Kavi" w:date="2013-10-30T14:36:00Z">
                <w:rPr>
                  <w:rFonts w:ascii="Times New Roman" w:hAnsi="Times New Roman"/>
                </w:rPr>
              </w:rPrChange>
            </w:rPr>
            <w:delText>the door open</w:delText>
          </w:r>
        </w:del>
      </w:ins>
    </w:p>
    <w:p w:rsidR="000B0BAE" w:rsidRPr="00833ED4" w:rsidDel="006D7D56" w:rsidRDefault="000B0BAE" w:rsidP="000B0BAE">
      <w:pPr>
        <w:pStyle w:val="ColorfulList-Accent1"/>
        <w:numPr>
          <w:ilvl w:val="1"/>
          <w:numId w:val="4"/>
        </w:numPr>
        <w:spacing w:after="0"/>
        <w:rPr>
          <w:ins w:id="3612" w:author="Karima Sansoni" w:date="2013-10-21T18:11:00Z"/>
          <w:del w:id="3613" w:author="Razzaghi-Pour, Kavi" w:date="2013-11-01T12:18:00Z"/>
          <w:rFonts w:ascii="Calibri" w:hAnsi="Calibri"/>
          <w:sz w:val="24"/>
          <w:szCs w:val="24"/>
          <w:rPrChange w:id="3614" w:author="Razzaghi-Pour, Kavi" w:date="2013-10-30T14:36:00Z">
            <w:rPr>
              <w:ins w:id="3615" w:author="Karima Sansoni" w:date="2013-10-21T18:11:00Z"/>
              <w:del w:id="3616" w:author="Razzaghi-Pour, Kavi" w:date="2013-11-01T12:18:00Z"/>
              <w:rFonts w:ascii="Times New Roman" w:hAnsi="Times New Roman"/>
            </w:rPr>
          </w:rPrChange>
        </w:rPr>
      </w:pPr>
      <w:ins w:id="3617" w:author="Karima Sansoni" w:date="2013-10-21T18:11:00Z">
        <w:del w:id="3618" w:author="Razzaghi-Pour, Kavi" w:date="2013-11-01T12:18:00Z">
          <w:r w:rsidRPr="00833ED4" w:rsidDel="006D7D56">
            <w:rPr>
              <w:rFonts w:ascii="Calibri" w:hAnsi="Calibri"/>
              <w:sz w:val="24"/>
              <w:szCs w:val="24"/>
              <w:rPrChange w:id="3619" w:author="Razzaghi-Pour, Kavi" w:date="2013-10-30T14:36:00Z">
                <w:rPr>
                  <w:rFonts w:ascii="Times New Roman" w:hAnsi="Times New Roman"/>
                </w:rPr>
              </w:rPrChange>
            </w:rPr>
            <w:delText xml:space="preserve">During cooking stirring big pots and kneading dough </w:delText>
          </w:r>
        </w:del>
      </w:ins>
    </w:p>
    <w:p w:rsidR="000B0BAE" w:rsidRPr="00833ED4" w:rsidDel="006D7D56" w:rsidRDefault="000B0BAE" w:rsidP="000B0BAE">
      <w:pPr>
        <w:pStyle w:val="ColorfulList-Accent1"/>
        <w:numPr>
          <w:ilvl w:val="1"/>
          <w:numId w:val="4"/>
        </w:numPr>
        <w:spacing w:after="0"/>
        <w:rPr>
          <w:ins w:id="3620" w:author="Karima Sansoni" w:date="2013-10-21T18:11:00Z"/>
          <w:del w:id="3621" w:author="Razzaghi-Pour, Kavi" w:date="2013-11-01T12:18:00Z"/>
          <w:rFonts w:ascii="Calibri" w:hAnsi="Calibri"/>
          <w:sz w:val="24"/>
          <w:szCs w:val="24"/>
          <w:rPrChange w:id="3622" w:author="Razzaghi-Pour, Kavi" w:date="2013-10-30T14:36:00Z">
            <w:rPr>
              <w:ins w:id="3623" w:author="Karima Sansoni" w:date="2013-10-21T18:11:00Z"/>
              <w:del w:id="3624" w:author="Razzaghi-Pour, Kavi" w:date="2013-11-01T12:18:00Z"/>
              <w:rFonts w:ascii="Times New Roman" w:hAnsi="Times New Roman"/>
            </w:rPr>
          </w:rPrChange>
        </w:rPr>
      </w:pPr>
      <w:ins w:id="3625" w:author="Karima Sansoni" w:date="2013-10-21T18:11:00Z">
        <w:del w:id="3626" w:author="Razzaghi-Pour, Kavi" w:date="2013-11-01T12:18:00Z">
          <w:r w:rsidRPr="00833ED4" w:rsidDel="006D7D56">
            <w:rPr>
              <w:rFonts w:ascii="Calibri" w:hAnsi="Calibri"/>
              <w:sz w:val="24"/>
              <w:szCs w:val="24"/>
              <w:rPrChange w:id="3627" w:author="Razzaghi-Pour, Kavi" w:date="2013-10-30T14:36:00Z">
                <w:rPr>
                  <w:rFonts w:ascii="Times New Roman" w:hAnsi="Times New Roman"/>
                </w:rPr>
              </w:rPrChange>
            </w:rPr>
            <w:delText>Kneading and moulding clay or play dough in a craft activity</w:delText>
          </w:r>
        </w:del>
      </w:ins>
    </w:p>
    <w:p w:rsidR="000B0BAE" w:rsidRPr="00833ED4" w:rsidDel="006D7D56" w:rsidRDefault="000B0BAE" w:rsidP="000B0BAE">
      <w:pPr>
        <w:pStyle w:val="ColorfulList-Accent1"/>
        <w:numPr>
          <w:ilvl w:val="0"/>
          <w:numId w:val="4"/>
        </w:numPr>
        <w:rPr>
          <w:ins w:id="3628" w:author="Karima Sansoni" w:date="2013-10-21T18:11:00Z"/>
          <w:del w:id="3629" w:author="Razzaghi-Pour, Kavi" w:date="2013-11-01T12:18:00Z"/>
          <w:rFonts w:ascii="Calibri" w:hAnsi="Calibri"/>
          <w:sz w:val="24"/>
          <w:szCs w:val="24"/>
          <w:rPrChange w:id="3630" w:author="Razzaghi-Pour, Kavi" w:date="2013-10-30T14:36:00Z">
            <w:rPr>
              <w:ins w:id="3631" w:author="Karima Sansoni" w:date="2013-10-21T18:11:00Z"/>
              <w:del w:id="3632" w:author="Razzaghi-Pour, Kavi" w:date="2013-11-01T12:18:00Z"/>
              <w:rFonts w:ascii="Times New Roman" w:hAnsi="Times New Roman"/>
            </w:rPr>
          </w:rPrChange>
        </w:rPr>
      </w:pPr>
      <w:ins w:id="3633" w:author="Karima Sansoni" w:date="2013-10-21T18:11:00Z">
        <w:del w:id="3634" w:author="Razzaghi-Pour, Kavi" w:date="2013-11-01T12:18:00Z">
          <w:r w:rsidRPr="00833ED4" w:rsidDel="006D7D56">
            <w:rPr>
              <w:rFonts w:ascii="Calibri" w:hAnsi="Calibri"/>
              <w:sz w:val="24"/>
              <w:szCs w:val="24"/>
              <w:rPrChange w:id="3635" w:author="Razzaghi-Pour, Kavi" w:date="2013-10-30T14:36:00Z">
                <w:rPr>
                  <w:rFonts w:ascii="Times New Roman" w:hAnsi="Times New Roman"/>
                </w:rPr>
              </w:rPrChange>
            </w:rPr>
            <w:delText>Incorporate thera-putty into class activities such as moulding the putty into shapes</w:delText>
          </w:r>
        </w:del>
      </w:ins>
    </w:p>
    <w:p w:rsidR="000B0BAE" w:rsidRPr="00833ED4" w:rsidDel="006D7D56" w:rsidRDefault="000B0BAE" w:rsidP="000B0BAE">
      <w:pPr>
        <w:pStyle w:val="ColorfulList-Accent1"/>
        <w:numPr>
          <w:ilvl w:val="0"/>
          <w:numId w:val="4"/>
        </w:numPr>
        <w:rPr>
          <w:ins w:id="3636" w:author="Karima Sansoni" w:date="2013-10-21T18:11:00Z"/>
          <w:del w:id="3637" w:author="Razzaghi-Pour, Kavi" w:date="2013-11-01T12:18:00Z"/>
          <w:rFonts w:ascii="Calibri" w:hAnsi="Calibri"/>
          <w:sz w:val="24"/>
          <w:szCs w:val="24"/>
          <w:rPrChange w:id="3638" w:author="Razzaghi-Pour, Kavi" w:date="2013-10-30T14:36:00Z">
            <w:rPr>
              <w:ins w:id="3639" w:author="Karima Sansoni" w:date="2013-10-21T18:11:00Z"/>
              <w:del w:id="3640" w:author="Razzaghi-Pour, Kavi" w:date="2013-11-01T12:18:00Z"/>
              <w:rFonts w:ascii="Times New Roman" w:hAnsi="Times New Roman"/>
            </w:rPr>
          </w:rPrChange>
        </w:rPr>
      </w:pPr>
      <w:ins w:id="3641" w:author="Karima Sansoni" w:date="2013-10-21T18:11:00Z">
        <w:del w:id="3642" w:author="Razzaghi-Pour, Kavi" w:date="2013-11-01T12:18:00Z">
          <w:r w:rsidRPr="00833ED4" w:rsidDel="006D7D56">
            <w:rPr>
              <w:rFonts w:ascii="Calibri" w:hAnsi="Calibri"/>
              <w:sz w:val="24"/>
              <w:szCs w:val="24"/>
              <w:rPrChange w:id="3643" w:author="Razzaghi-Pour, Kavi" w:date="2013-10-30T14:36:00Z">
                <w:rPr>
                  <w:rFonts w:ascii="Times New Roman" w:hAnsi="Times New Roman"/>
                </w:rPr>
              </w:rPrChange>
            </w:rPr>
            <w:delText>Incorporate heavy or weighted toys/ pillows/ blankets</w:delText>
          </w:r>
        </w:del>
      </w:ins>
    </w:p>
    <w:p w:rsidR="000B0BAE" w:rsidRPr="00833ED4" w:rsidDel="006D7D56" w:rsidRDefault="000B0BAE" w:rsidP="000B0BAE">
      <w:pPr>
        <w:pStyle w:val="ColorfulList-Accent1"/>
        <w:numPr>
          <w:ilvl w:val="0"/>
          <w:numId w:val="4"/>
        </w:numPr>
        <w:rPr>
          <w:ins w:id="3644" w:author="Karima Sansoni" w:date="2013-10-21T18:11:00Z"/>
          <w:del w:id="3645" w:author="Razzaghi-Pour, Kavi" w:date="2013-11-01T12:18:00Z"/>
          <w:rFonts w:ascii="Calibri" w:hAnsi="Calibri"/>
          <w:sz w:val="24"/>
          <w:szCs w:val="24"/>
          <w:rPrChange w:id="3646" w:author="Razzaghi-Pour, Kavi" w:date="2013-10-30T14:36:00Z">
            <w:rPr>
              <w:ins w:id="3647" w:author="Karima Sansoni" w:date="2013-10-21T18:11:00Z"/>
              <w:del w:id="3648" w:author="Razzaghi-Pour, Kavi" w:date="2013-11-01T12:18:00Z"/>
              <w:rFonts w:ascii="Times New Roman" w:hAnsi="Times New Roman"/>
            </w:rPr>
          </w:rPrChange>
        </w:rPr>
      </w:pPr>
      <w:ins w:id="3649" w:author="Karima Sansoni" w:date="2013-10-21T18:11:00Z">
        <w:del w:id="3650" w:author="Razzaghi-Pour, Kavi" w:date="2013-11-01T12:18:00Z">
          <w:r w:rsidRPr="00833ED4" w:rsidDel="006D7D56">
            <w:rPr>
              <w:rFonts w:ascii="Calibri" w:hAnsi="Calibri"/>
              <w:sz w:val="24"/>
              <w:szCs w:val="24"/>
              <w:rPrChange w:id="3651" w:author="Razzaghi-Pour, Kavi" w:date="2013-10-30T14:36:00Z">
                <w:rPr>
                  <w:rFonts w:ascii="Times New Roman" w:hAnsi="Times New Roman"/>
                </w:rPr>
              </w:rPrChange>
            </w:rPr>
            <w:delText>Use large, weighted academic tools such as floor puzzles, weighted counting tools, large lego for building</w:delText>
          </w:r>
        </w:del>
      </w:ins>
    </w:p>
    <w:p w:rsidR="00AE2D02" w:rsidRPr="00833ED4" w:rsidDel="00154C7F" w:rsidRDefault="00AE2D02" w:rsidP="00AE2D02">
      <w:pPr>
        <w:pStyle w:val="ColorfulList-Accent1"/>
        <w:spacing w:after="0"/>
        <w:ind w:left="360"/>
        <w:rPr>
          <w:ins w:id="3652" w:author="Catherine Hays" w:date="2013-10-21T10:56:00Z"/>
          <w:del w:id="3653" w:author="Razzaghi-Pour, Kavi" w:date="2013-10-30T14:15:00Z"/>
          <w:rFonts w:ascii="Calibri" w:hAnsi="Calibri"/>
          <w:sz w:val="24"/>
          <w:szCs w:val="24"/>
          <w:rPrChange w:id="3654" w:author="Razzaghi-Pour, Kavi" w:date="2013-10-30T14:36:00Z">
            <w:rPr>
              <w:ins w:id="3655" w:author="Catherine Hays" w:date="2013-10-21T10:56:00Z"/>
              <w:del w:id="3656" w:author="Razzaghi-Pour, Kavi" w:date="2013-10-30T14:15:00Z"/>
              <w:rFonts w:ascii="Times New Roman" w:hAnsi="Times New Roman"/>
            </w:rPr>
          </w:rPrChange>
        </w:rPr>
        <w:pPrChange w:id="3657" w:author="Catherine Hays" w:date="2013-10-21T10:52:00Z">
          <w:pPr>
            <w:pStyle w:val="ColorfulList-Accent1"/>
            <w:spacing w:after="0"/>
          </w:pPr>
        </w:pPrChange>
      </w:pPr>
    </w:p>
    <w:p w:rsidR="00440A57" w:rsidRPr="00833ED4" w:rsidDel="006D7D56" w:rsidRDefault="00440A57" w:rsidP="00440A57">
      <w:pPr>
        <w:pStyle w:val="ColorfulList-Accent1"/>
        <w:numPr>
          <w:ilvl w:val="0"/>
          <w:numId w:val="17"/>
        </w:numPr>
        <w:spacing w:after="0"/>
        <w:rPr>
          <w:del w:id="3658" w:author="Razzaghi-Pour, Kavi" w:date="2013-11-01T12:18:00Z"/>
          <w:rFonts w:ascii="Calibri" w:hAnsi="Calibri"/>
          <w:sz w:val="24"/>
          <w:szCs w:val="24"/>
          <w:rPrChange w:id="3659" w:author="Razzaghi-Pour, Kavi" w:date="2013-10-30T14:36:00Z">
            <w:rPr>
              <w:del w:id="3660" w:author="Razzaghi-Pour, Kavi" w:date="2013-11-01T12:18:00Z"/>
              <w:rFonts w:ascii="Times New Roman" w:hAnsi="Times New Roman"/>
            </w:rPr>
          </w:rPrChange>
        </w:rPr>
        <w:pPrChange w:id="3661" w:author="Catherine Hays" w:date="2013-10-21T10:56:00Z">
          <w:pPr>
            <w:pStyle w:val="ColorfulList-Accent1"/>
            <w:spacing w:after="0"/>
          </w:pPr>
        </w:pPrChange>
      </w:pPr>
      <w:ins w:id="3662" w:author="Catherine Hays" w:date="2013-10-21T10:56:00Z">
        <w:del w:id="3663" w:author="Razzaghi-Pour, Kavi" w:date="2013-11-01T12:18:00Z">
          <w:r w:rsidRPr="00833ED4" w:rsidDel="006D7D56">
            <w:rPr>
              <w:rFonts w:ascii="Calibri" w:hAnsi="Calibri"/>
              <w:sz w:val="24"/>
              <w:szCs w:val="24"/>
              <w:rPrChange w:id="3664" w:author="Razzaghi-Pour, Kavi" w:date="2013-10-30T14:36:00Z">
                <w:rPr>
                  <w:rFonts w:ascii="Times New Roman" w:hAnsi="Times New Roman"/>
                </w:rPr>
              </w:rPrChange>
            </w:rPr>
            <w:delText xml:space="preserve">Check that the student is in the right position for learning eg is their chair and desk the correct height (we can attend longer if </w:delText>
          </w:r>
        </w:del>
      </w:ins>
      <w:ins w:id="3665" w:author="Karima Sansoni" w:date="2013-10-21T18:09:00Z">
        <w:del w:id="3666" w:author="Razzaghi-Pour, Kavi" w:date="2013-11-01T12:18:00Z">
          <w:r w:rsidR="000B0BAE" w:rsidRPr="00833ED4" w:rsidDel="006D7D56">
            <w:rPr>
              <w:rFonts w:ascii="Calibri" w:hAnsi="Calibri"/>
              <w:sz w:val="24"/>
              <w:szCs w:val="24"/>
              <w:rPrChange w:id="3667" w:author="Razzaghi-Pour, Kavi" w:date="2013-10-30T14:36:00Z">
                <w:rPr>
                  <w:rFonts w:ascii="Times New Roman" w:hAnsi="Times New Roman"/>
                </w:rPr>
              </w:rPrChange>
            </w:rPr>
            <w:delText xml:space="preserve">seated in a </w:delText>
          </w:r>
        </w:del>
      </w:ins>
      <w:ins w:id="3668" w:author="Catherine Hays" w:date="2013-10-21T10:56:00Z">
        <w:del w:id="3669" w:author="Razzaghi-Pour, Kavi" w:date="2013-11-01T12:18:00Z">
          <w:r w:rsidRPr="00833ED4" w:rsidDel="006D7D56">
            <w:rPr>
              <w:rFonts w:ascii="Calibri" w:hAnsi="Calibri"/>
              <w:sz w:val="24"/>
              <w:szCs w:val="24"/>
              <w:rPrChange w:id="3670" w:author="Razzaghi-Pour, Kavi" w:date="2013-10-30T14:36:00Z">
                <w:rPr>
                  <w:rFonts w:ascii="Times New Roman" w:hAnsi="Times New Roman"/>
                </w:rPr>
              </w:rPrChange>
            </w:rPr>
            <w:delText>better supported</w:delText>
          </w:r>
        </w:del>
      </w:ins>
      <w:ins w:id="3671" w:author="Karima Sansoni" w:date="2013-10-21T18:09:00Z">
        <w:del w:id="3672" w:author="Razzaghi-Pour, Kavi" w:date="2013-11-01T12:18:00Z">
          <w:r w:rsidR="000B0BAE" w:rsidRPr="00833ED4" w:rsidDel="006D7D56">
            <w:rPr>
              <w:rFonts w:ascii="Calibri" w:hAnsi="Calibri"/>
              <w:sz w:val="24"/>
              <w:szCs w:val="24"/>
              <w:rPrChange w:id="3673" w:author="Razzaghi-Pour, Kavi" w:date="2013-10-30T14:36:00Z">
                <w:rPr>
                  <w:rFonts w:ascii="Times New Roman" w:hAnsi="Times New Roman"/>
                </w:rPr>
              </w:rPrChange>
            </w:rPr>
            <w:delText xml:space="preserve"> posture</w:delText>
          </w:r>
        </w:del>
      </w:ins>
      <w:ins w:id="3674" w:author="Catherine Hays" w:date="2013-10-21T10:56:00Z">
        <w:del w:id="3675" w:author="Razzaghi-Pour, Kavi" w:date="2013-11-01T12:18:00Z">
          <w:r w:rsidRPr="00833ED4" w:rsidDel="006D7D56">
            <w:rPr>
              <w:rFonts w:ascii="Calibri" w:hAnsi="Calibri"/>
              <w:sz w:val="24"/>
              <w:szCs w:val="24"/>
              <w:rPrChange w:id="3676" w:author="Razzaghi-Pour, Kavi" w:date="2013-10-30T14:36:00Z">
                <w:rPr>
                  <w:rFonts w:ascii="Times New Roman" w:hAnsi="Times New Roman"/>
                </w:rPr>
              </w:rPrChange>
            </w:rPr>
            <w:delText>).</w:delText>
          </w:r>
        </w:del>
      </w:ins>
      <w:ins w:id="3677" w:author="Catherine Hays" w:date="2013-10-21T10:58:00Z">
        <w:del w:id="3678" w:author="Razzaghi-Pour, Kavi" w:date="2013-11-01T12:18:00Z">
          <w:r w:rsidRPr="00833ED4" w:rsidDel="006D7D56">
            <w:rPr>
              <w:rFonts w:ascii="Calibri" w:hAnsi="Calibri"/>
              <w:sz w:val="24"/>
              <w:szCs w:val="24"/>
              <w:rPrChange w:id="3679" w:author="Razzaghi-Pour, Kavi" w:date="2013-10-30T14:36:00Z">
                <w:rPr>
                  <w:rFonts w:ascii="Times New Roman" w:hAnsi="Times New Roman"/>
                </w:rPr>
              </w:rPrChange>
            </w:rPr>
            <w:delText xml:space="preserve">  </w:delText>
          </w:r>
        </w:del>
      </w:ins>
    </w:p>
    <w:p w:rsidR="00CC4A37" w:rsidRPr="00833ED4" w:rsidRDefault="00CC4A37" w:rsidP="00B66DA9">
      <w:pPr>
        <w:spacing w:after="0"/>
        <w:rPr>
          <w:ins w:id="3680" w:author="Catherine Hays" w:date="2013-10-21T11:02:00Z"/>
          <w:rFonts w:ascii="Calibri" w:hAnsi="Calibri"/>
          <w:b/>
          <w:sz w:val="24"/>
          <w:szCs w:val="24"/>
          <w:rPrChange w:id="3681" w:author="Razzaghi-Pour, Kavi" w:date="2013-10-30T14:36:00Z">
            <w:rPr>
              <w:ins w:id="3682" w:author="Catherine Hays" w:date="2013-10-21T11:02:00Z"/>
              <w:rFonts w:ascii="Times New Roman" w:hAnsi="Times New Roman"/>
              <w:b/>
            </w:rPr>
          </w:rPrChange>
        </w:rPr>
      </w:pPr>
    </w:p>
    <w:p w:rsidR="00B66DA9" w:rsidRPr="00833ED4" w:rsidDel="00B157EE" w:rsidRDefault="00B66DA9" w:rsidP="00B66DA9">
      <w:pPr>
        <w:spacing w:after="0"/>
        <w:rPr>
          <w:del w:id="3683" w:author="Razzaghi-Pour, Kavi" w:date="2013-11-01T12:38:00Z"/>
          <w:rFonts w:ascii="Calibri" w:hAnsi="Calibri"/>
          <w:b/>
          <w:sz w:val="24"/>
          <w:szCs w:val="24"/>
          <w:rPrChange w:id="3684" w:author="Razzaghi-Pour, Kavi" w:date="2013-10-30T14:36:00Z">
            <w:rPr>
              <w:del w:id="3685" w:author="Razzaghi-Pour, Kavi" w:date="2013-11-01T12:38:00Z"/>
              <w:rFonts w:ascii="Times New Roman" w:hAnsi="Times New Roman"/>
              <w:b/>
            </w:rPr>
          </w:rPrChange>
        </w:rPr>
      </w:pPr>
      <w:del w:id="3686" w:author="Razzaghi-Pour, Kavi" w:date="2013-11-01T12:38:00Z">
        <w:r w:rsidRPr="00833ED4" w:rsidDel="00B157EE">
          <w:rPr>
            <w:rFonts w:ascii="Calibri" w:hAnsi="Calibri"/>
            <w:b/>
            <w:sz w:val="24"/>
            <w:szCs w:val="24"/>
            <w:rPrChange w:id="3687" w:author="Razzaghi-Pour, Kavi" w:date="2013-10-30T14:36:00Z">
              <w:rPr>
                <w:rFonts w:ascii="Times New Roman" w:hAnsi="Times New Roman"/>
                <w:b/>
              </w:rPr>
            </w:rPrChange>
          </w:rPr>
          <w:delText>Sound:</w:delText>
        </w:r>
      </w:del>
    </w:p>
    <w:p w:rsidR="00B66DA9" w:rsidRPr="00833ED4" w:rsidDel="00B157EE" w:rsidRDefault="00B66DA9" w:rsidP="00B66DA9">
      <w:pPr>
        <w:pStyle w:val="ColorfulList-Accent1"/>
        <w:numPr>
          <w:ilvl w:val="0"/>
          <w:numId w:val="4"/>
        </w:numPr>
        <w:spacing w:after="0"/>
        <w:rPr>
          <w:ins w:id="3688" w:author="Catherine Hays" w:date="2013-10-21T11:11:00Z"/>
          <w:del w:id="3689" w:author="Razzaghi-Pour, Kavi" w:date="2013-11-01T12:38:00Z"/>
          <w:rFonts w:ascii="Calibri" w:hAnsi="Calibri"/>
          <w:sz w:val="24"/>
          <w:szCs w:val="24"/>
          <w:rPrChange w:id="3690" w:author="Razzaghi-Pour, Kavi" w:date="2013-10-30T14:36:00Z">
            <w:rPr>
              <w:ins w:id="3691" w:author="Catherine Hays" w:date="2013-10-21T11:11:00Z"/>
              <w:del w:id="3692" w:author="Razzaghi-Pour, Kavi" w:date="2013-11-01T12:38:00Z"/>
              <w:rFonts w:ascii="Times New Roman" w:hAnsi="Times New Roman"/>
            </w:rPr>
          </w:rPrChange>
        </w:rPr>
      </w:pPr>
      <w:del w:id="3693" w:author="Razzaghi-Pour, Kavi" w:date="2013-11-01T12:38:00Z">
        <w:r w:rsidRPr="00833ED4" w:rsidDel="00B157EE">
          <w:rPr>
            <w:rFonts w:ascii="Calibri" w:hAnsi="Calibri"/>
            <w:sz w:val="24"/>
            <w:szCs w:val="24"/>
            <w:rPrChange w:id="3694" w:author="Razzaghi-Pour, Kavi" w:date="2013-10-30T14:36:00Z">
              <w:rPr>
                <w:rFonts w:ascii="Times New Roman" w:hAnsi="Times New Roman"/>
              </w:rPr>
            </w:rPrChange>
          </w:rPr>
          <w:delText>This student may benefit from opportunities to listen to high impact music with a full sound and strong beat however they can also experience heightened levels of alertness if music or sounds are high pitched</w:delText>
        </w:r>
      </w:del>
      <w:del w:id="3695" w:author="Razzaghi-Pour, Kavi" w:date="2013-10-30T14:16:00Z">
        <w:r w:rsidRPr="00833ED4" w:rsidDel="00154C7F">
          <w:rPr>
            <w:rFonts w:ascii="Calibri" w:hAnsi="Calibri"/>
            <w:sz w:val="24"/>
            <w:szCs w:val="24"/>
            <w:rPrChange w:id="3696" w:author="Razzaghi-Pour, Kavi" w:date="2013-10-30T14:36:00Z">
              <w:rPr>
                <w:rFonts w:ascii="Times New Roman" w:hAnsi="Times New Roman"/>
              </w:rPr>
            </w:rPrChange>
          </w:rPr>
          <w:delText>,</w:delText>
        </w:r>
      </w:del>
      <w:del w:id="3697" w:author="Razzaghi-Pour, Kavi" w:date="2013-11-01T12:38:00Z">
        <w:r w:rsidRPr="00833ED4" w:rsidDel="00B157EE">
          <w:rPr>
            <w:rFonts w:ascii="Calibri" w:hAnsi="Calibri"/>
            <w:sz w:val="24"/>
            <w:szCs w:val="24"/>
            <w:rPrChange w:id="3698" w:author="Razzaghi-Pour, Kavi" w:date="2013-10-30T14:36:00Z">
              <w:rPr>
                <w:rFonts w:ascii="Times New Roman" w:hAnsi="Times New Roman"/>
              </w:rPr>
            </w:rPrChange>
          </w:rPr>
          <w:delText xml:space="preserve"> variable in rhythms</w:delText>
        </w:r>
      </w:del>
      <w:del w:id="3699" w:author="Razzaghi-Pour, Kavi" w:date="2013-10-30T14:16:00Z">
        <w:r w:rsidRPr="00833ED4" w:rsidDel="00154C7F">
          <w:rPr>
            <w:rFonts w:ascii="Calibri" w:hAnsi="Calibri"/>
            <w:sz w:val="24"/>
            <w:szCs w:val="24"/>
            <w:rPrChange w:id="3700" w:author="Razzaghi-Pour, Kavi" w:date="2013-10-30T14:36:00Z">
              <w:rPr>
                <w:rFonts w:ascii="Times New Roman" w:hAnsi="Times New Roman"/>
              </w:rPr>
            </w:rPrChange>
          </w:rPr>
          <w:delText>, t</w:delText>
        </w:r>
      </w:del>
      <w:del w:id="3701" w:author="Razzaghi-Pour, Kavi" w:date="2013-11-01T12:38:00Z">
        <w:r w:rsidRPr="00833ED4" w:rsidDel="00B157EE">
          <w:rPr>
            <w:rFonts w:ascii="Calibri" w:hAnsi="Calibri"/>
            <w:sz w:val="24"/>
            <w:szCs w:val="24"/>
            <w:rPrChange w:id="3702" w:author="Razzaghi-Pour, Kavi" w:date="2013-10-30T14:36:00Z">
              <w:rPr>
                <w:rFonts w:ascii="Times New Roman" w:hAnsi="Times New Roman"/>
              </w:rPr>
            </w:rPrChange>
          </w:rPr>
          <w:delText>herefore the effects of the auditory input need to be monitored carefully.</w:delText>
        </w:r>
      </w:del>
    </w:p>
    <w:p w:rsidR="000053CE" w:rsidRPr="00833ED4" w:rsidDel="00B157EE" w:rsidRDefault="000053CE" w:rsidP="00B66DA9">
      <w:pPr>
        <w:pStyle w:val="ColorfulList-Accent1"/>
        <w:numPr>
          <w:ilvl w:val="0"/>
          <w:numId w:val="4"/>
        </w:numPr>
        <w:spacing w:after="0"/>
        <w:rPr>
          <w:del w:id="3703" w:author="Razzaghi-Pour, Kavi" w:date="2013-11-01T12:38:00Z"/>
          <w:rFonts w:ascii="Calibri" w:hAnsi="Calibri"/>
          <w:sz w:val="24"/>
          <w:szCs w:val="24"/>
          <w:rPrChange w:id="3704" w:author="Razzaghi-Pour, Kavi" w:date="2013-10-30T14:36:00Z">
            <w:rPr>
              <w:del w:id="3705" w:author="Razzaghi-Pour, Kavi" w:date="2013-11-01T12:38:00Z"/>
              <w:rFonts w:ascii="Times New Roman" w:hAnsi="Times New Roman"/>
            </w:rPr>
          </w:rPrChange>
        </w:rPr>
      </w:pPr>
      <w:ins w:id="3706" w:author="Catherine Hays" w:date="2013-10-21T11:11:00Z">
        <w:del w:id="3707" w:author="Razzaghi-Pour, Kavi" w:date="2013-11-01T12:38:00Z">
          <w:r w:rsidRPr="00833ED4" w:rsidDel="00B157EE">
            <w:rPr>
              <w:rFonts w:ascii="Calibri" w:hAnsi="Calibri"/>
              <w:sz w:val="24"/>
              <w:szCs w:val="24"/>
              <w:rPrChange w:id="3708" w:author="Razzaghi-Pour, Kavi" w:date="2013-10-30T14:36:00Z">
                <w:rPr>
                  <w:rFonts w:ascii="Times New Roman" w:hAnsi="Times New Roman"/>
                </w:rPr>
              </w:rPrChange>
            </w:rPr>
            <w:delText xml:space="preserve">Opportunities in the </w:delText>
          </w:r>
        </w:del>
        <w:del w:id="3709" w:author="Razzaghi-Pour, Kavi" w:date="2013-10-30T14:17:00Z">
          <w:r w:rsidRPr="00833ED4" w:rsidDel="002E2367">
            <w:rPr>
              <w:rFonts w:ascii="Calibri" w:hAnsi="Calibri"/>
              <w:sz w:val="24"/>
              <w:szCs w:val="24"/>
              <w:rPrChange w:id="3710" w:author="Razzaghi-Pour, Kavi" w:date="2013-10-30T14:36:00Z">
                <w:rPr>
                  <w:rFonts w:ascii="Times New Roman" w:hAnsi="Times New Roman"/>
                </w:rPr>
              </w:rPrChange>
            </w:rPr>
            <w:delText>curriculum/school</w:delText>
          </w:r>
        </w:del>
        <w:del w:id="3711" w:author="Razzaghi-Pour, Kavi" w:date="2013-11-01T12:38:00Z">
          <w:r w:rsidRPr="00833ED4" w:rsidDel="00B157EE">
            <w:rPr>
              <w:rFonts w:ascii="Calibri" w:hAnsi="Calibri"/>
              <w:sz w:val="24"/>
              <w:szCs w:val="24"/>
              <w:rPrChange w:id="3712" w:author="Razzaghi-Pour, Kavi" w:date="2013-10-30T14:36:00Z">
                <w:rPr>
                  <w:rFonts w:ascii="Times New Roman" w:hAnsi="Times New Roman"/>
                </w:rPr>
              </w:rPrChange>
            </w:rPr>
            <w:delText xml:space="preserve"> program to incorporate sound</w:delText>
          </w:r>
        </w:del>
        <w:del w:id="3713" w:author="Razzaghi-Pour, Kavi" w:date="2013-10-30T14:17:00Z">
          <w:r w:rsidRPr="00833ED4" w:rsidDel="002E2367">
            <w:rPr>
              <w:rFonts w:ascii="Calibri" w:hAnsi="Calibri"/>
              <w:sz w:val="24"/>
              <w:szCs w:val="24"/>
              <w:rPrChange w:id="3714" w:author="Razzaghi-Pour, Kavi" w:date="2013-10-30T14:36:00Z">
                <w:rPr>
                  <w:rFonts w:ascii="Times New Roman" w:hAnsi="Times New Roman"/>
                </w:rPr>
              </w:rPrChange>
            </w:rPr>
            <w:delText>/</w:delText>
          </w:r>
        </w:del>
        <w:del w:id="3715" w:author="Razzaghi-Pour, Kavi" w:date="2013-11-01T12:38:00Z">
          <w:r w:rsidRPr="00833ED4" w:rsidDel="00B157EE">
            <w:rPr>
              <w:rFonts w:ascii="Calibri" w:hAnsi="Calibri"/>
              <w:sz w:val="24"/>
              <w:szCs w:val="24"/>
              <w:rPrChange w:id="3716" w:author="Razzaghi-Pour, Kavi" w:date="2013-10-30T14:36:00Z">
                <w:rPr>
                  <w:rFonts w:ascii="Times New Roman" w:hAnsi="Times New Roman"/>
                </w:rPr>
              </w:rPrChange>
            </w:rPr>
            <w:delText xml:space="preserve">music eg </w:delText>
          </w:r>
        </w:del>
        <w:del w:id="3717" w:author="Razzaghi-Pour, Kavi" w:date="2013-10-30T14:17:00Z">
          <w:r w:rsidRPr="00833ED4" w:rsidDel="002E2367">
            <w:rPr>
              <w:rFonts w:ascii="Calibri" w:hAnsi="Calibri"/>
              <w:sz w:val="24"/>
              <w:szCs w:val="24"/>
              <w:rPrChange w:id="3718" w:author="Razzaghi-Pour, Kavi" w:date="2013-10-30T14:36:00Z">
                <w:rPr>
                  <w:rFonts w:ascii="Times New Roman" w:hAnsi="Times New Roman"/>
                </w:rPr>
              </w:rPrChange>
            </w:rPr>
            <w:delText>music groups at school</w:delText>
          </w:r>
        </w:del>
      </w:ins>
      <w:ins w:id="3719" w:author="Catherine Hays" w:date="2013-10-21T11:15:00Z">
        <w:del w:id="3720" w:author="Razzaghi-Pour, Kavi" w:date="2013-10-30T14:17:00Z">
          <w:r w:rsidRPr="00833ED4" w:rsidDel="002E2367">
            <w:rPr>
              <w:rFonts w:ascii="Calibri" w:hAnsi="Calibri"/>
              <w:sz w:val="24"/>
              <w:szCs w:val="24"/>
              <w:rPrChange w:id="3721" w:author="Razzaghi-Pour, Kavi" w:date="2013-10-30T14:36:00Z">
                <w:rPr>
                  <w:rFonts w:ascii="Times New Roman" w:hAnsi="Times New Roman"/>
                </w:rPr>
              </w:rPrChange>
            </w:rPr>
            <w:delText xml:space="preserve"> (eg Drumbala)</w:delText>
          </w:r>
        </w:del>
      </w:ins>
      <w:ins w:id="3722" w:author="Catherine Hays" w:date="2013-10-21T11:11:00Z">
        <w:del w:id="3723" w:author="Razzaghi-Pour, Kavi" w:date="2013-10-30T14:17:00Z">
          <w:r w:rsidRPr="00833ED4" w:rsidDel="002E2367">
            <w:rPr>
              <w:rFonts w:ascii="Calibri" w:hAnsi="Calibri"/>
              <w:sz w:val="24"/>
              <w:szCs w:val="24"/>
              <w:rPrChange w:id="3724" w:author="Razzaghi-Pour, Kavi" w:date="2013-10-30T14:36:00Z">
                <w:rPr>
                  <w:rFonts w:ascii="Times New Roman" w:hAnsi="Times New Roman"/>
                </w:rPr>
              </w:rPrChange>
            </w:rPr>
            <w:delText>, assembly</w:delText>
          </w:r>
        </w:del>
      </w:ins>
      <w:ins w:id="3725" w:author="Catherine Hays" w:date="2013-10-21T11:13:00Z">
        <w:del w:id="3726" w:author="Razzaghi-Pour, Kavi" w:date="2013-10-30T14:17:00Z">
          <w:r w:rsidRPr="00833ED4" w:rsidDel="002E2367">
            <w:rPr>
              <w:rFonts w:ascii="Calibri" w:hAnsi="Calibri"/>
              <w:sz w:val="24"/>
              <w:szCs w:val="24"/>
              <w:rPrChange w:id="3727" w:author="Razzaghi-Pour, Kavi" w:date="2013-10-30T14:36:00Z">
                <w:rPr>
                  <w:rFonts w:ascii="Times New Roman" w:hAnsi="Times New Roman"/>
                </w:rPr>
              </w:rPrChange>
            </w:rPr>
            <w:delText>, access at break times</w:delText>
          </w:r>
        </w:del>
      </w:ins>
      <w:ins w:id="3728" w:author="Catherine Hays" w:date="2013-10-21T11:15:00Z">
        <w:del w:id="3729" w:author="Razzaghi-Pour, Kavi" w:date="2013-10-30T14:17:00Z">
          <w:r w:rsidRPr="00833ED4" w:rsidDel="002E2367">
            <w:rPr>
              <w:rFonts w:ascii="Calibri" w:hAnsi="Calibri"/>
              <w:sz w:val="24"/>
              <w:szCs w:val="24"/>
              <w:rPrChange w:id="3730" w:author="Razzaghi-Pour, Kavi" w:date="2013-10-30T14:36:00Z">
                <w:rPr>
                  <w:rFonts w:ascii="Times New Roman" w:hAnsi="Times New Roman"/>
                </w:rPr>
              </w:rPrChange>
            </w:rPr>
            <w:delText xml:space="preserve"> </w:delText>
          </w:r>
        </w:del>
      </w:ins>
    </w:p>
    <w:p w:rsidR="00B66DA9" w:rsidRPr="00833ED4" w:rsidRDefault="00B66DA9" w:rsidP="00B66DA9">
      <w:pPr>
        <w:spacing w:after="0"/>
        <w:rPr>
          <w:rFonts w:ascii="Calibri" w:hAnsi="Calibri"/>
          <w:sz w:val="24"/>
          <w:szCs w:val="24"/>
          <w:rPrChange w:id="3731" w:author="Razzaghi-Pour, Kavi" w:date="2013-10-30T14:36:00Z">
            <w:rPr>
              <w:rFonts w:ascii="Times New Roman" w:hAnsi="Times New Roman"/>
            </w:rPr>
          </w:rPrChange>
        </w:rPr>
      </w:pPr>
    </w:p>
    <w:p w:rsidR="00B66DA9" w:rsidRPr="00833ED4" w:rsidDel="00110155" w:rsidRDefault="00B66DA9" w:rsidP="00B66DA9">
      <w:pPr>
        <w:spacing w:after="0"/>
        <w:rPr>
          <w:del w:id="3732" w:author="Razzaghi-Pour, Kavi" w:date="2013-11-01T12:43:00Z"/>
          <w:rFonts w:ascii="Calibri" w:hAnsi="Calibri"/>
          <w:b/>
          <w:sz w:val="24"/>
          <w:szCs w:val="24"/>
          <w:rPrChange w:id="3733" w:author="Razzaghi-Pour, Kavi" w:date="2013-10-30T14:36:00Z">
            <w:rPr>
              <w:del w:id="3734" w:author="Razzaghi-Pour, Kavi" w:date="2013-11-01T12:43:00Z"/>
              <w:rFonts w:ascii="Times New Roman" w:hAnsi="Times New Roman"/>
              <w:b/>
            </w:rPr>
          </w:rPrChange>
        </w:rPr>
      </w:pPr>
      <w:del w:id="3735" w:author="Razzaghi-Pour, Kavi" w:date="2013-11-01T12:43:00Z">
        <w:r w:rsidRPr="00833ED4" w:rsidDel="00110155">
          <w:rPr>
            <w:rFonts w:ascii="Calibri" w:hAnsi="Calibri"/>
            <w:b/>
            <w:sz w:val="24"/>
            <w:szCs w:val="24"/>
            <w:rPrChange w:id="3736" w:author="Razzaghi-Pour, Kavi" w:date="2013-10-30T14:36:00Z">
              <w:rPr>
                <w:rFonts w:ascii="Times New Roman" w:hAnsi="Times New Roman"/>
                <w:b/>
              </w:rPr>
            </w:rPrChange>
          </w:rPr>
          <w:delText>Taste/smell:</w:delText>
        </w:r>
      </w:del>
    </w:p>
    <w:p w:rsidR="00B66DA9" w:rsidRPr="00833ED4" w:rsidDel="00110155" w:rsidRDefault="00B66DA9" w:rsidP="0097093C">
      <w:pPr>
        <w:pStyle w:val="ColorfulList-Accent1"/>
        <w:numPr>
          <w:ilvl w:val="0"/>
          <w:numId w:val="4"/>
        </w:numPr>
        <w:spacing w:after="0"/>
        <w:rPr>
          <w:del w:id="3737" w:author="Razzaghi-Pour, Kavi" w:date="2013-11-01T12:43:00Z"/>
          <w:rFonts w:ascii="Calibri" w:hAnsi="Calibri"/>
          <w:sz w:val="24"/>
          <w:szCs w:val="24"/>
          <w:rPrChange w:id="3738" w:author="Razzaghi-Pour, Kavi" w:date="2013-10-30T14:36:00Z">
            <w:rPr>
              <w:del w:id="3739" w:author="Razzaghi-Pour, Kavi" w:date="2013-11-01T12:43:00Z"/>
              <w:rFonts w:ascii="Times New Roman" w:hAnsi="Times New Roman"/>
            </w:rPr>
          </w:rPrChange>
        </w:rPr>
      </w:pPr>
      <w:del w:id="3740" w:author="Razzaghi-Pour, Kavi" w:date="2013-11-01T12:43:00Z">
        <w:r w:rsidRPr="00833ED4" w:rsidDel="00110155">
          <w:rPr>
            <w:rFonts w:ascii="Calibri" w:hAnsi="Calibri"/>
            <w:sz w:val="24"/>
            <w:szCs w:val="24"/>
            <w:rPrChange w:id="3741" w:author="Razzaghi-Pour, Kavi" w:date="2013-10-30T14:36:00Z">
              <w:rPr>
                <w:rFonts w:ascii="Times New Roman" w:hAnsi="Times New Roman"/>
              </w:rPr>
            </w:rPrChange>
          </w:rPr>
          <w:delText>This student may be seeking strong odours (sometimes inappropriate smells such as dirty nappies or sweaty armpits). They may benefit from strong fragrances that are appropriate for the setting e.g. deodorant for their body, smelling herbs and plants when gardening, smelling soap or detergent when washing up or carrying out personal hygiene, adding essential oils to playdough, paint or other non-edible mediums.</w:delText>
        </w:r>
      </w:del>
      <w:ins w:id="3742" w:author="Karima Sansoni" w:date="2013-10-14T16:21:00Z">
        <w:del w:id="3743" w:author="Razzaghi-Pour, Kavi" w:date="2013-11-01T12:43:00Z">
          <w:r w:rsidR="0097093C" w:rsidRPr="00833ED4" w:rsidDel="00110155">
            <w:rPr>
              <w:rFonts w:ascii="Calibri" w:hAnsi="Calibri"/>
              <w:sz w:val="24"/>
              <w:szCs w:val="24"/>
              <w:rPrChange w:id="3744" w:author="Razzaghi-Pour, Kavi" w:date="2013-10-30T14:36:00Z">
                <w:rPr>
                  <w:rFonts w:ascii="Times New Roman" w:hAnsi="Times New Roman"/>
                </w:rPr>
              </w:rPrChange>
            </w:rPr>
            <w:delText xml:space="preserve"> </w:delText>
          </w:r>
        </w:del>
      </w:ins>
    </w:p>
    <w:p w:rsidR="00B66DA9" w:rsidRPr="00833ED4" w:rsidDel="00110155" w:rsidRDefault="00B66DA9" w:rsidP="0097093C">
      <w:pPr>
        <w:pStyle w:val="ColorfulList-Accent1"/>
        <w:spacing w:after="0"/>
        <w:ind w:left="360"/>
        <w:rPr>
          <w:ins w:id="3745" w:author="Karima Sansoni" w:date="2013-10-14T16:21:00Z"/>
          <w:del w:id="3746" w:author="Razzaghi-Pour, Kavi" w:date="2013-11-01T12:43:00Z"/>
          <w:rFonts w:ascii="Calibri" w:hAnsi="Calibri"/>
          <w:sz w:val="24"/>
          <w:szCs w:val="24"/>
          <w:rPrChange w:id="3747" w:author="Razzaghi-Pour, Kavi" w:date="2013-10-30T14:36:00Z">
            <w:rPr>
              <w:ins w:id="3748" w:author="Karima Sansoni" w:date="2013-10-14T16:21:00Z"/>
              <w:del w:id="3749" w:author="Razzaghi-Pour, Kavi" w:date="2013-11-01T12:43:00Z"/>
              <w:rFonts w:ascii="Times New Roman" w:hAnsi="Times New Roman"/>
            </w:rPr>
          </w:rPrChange>
        </w:rPr>
        <w:pPrChange w:id="3750" w:author="Karima Sansoni" w:date="2013-10-14T16:22:00Z">
          <w:pPr>
            <w:pStyle w:val="ColorfulList-Accent1"/>
            <w:spacing w:after="0"/>
          </w:pPr>
        </w:pPrChange>
      </w:pPr>
      <w:del w:id="3751" w:author="Razzaghi-Pour, Kavi" w:date="2013-11-01T12:43:00Z">
        <w:r w:rsidRPr="00833ED4" w:rsidDel="00110155">
          <w:rPr>
            <w:rFonts w:ascii="Calibri" w:hAnsi="Calibri"/>
            <w:sz w:val="24"/>
            <w:szCs w:val="24"/>
            <w:rPrChange w:id="3752" w:author="Razzaghi-Pour, Kavi" w:date="2013-10-30T14:36:00Z">
              <w:rPr>
                <w:rFonts w:ascii="Times New Roman" w:hAnsi="Times New Roman"/>
              </w:rPr>
            </w:rPrChange>
          </w:rPr>
          <w:delText>Closely monitor how these fragrances affect the students.</w:delText>
        </w:r>
      </w:del>
    </w:p>
    <w:p w:rsidR="0097093C" w:rsidRPr="00833ED4" w:rsidDel="00110155" w:rsidRDefault="0097093C" w:rsidP="0097093C">
      <w:pPr>
        <w:pStyle w:val="ColorfulList-Accent1"/>
        <w:numPr>
          <w:ilvl w:val="0"/>
          <w:numId w:val="4"/>
        </w:numPr>
        <w:spacing w:after="0"/>
        <w:rPr>
          <w:ins w:id="3753" w:author="Karima Sansoni" w:date="2013-10-14T16:21:00Z"/>
          <w:del w:id="3754" w:author="Razzaghi-Pour, Kavi" w:date="2013-11-01T12:43:00Z"/>
          <w:rFonts w:ascii="Calibri" w:hAnsi="Calibri"/>
          <w:sz w:val="24"/>
          <w:szCs w:val="24"/>
          <w:rPrChange w:id="3755" w:author="Razzaghi-Pour, Kavi" w:date="2013-10-30T14:36:00Z">
            <w:rPr>
              <w:ins w:id="3756" w:author="Karima Sansoni" w:date="2013-10-14T16:21:00Z"/>
              <w:del w:id="3757" w:author="Razzaghi-Pour, Kavi" w:date="2013-11-01T12:43:00Z"/>
              <w:rFonts w:ascii="Times New Roman" w:hAnsi="Times New Roman"/>
            </w:rPr>
          </w:rPrChange>
        </w:rPr>
      </w:pPr>
      <w:ins w:id="3758" w:author="Karima Sansoni" w:date="2013-10-14T16:21:00Z">
        <w:del w:id="3759" w:author="Razzaghi-Pour, Kavi" w:date="2013-11-01T12:43:00Z">
          <w:r w:rsidRPr="00833ED4" w:rsidDel="00110155">
            <w:rPr>
              <w:rFonts w:ascii="Calibri" w:hAnsi="Calibri"/>
              <w:sz w:val="24"/>
              <w:szCs w:val="24"/>
              <w:rPrChange w:id="3760" w:author="Razzaghi-Pour, Kavi" w:date="2013-10-30T14:36:00Z">
                <w:rPr>
                  <w:rFonts w:ascii="Times New Roman" w:hAnsi="Times New Roman"/>
                </w:rPr>
              </w:rPrChange>
            </w:rPr>
            <w:delText>Chewing on chewy tube</w:delText>
          </w:r>
        </w:del>
      </w:ins>
    </w:p>
    <w:p w:rsidR="0097093C" w:rsidRPr="00833ED4" w:rsidDel="00110155" w:rsidRDefault="0097093C" w:rsidP="0097093C">
      <w:pPr>
        <w:pStyle w:val="ColorfulList-Accent1"/>
        <w:numPr>
          <w:ilvl w:val="0"/>
          <w:numId w:val="4"/>
        </w:numPr>
        <w:spacing w:after="0"/>
        <w:rPr>
          <w:ins w:id="3761" w:author="Karima Sansoni" w:date="2013-10-14T16:21:00Z"/>
          <w:del w:id="3762" w:author="Razzaghi-Pour, Kavi" w:date="2013-11-01T12:43:00Z"/>
          <w:rFonts w:ascii="Calibri" w:hAnsi="Calibri"/>
          <w:sz w:val="24"/>
          <w:szCs w:val="24"/>
          <w:rPrChange w:id="3763" w:author="Razzaghi-Pour, Kavi" w:date="2013-10-30T14:36:00Z">
            <w:rPr>
              <w:ins w:id="3764" w:author="Karima Sansoni" w:date="2013-10-14T16:21:00Z"/>
              <w:del w:id="3765" w:author="Razzaghi-Pour, Kavi" w:date="2013-11-01T12:43:00Z"/>
              <w:rFonts w:ascii="Times New Roman" w:hAnsi="Times New Roman"/>
            </w:rPr>
          </w:rPrChange>
        </w:rPr>
      </w:pPr>
      <w:ins w:id="3766" w:author="Karima Sansoni" w:date="2013-10-14T16:21:00Z">
        <w:del w:id="3767" w:author="Razzaghi-Pour, Kavi" w:date="2013-11-01T12:43:00Z">
          <w:r w:rsidRPr="00833ED4" w:rsidDel="00110155">
            <w:rPr>
              <w:rFonts w:ascii="Calibri" w:hAnsi="Calibri"/>
              <w:sz w:val="24"/>
              <w:szCs w:val="24"/>
              <w:rPrChange w:id="3768" w:author="Razzaghi-Pour, Kavi" w:date="2013-10-30T14:36:00Z">
                <w:rPr>
                  <w:rFonts w:ascii="Times New Roman" w:hAnsi="Times New Roman"/>
                </w:rPr>
              </w:rPrChange>
            </w:rPr>
            <w:delText>Drinking from a straw</w:delText>
          </w:r>
        </w:del>
      </w:ins>
    </w:p>
    <w:p w:rsidR="0097093C" w:rsidRPr="00833ED4" w:rsidDel="00110155" w:rsidRDefault="00EF1D27" w:rsidP="00B66DA9">
      <w:pPr>
        <w:pStyle w:val="ColorfulList-Accent1"/>
        <w:numPr>
          <w:ilvl w:val="0"/>
          <w:numId w:val="4"/>
        </w:numPr>
        <w:spacing w:after="0"/>
        <w:rPr>
          <w:ins w:id="3769" w:author="Karima Sansoni" w:date="2013-10-16T17:12:00Z"/>
          <w:del w:id="3770" w:author="Razzaghi-Pour, Kavi" w:date="2013-11-01T12:43:00Z"/>
          <w:rFonts w:ascii="Calibri" w:hAnsi="Calibri"/>
          <w:sz w:val="24"/>
          <w:szCs w:val="24"/>
          <w:rPrChange w:id="3771" w:author="Razzaghi-Pour, Kavi" w:date="2013-10-30T14:36:00Z">
            <w:rPr>
              <w:ins w:id="3772" w:author="Karima Sansoni" w:date="2013-10-16T17:12:00Z"/>
              <w:del w:id="3773" w:author="Razzaghi-Pour, Kavi" w:date="2013-11-01T12:43:00Z"/>
              <w:rFonts w:ascii="Times New Roman" w:hAnsi="Times New Roman"/>
            </w:rPr>
          </w:rPrChange>
        </w:rPr>
      </w:pPr>
      <w:ins w:id="3774" w:author="Karima Sansoni" w:date="2013-10-16T17:11:00Z">
        <w:del w:id="3775" w:author="Razzaghi-Pour, Kavi" w:date="2013-11-01T12:43:00Z">
          <w:r w:rsidRPr="00833ED4" w:rsidDel="00110155">
            <w:rPr>
              <w:rFonts w:ascii="Calibri" w:hAnsi="Calibri"/>
              <w:sz w:val="24"/>
              <w:szCs w:val="24"/>
              <w:rPrChange w:id="3776" w:author="Razzaghi-Pour, Kavi" w:date="2013-10-30T14:36:00Z">
                <w:rPr>
                  <w:rFonts w:ascii="Times New Roman" w:hAnsi="Times New Roman"/>
                </w:rPr>
              </w:rPrChange>
            </w:rPr>
            <w:delText xml:space="preserve">Crunchy, salty </w:delText>
          </w:r>
        </w:del>
      </w:ins>
      <w:ins w:id="3777" w:author="Karima Sansoni" w:date="2013-10-16T17:12:00Z">
        <w:del w:id="3778" w:author="Razzaghi-Pour, Kavi" w:date="2013-11-01T12:43:00Z">
          <w:r w:rsidRPr="00833ED4" w:rsidDel="00110155">
            <w:rPr>
              <w:rFonts w:ascii="Calibri" w:hAnsi="Calibri"/>
              <w:sz w:val="24"/>
              <w:szCs w:val="24"/>
              <w:rPrChange w:id="3779" w:author="Razzaghi-Pour, Kavi" w:date="2013-10-30T14:36:00Z">
                <w:rPr>
                  <w:rFonts w:ascii="Times New Roman" w:hAnsi="Times New Roman"/>
                </w:rPr>
              </w:rPrChange>
            </w:rPr>
            <w:delText>snacks</w:delText>
          </w:r>
        </w:del>
      </w:ins>
    </w:p>
    <w:p w:rsidR="00EF1D27" w:rsidRPr="00833ED4" w:rsidDel="00110155" w:rsidRDefault="00EF1D27" w:rsidP="00B66DA9">
      <w:pPr>
        <w:pStyle w:val="ColorfulList-Accent1"/>
        <w:numPr>
          <w:ilvl w:val="0"/>
          <w:numId w:val="4"/>
        </w:numPr>
        <w:spacing w:after="0"/>
        <w:rPr>
          <w:del w:id="3780" w:author="Razzaghi-Pour, Kavi" w:date="2013-11-01T12:43:00Z"/>
          <w:rFonts w:ascii="Calibri" w:hAnsi="Calibri"/>
          <w:sz w:val="24"/>
          <w:szCs w:val="24"/>
          <w:rPrChange w:id="3781" w:author="Razzaghi-Pour, Kavi" w:date="2013-10-30T14:36:00Z">
            <w:rPr>
              <w:del w:id="3782" w:author="Razzaghi-Pour, Kavi" w:date="2013-11-01T12:43:00Z"/>
              <w:rFonts w:ascii="Times New Roman" w:hAnsi="Times New Roman"/>
            </w:rPr>
          </w:rPrChange>
        </w:rPr>
      </w:pPr>
      <w:ins w:id="3783" w:author="Karima Sansoni" w:date="2013-10-16T17:12:00Z">
        <w:del w:id="3784" w:author="Razzaghi-Pour, Kavi" w:date="2013-11-01T12:43:00Z">
          <w:r w:rsidRPr="00833ED4" w:rsidDel="00110155">
            <w:rPr>
              <w:rFonts w:ascii="Calibri" w:hAnsi="Calibri"/>
              <w:sz w:val="24"/>
              <w:szCs w:val="24"/>
              <w:rPrChange w:id="3785" w:author="Razzaghi-Pour, Kavi" w:date="2013-10-30T14:36:00Z">
                <w:rPr>
                  <w:rFonts w:ascii="Times New Roman" w:hAnsi="Times New Roman"/>
                </w:rPr>
              </w:rPrChange>
            </w:rPr>
            <w:delText>ice</w:delText>
          </w:r>
        </w:del>
      </w:ins>
    </w:p>
    <w:p w:rsidR="00B66DA9" w:rsidRPr="00833ED4" w:rsidRDefault="00B66DA9" w:rsidP="00B66DA9">
      <w:pPr>
        <w:pStyle w:val="ColorfulList-Accent1"/>
        <w:spacing w:after="0"/>
        <w:rPr>
          <w:rFonts w:ascii="Calibri" w:hAnsi="Calibri"/>
          <w:sz w:val="24"/>
          <w:szCs w:val="24"/>
          <w:rPrChange w:id="3786" w:author="Razzaghi-Pour, Kavi" w:date="2013-10-30T14:36:00Z">
            <w:rPr>
              <w:rFonts w:ascii="Times New Roman" w:hAnsi="Times New Roman"/>
            </w:rPr>
          </w:rPrChange>
        </w:rPr>
      </w:pPr>
    </w:p>
    <w:p w:rsidR="00B66DA9" w:rsidRPr="00833ED4" w:rsidDel="00E872AA" w:rsidRDefault="00B66DA9" w:rsidP="00B66DA9">
      <w:pPr>
        <w:spacing w:after="0"/>
        <w:rPr>
          <w:del w:id="3787" w:author="Razzaghi-Pour, Kavi" w:date="2013-11-01T13:28:00Z"/>
          <w:rFonts w:ascii="Calibri" w:hAnsi="Calibri"/>
          <w:b/>
          <w:sz w:val="24"/>
          <w:szCs w:val="24"/>
          <w:rPrChange w:id="3788" w:author="Razzaghi-Pour, Kavi" w:date="2013-10-30T14:36:00Z">
            <w:rPr>
              <w:del w:id="3789" w:author="Razzaghi-Pour, Kavi" w:date="2013-11-01T13:28:00Z"/>
              <w:rFonts w:ascii="Times New Roman" w:hAnsi="Times New Roman"/>
              <w:b/>
            </w:rPr>
          </w:rPrChange>
        </w:rPr>
      </w:pPr>
      <w:del w:id="3790" w:author="Razzaghi-Pour, Kavi" w:date="2013-11-01T13:28:00Z">
        <w:r w:rsidRPr="00833ED4" w:rsidDel="00E872AA">
          <w:rPr>
            <w:rFonts w:ascii="Calibri" w:hAnsi="Calibri"/>
            <w:b/>
            <w:sz w:val="24"/>
            <w:szCs w:val="24"/>
            <w:rPrChange w:id="3791" w:author="Razzaghi-Pour, Kavi" w:date="2013-10-30T14:36:00Z">
              <w:rPr>
                <w:rFonts w:ascii="Times New Roman" w:hAnsi="Times New Roman"/>
                <w:b/>
              </w:rPr>
            </w:rPrChange>
          </w:rPr>
          <w:delText>Respiration:</w:delText>
        </w:r>
      </w:del>
    </w:p>
    <w:p w:rsidR="00B66DA9" w:rsidRPr="00833ED4" w:rsidDel="00E872AA" w:rsidRDefault="00B66DA9" w:rsidP="00B66DA9">
      <w:pPr>
        <w:pStyle w:val="ColorfulList-Accent1"/>
        <w:numPr>
          <w:ilvl w:val="0"/>
          <w:numId w:val="4"/>
        </w:numPr>
        <w:spacing w:after="0"/>
        <w:rPr>
          <w:del w:id="3792" w:author="Razzaghi-Pour, Kavi" w:date="2013-11-01T13:28:00Z"/>
          <w:rFonts w:ascii="Calibri" w:hAnsi="Calibri"/>
          <w:sz w:val="24"/>
          <w:szCs w:val="24"/>
          <w:rPrChange w:id="3793" w:author="Razzaghi-Pour, Kavi" w:date="2013-10-30T14:36:00Z">
            <w:rPr>
              <w:del w:id="3794" w:author="Razzaghi-Pour, Kavi" w:date="2013-11-01T13:28:00Z"/>
              <w:rFonts w:ascii="Times New Roman" w:hAnsi="Times New Roman"/>
            </w:rPr>
          </w:rPrChange>
        </w:rPr>
      </w:pPr>
      <w:del w:id="3795" w:author="Razzaghi-Pour, Kavi" w:date="2013-11-01T13:28:00Z">
        <w:r w:rsidRPr="00833ED4" w:rsidDel="00E872AA">
          <w:rPr>
            <w:rFonts w:ascii="Calibri" w:hAnsi="Calibri"/>
            <w:sz w:val="24"/>
            <w:szCs w:val="24"/>
            <w:rPrChange w:id="3796" w:author="Razzaghi-Pour, Kavi" w:date="2013-10-30T14:36:00Z">
              <w:rPr>
                <w:rFonts w:ascii="Times New Roman" w:hAnsi="Times New Roman"/>
              </w:rPr>
            </w:rPrChange>
          </w:rPr>
          <w:delText>Blowing with force and singing with expression and actions may help to fulfil their need for high impact.</w:delText>
        </w:r>
      </w:del>
    </w:p>
    <w:p w:rsidR="000D60DA" w:rsidRPr="00833ED4" w:rsidDel="00E872AA" w:rsidRDefault="000D60DA" w:rsidP="000D60DA">
      <w:pPr>
        <w:pStyle w:val="ColorfulList-Accent1"/>
        <w:numPr>
          <w:ilvl w:val="0"/>
          <w:numId w:val="4"/>
        </w:numPr>
        <w:spacing w:after="0"/>
        <w:rPr>
          <w:ins w:id="3797" w:author="Karima Sansoni" w:date="2013-10-21T17:59:00Z"/>
          <w:del w:id="3798" w:author="Razzaghi-Pour, Kavi" w:date="2013-11-01T13:28:00Z"/>
          <w:rFonts w:ascii="Calibri" w:hAnsi="Calibri"/>
          <w:sz w:val="24"/>
          <w:szCs w:val="24"/>
          <w:rPrChange w:id="3799" w:author="Razzaghi-Pour, Kavi" w:date="2013-10-30T14:36:00Z">
            <w:rPr>
              <w:ins w:id="3800" w:author="Karima Sansoni" w:date="2013-10-21T17:59:00Z"/>
              <w:del w:id="3801" w:author="Razzaghi-Pour, Kavi" w:date="2013-11-01T13:28:00Z"/>
              <w:rFonts w:ascii="Times New Roman" w:hAnsi="Times New Roman"/>
            </w:rPr>
          </w:rPrChange>
        </w:rPr>
      </w:pPr>
      <w:ins w:id="3802" w:author="Karima Sansoni" w:date="2013-10-21T17:59:00Z">
        <w:del w:id="3803" w:author="Razzaghi-Pour, Kavi" w:date="2013-11-01T13:28:00Z">
          <w:r w:rsidRPr="00833ED4" w:rsidDel="00E872AA">
            <w:rPr>
              <w:rFonts w:ascii="Calibri" w:hAnsi="Calibri"/>
              <w:sz w:val="24"/>
              <w:szCs w:val="24"/>
              <w:rPrChange w:id="3804" w:author="Razzaghi-Pour, Kavi" w:date="2013-10-30T14:36:00Z">
                <w:rPr>
                  <w:rFonts w:ascii="Times New Roman" w:hAnsi="Times New Roman"/>
                </w:rPr>
              </w:rPrChange>
            </w:rPr>
            <w:delText>Encourage deep breathing through extended exhalations which then encourage deep inhalations</w:delText>
          </w:r>
        </w:del>
      </w:ins>
    </w:p>
    <w:p w:rsidR="000D60DA" w:rsidRPr="00833ED4" w:rsidDel="00E872AA" w:rsidRDefault="000D60DA" w:rsidP="000D60DA">
      <w:pPr>
        <w:pStyle w:val="ColorfulList-Accent1"/>
        <w:numPr>
          <w:ilvl w:val="1"/>
          <w:numId w:val="4"/>
        </w:numPr>
        <w:spacing w:after="0"/>
        <w:rPr>
          <w:ins w:id="3805" w:author="Karima Sansoni" w:date="2013-10-21T17:59:00Z"/>
          <w:del w:id="3806" w:author="Razzaghi-Pour, Kavi" w:date="2013-11-01T13:28:00Z"/>
          <w:rFonts w:ascii="Calibri" w:hAnsi="Calibri"/>
          <w:sz w:val="24"/>
          <w:szCs w:val="24"/>
          <w:rPrChange w:id="3807" w:author="Razzaghi-Pour, Kavi" w:date="2013-10-30T14:36:00Z">
            <w:rPr>
              <w:ins w:id="3808" w:author="Karima Sansoni" w:date="2013-10-21T17:59:00Z"/>
              <w:del w:id="3809" w:author="Razzaghi-Pour, Kavi" w:date="2013-11-01T13:28:00Z"/>
              <w:rFonts w:ascii="Times New Roman" w:hAnsi="Times New Roman"/>
            </w:rPr>
          </w:rPrChange>
        </w:rPr>
      </w:pPr>
      <w:ins w:id="3810" w:author="Karima Sansoni" w:date="2013-10-21T17:59:00Z">
        <w:del w:id="3811" w:author="Razzaghi-Pour, Kavi" w:date="2013-11-01T13:28:00Z">
          <w:r w:rsidRPr="00833ED4" w:rsidDel="00E872AA">
            <w:rPr>
              <w:rFonts w:ascii="Calibri" w:hAnsi="Calibri"/>
              <w:sz w:val="24"/>
              <w:szCs w:val="24"/>
              <w:rPrChange w:id="3812" w:author="Razzaghi-Pour, Kavi" w:date="2013-10-30T14:36:00Z">
                <w:rPr>
                  <w:rFonts w:ascii="Times New Roman" w:hAnsi="Times New Roman"/>
                </w:rPr>
              </w:rPrChange>
            </w:rPr>
            <w:delText>Hissing sound</w:delText>
          </w:r>
        </w:del>
      </w:ins>
    </w:p>
    <w:p w:rsidR="000D60DA" w:rsidRPr="00833ED4" w:rsidDel="00E872AA" w:rsidRDefault="000D60DA" w:rsidP="000D60DA">
      <w:pPr>
        <w:pStyle w:val="ColorfulList-Accent1"/>
        <w:numPr>
          <w:ilvl w:val="1"/>
          <w:numId w:val="4"/>
        </w:numPr>
        <w:spacing w:after="0"/>
        <w:rPr>
          <w:ins w:id="3813" w:author="Karima Sansoni" w:date="2013-10-21T17:59:00Z"/>
          <w:del w:id="3814" w:author="Razzaghi-Pour, Kavi" w:date="2013-11-01T13:28:00Z"/>
          <w:rFonts w:ascii="Calibri" w:hAnsi="Calibri"/>
          <w:sz w:val="24"/>
          <w:szCs w:val="24"/>
          <w:rPrChange w:id="3815" w:author="Razzaghi-Pour, Kavi" w:date="2013-10-30T14:36:00Z">
            <w:rPr>
              <w:ins w:id="3816" w:author="Karima Sansoni" w:date="2013-10-21T17:59:00Z"/>
              <w:del w:id="3817" w:author="Razzaghi-Pour, Kavi" w:date="2013-11-01T13:28:00Z"/>
              <w:rFonts w:ascii="Times New Roman" w:hAnsi="Times New Roman"/>
            </w:rPr>
          </w:rPrChange>
        </w:rPr>
      </w:pPr>
      <w:ins w:id="3818" w:author="Karima Sansoni" w:date="2013-10-21T17:59:00Z">
        <w:del w:id="3819" w:author="Razzaghi-Pour, Kavi" w:date="2013-11-01T13:28:00Z">
          <w:r w:rsidRPr="00833ED4" w:rsidDel="00E872AA">
            <w:rPr>
              <w:rFonts w:ascii="Calibri" w:hAnsi="Calibri"/>
              <w:sz w:val="24"/>
              <w:szCs w:val="24"/>
              <w:rPrChange w:id="3820" w:author="Razzaghi-Pour, Kavi" w:date="2013-10-30T14:36:00Z">
                <w:rPr>
                  <w:rFonts w:ascii="Times New Roman" w:hAnsi="Times New Roman"/>
                </w:rPr>
              </w:rPrChange>
            </w:rPr>
            <w:delText>Humming competition</w:delText>
          </w:r>
        </w:del>
      </w:ins>
    </w:p>
    <w:p w:rsidR="000D60DA" w:rsidRPr="00833ED4" w:rsidDel="00E872AA" w:rsidRDefault="000D60DA" w:rsidP="000D60DA">
      <w:pPr>
        <w:pStyle w:val="ColorfulList-Accent1"/>
        <w:numPr>
          <w:ilvl w:val="1"/>
          <w:numId w:val="4"/>
        </w:numPr>
        <w:spacing w:after="0"/>
        <w:rPr>
          <w:ins w:id="3821" w:author="Karima Sansoni" w:date="2013-10-21T17:59:00Z"/>
          <w:del w:id="3822" w:author="Razzaghi-Pour, Kavi" w:date="2013-11-01T13:28:00Z"/>
          <w:rFonts w:ascii="Calibri" w:hAnsi="Calibri"/>
          <w:sz w:val="24"/>
          <w:szCs w:val="24"/>
          <w:rPrChange w:id="3823" w:author="Razzaghi-Pour, Kavi" w:date="2013-10-30T14:36:00Z">
            <w:rPr>
              <w:ins w:id="3824" w:author="Karima Sansoni" w:date="2013-10-21T17:59:00Z"/>
              <w:del w:id="3825" w:author="Razzaghi-Pour, Kavi" w:date="2013-11-01T13:28:00Z"/>
              <w:rFonts w:ascii="Times New Roman" w:hAnsi="Times New Roman"/>
            </w:rPr>
          </w:rPrChange>
        </w:rPr>
      </w:pPr>
      <w:ins w:id="3826" w:author="Karima Sansoni" w:date="2013-10-21T17:59:00Z">
        <w:del w:id="3827" w:author="Razzaghi-Pour, Kavi" w:date="2013-11-01T13:28:00Z">
          <w:r w:rsidRPr="00833ED4" w:rsidDel="00E872AA">
            <w:rPr>
              <w:rFonts w:ascii="Calibri" w:hAnsi="Calibri"/>
              <w:sz w:val="24"/>
              <w:szCs w:val="24"/>
              <w:rPrChange w:id="3828" w:author="Razzaghi-Pour, Kavi" w:date="2013-10-30T14:36:00Z">
                <w:rPr>
                  <w:rFonts w:ascii="Times New Roman" w:hAnsi="Times New Roman"/>
                </w:rPr>
              </w:rPrChange>
            </w:rPr>
            <w:delText>Songs with long vowels</w:delText>
          </w:r>
        </w:del>
      </w:ins>
    </w:p>
    <w:p w:rsidR="000D60DA" w:rsidRPr="00833ED4" w:rsidDel="00E872AA" w:rsidRDefault="000D60DA" w:rsidP="000D60DA">
      <w:pPr>
        <w:pStyle w:val="ColorfulList-Accent1"/>
        <w:numPr>
          <w:ilvl w:val="1"/>
          <w:numId w:val="4"/>
        </w:numPr>
        <w:spacing w:after="0"/>
        <w:rPr>
          <w:ins w:id="3829" w:author="Karima Sansoni" w:date="2013-10-21T17:59:00Z"/>
          <w:del w:id="3830" w:author="Razzaghi-Pour, Kavi" w:date="2013-11-01T13:28:00Z"/>
          <w:rFonts w:ascii="Calibri" w:hAnsi="Calibri"/>
          <w:sz w:val="24"/>
          <w:szCs w:val="24"/>
          <w:rPrChange w:id="3831" w:author="Razzaghi-Pour, Kavi" w:date="2013-10-30T14:36:00Z">
            <w:rPr>
              <w:ins w:id="3832" w:author="Karima Sansoni" w:date="2013-10-21T17:59:00Z"/>
              <w:del w:id="3833" w:author="Razzaghi-Pour, Kavi" w:date="2013-11-01T13:28:00Z"/>
              <w:rFonts w:ascii="Times New Roman" w:hAnsi="Times New Roman"/>
            </w:rPr>
          </w:rPrChange>
        </w:rPr>
      </w:pPr>
      <w:ins w:id="3834" w:author="Karima Sansoni" w:date="2013-10-21T17:59:00Z">
        <w:del w:id="3835" w:author="Razzaghi-Pour, Kavi" w:date="2013-11-01T13:28:00Z">
          <w:r w:rsidRPr="00833ED4" w:rsidDel="00E872AA">
            <w:rPr>
              <w:rFonts w:ascii="Calibri" w:hAnsi="Calibri"/>
              <w:sz w:val="24"/>
              <w:szCs w:val="24"/>
              <w:rPrChange w:id="3836" w:author="Razzaghi-Pour, Kavi" w:date="2013-10-30T14:36:00Z">
                <w:rPr>
                  <w:rFonts w:ascii="Times New Roman" w:hAnsi="Times New Roman"/>
                </w:rPr>
              </w:rPrChange>
            </w:rPr>
            <w:delText>Resistance whistles and breathing exercises</w:delText>
          </w:r>
        </w:del>
      </w:ins>
    </w:p>
    <w:p w:rsidR="000D60DA" w:rsidRPr="00833ED4" w:rsidDel="00E872AA" w:rsidRDefault="000D60DA" w:rsidP="000D60DA">
      <w:pPr>
        <w:pStyle w:val="ColorfulList-Accent1"/>
        <w:numPr>
          <w:ilvl w:val="1"/>
          <w:numId w:val="4"/>
        </w:numPr>
        <w:spacing w:after="0"/>
        <w:rPr>
          <w:ins w:id="3837" w:author="Karima Sansoni" w:date="2013-10-21T17:59:00Z"/>
          <w:del w:id="3838" w:author="Razzaghi-Pour, Kavi" w:date="2013-11-01T13:28:00Z"/>
          <w:rFonts w:ascii="Calibri" w:hAnsi="Calibri"/>
          <w:sz w:val="24"/>
          <w:szCs w:val="24"/>
          <w:rPrChange w:id="3839" w:author="Razzaghi-Pour, Kavi" w:date="2013-10-30T14:36:00Z">
            <w:rPr>
              <w:ins w:id="3840" w:author="Karima Sansoni" w:date="2013-10-21T17:59:00Z"/>
              <w:del w:id="3841" w:author="Razzaghi-Pour, Kavi" w:date="2013-11-01T13:28:00Z"/>
              <w:rFonts w:ascii="Times New Roman" w:hAnsi="Times New Roman"/>
            </w:rPr>
          </w:rPrChange>
        </w:rPr>
      </w:pPr>
      <w:ins w:id="3842" w:author="Karima Sansoni" w:date="2013-10-21T17:59:00Z">
        <w:del w:id="3843" w:author="Razzaghi-Pour, Kavi" w:date="2013-11-01T13:28:00Z">
          <w:r w:rsidRPr="00833ED4" w:rsidDel="00E872AA">
            <w:rPr>
              <w:rFonts w:ascii="Calibri" w:hAnsi="Calibri"/>
              <w:sz w:val="24"/>
              <w:szCs w:val="24"/>
              <w:rPrChange w:id="3844" w:author="Razzaghi-Pour, Kavi" w:date="2013-10-30T14:36:00Z">
                <w:rPr>
                  <w:rFonts w:ascii="Times New Roman" w:hAnsi="Times New Roman"/>
                </w:rPr>
              </w:rPrChange>
            </w:rPr>
            <w:delText>Heavy muscle work that increase heart rate and encourages deep breathing (e.g. chair push ups, jumping on the spot, bouncing on the gym ball)</w:delText>
          </w:r>
        </w:del>
      </w:ins>
    </w:p>
    <w:p w:rsidR="00B66DA9" w:rsidRPr="00833ED4" w:rsidRDefault="00B66DA9" w:rsidP="00B66DA9">
      <w:pPr>
        <w:pStyle w:val="ColorfulList-Accent1"/>
        <w:spacing w:after="0"/>
        <w:rPr>
          <w:rFonts w:ascii="Calibri" w:hAnsi="Calibri"/>
          <w:sz w:val="24"/>
          <w:szCs w:val="24"/>
          <w:rPrChange w:id="3845" w:author="Razzaghi-Pour, Kavi" w:date="2013-10-30T14:36:00Z">
            <w:rPr>
              <w:rFonts w:ascii="Times New Roman" w:hAnsi="Times New Roman"/>
            </w:rPr>
          </w:rPrChange>
        </w:rPr>
      </w:pPr>
    </w:p>
    <w:p w:rsidR="00B66DA9" w:rsidRPr="00833ED4" w:rsidRDefault="00B66DA9" w:rsidP="00B66DA9">
      <w:pPr>
        <w:rPr>
          <w:rFonts w:ascii="Calibri" w:hAnsi="Calibri"/>
          <w:b/>
          <w:color w:val="595959"/>
          <w:sz w:val="24"/>
          <w:szCs w:val="24"/>
          <w:rPrChange w:id="3846" w:author="Razzaghi-Pour, Kavi" w:date="2013-10-30T14:36:00Z">
            <w:rPr>
              <w:rFonts w:ascii="Times New Roman" w:hAnsi="Times New Roman"/>
              <w:b/>
              <w:color w:val="595959"/>
            </w:rPr>
          </w:rPrChange>
        </w:rPr>
      </w:pPr>
    </w:p>
    <w:p w:rsidR="00B66DA9" w:rsidRPr="00833ED4" w:rsidRDefault="00B66DA9" w:rsidP="00B66DA9">
      <w:pPr>
        <w:rPr>
          <w:ins w:id="3847" w:author="kavi.razzaghi" w:date="2013-10-14T05:31:00Z"/>
          <w:rFonts w:ascii="Calibri" w:hAnsi="Calibri"/>
          <w:b/>
          <w:color w:val="595959"/>
          <w:sz w:val="24"/>
          <w:szCs w:val="24"/>
          <w:u w:val="single"/>
          <w:rPrChange w:id="3848" w:author="Razzaghi-Pour, Kavi" w:date="2013-10-30T14:36:00Z">
            <w:rPr>
              <w:ins w:id="3849" w:author="kavi.razzaghi" w:date="2013-10-14T05:31:00Z"/>
              <w:rFonts w:ascii="Times New Roman" w:hAnsi="Times New Roman"/>
              <w:b/>
              <w:color w:val="595959"/>
              <w:u w:val="single"/>
            </w:rPr>
          </w:rPrChange>
        </w:rPr>
      </w:pPr>
      <w:r w:rsidRPr="00833ED4">
        <w:rPr>
          <w:rFonts w:ascii="Calibri" w:hAnsi="Calibri"/>
          <w:b/>
          <w:color w:val="595959"/>
          <w:sz w:val="24"/>
          <w:szCs w:val="24"/>
          <w:u w:val="single"/>
          <w:rPrChange w:id="3850" w:author="Razzaghi-Pour, Kavi" w:date="2013-10-30T14:36:00Z">
            <w:rPr>
              <w:rFonts w:ascii="Times New Roman" w:hAnsi="Times New Roman"/>
              <w:b/>
              <w:color w:val="595959"/>
              <w:u w:val="single"/>
            </w:rPr>
          </w:rPrChange>
        </w:rPr>
        <w:t>The GREY Zone:</w:t>
      </w:r>
    </w:p>
    <w:p w:rsidR="00161768" w:rsidRPr="00833ED4" w:rsidRDefault="00161768" w:rsidP="00B66DA9">
      <w:pPr>
        <w:rPr>
          <w:rFonts w:ascii="Calibri" w:hAnsi="Calibri"/>
          <w:b/>
          <w:color w:val="595959"/>
          <w:sz w:val="24"/>
          <w:szCs w:val="24"/>
          <w:u w:val="single"/>
          <w:rPrChange w:id="3851" w:author="Razzaghi-Pour, Kavi" w:date="2013-10-30T14:36:00Z">
            <w:rPr>
              <w:rFonts w:ascii="Times New Roman" w:hAnsi="Times New Roman"/>
              <w:b/>
              <w:color w:val="595959"/>
              <w:u w:val="single"/>
            </w:rPr>
          </w:rPrChange>
        </w:rPr>
      </w:pPr>
    </w:p>
    <w:p w:rsidR="00B66DA9" w:rsidRPr="00833ED4" w:rsidRDefault="00B66DA9" w:rsidP="00B66DA9">
      <w:pPr>
        <w:pStyle w:val="ColorfulList-Accent1"/>
        <w:numPr>
          <w:ilvl w:val="0"/>
          <w:numId w:val="3"/>
        </w:numPr>
        <w:rPr>
          <w:rFonts w:ascii="Calibri" w:hAnsi="Calibri"/>
          <w:sz w:val="24"/>
          <w:szCs w:val="24"/>
          <w:rPrChange w:id="3852" w:author="Razzaghi-Pour, Kavi" w:date="2013-10-30T14:36:00Z">
            <w:rPr>
              <w:rFonts w:ascii="Times New Roman" w:hAnsi="Times New Roman"/>
            </w:rPr>
          </w:rPrChange>
        </w:rPr>
      </w:pPr>
      <w:r w:rsidRPr="00833ED4">
        <w:rPr>
          <w:rFonts w:ascii="Calibri" w:hAnsi="Calibri"/>
          <w:sz w:val="24"/>
          <w:szCs w:val="24"/>
          <w:rPrChange w:id="3853" w:author="Razzaghi-Pour, Kavi" w:date="2013-10-30T14:36:00Z">
            <w:rPr>
              <w:rFonts w:ascii="Times New Roman" w:hAnsi="Times New Roman"/>
            </w:rPr>
          </w:rPrChange>
        </w:rPr>
        <w:t>Students in the Grey zone</w:t>
      </w:r>
      <w:ins w:id="3854" w:author="Karima Sansoni" w:date="2013-10-16T17:04:00Z">
        <w:r w:rsidR="0014576C" w:rsidRPr="00833ED4">
          <w:rPr>
            <w:rFonts w:ascii="Calibri" w:hAnsi="Calibri"/>
            <w:sz w:val="24"/>
            <w:szCs w:val="24"/>
            <w:rPrChange w:id="3855" w:author="Razzaghi-Pour, Kavi" w:date="2013-10-30T14:36:00Z">
              <w:rPr>
                <w:rFonts w:ascii="Times New Roman" w:hAnsi="Times New Roman"/>
              </w:rPr>
            </w:rPrChange>
          </w:rPr>
          <w:t xml:space="preserve"> are in a low state of alertness and </w:t>
        </w:r>
      </w:ins>
      <w:del w:id="3856" w:author="Karima Sansoni" w:date="2013-10-16T17:04:00Z">
        <w:r w:rsidRPr="00833ED4" w:rsidDel="0014576C">
          <w:rPr>
            <w:rFonts w:ascii="Calibri" w:hAnsi="Calibri"/>
            <w:sz w:val="24"/>
            <w:szCs w:val="24"/>
            <w:rPrChange w:id="3857" w:author="Razzaghi-Pour, Kavi" w:date="2013-10-30T14:36:00Z">
              <w:rPr>
                <w:rFonts w:ascii="Times New Roman" w:hAnsi="Times New Roman"/>
              </w:rPr>
            </w:rPrChange>
          </w:rPr>
          <w:delText xml:space="preserve"> </w:delText>
        </w:r>
      </w:del>
      <w:r w:rsidRPr="00833ED4">
        <w:rPr>
          <w:rFonts w:ascii="Calibri" w:hAnsi="Calibri"/>
          <w:sz w:val="24"/>
          <w:szCs w:val="24"/>
          <w:rPrChange w:id="3858" w:author="Razzaghi-Pour, Kavi" w:date="2013-10-30T14:36:00Z">
            <w:rPr>
              <w:rFonts w:ascii="Times New Roman" w:hAnsi="Times New Roman"/>
            </w:rPr>
          </w:rPrChange>
        </w:rPr>
        <w:t>require alerting and organising sensation at regular intervals throughout the day.</w:t>
      </w:r>
    </w:p>
    <w:p w:rsidR="00B66DA9" w:rsidRPr="00833ED4" w:rsidRDefault="00B66DA9" w:rsidP="00B66DA9">
      <w:pPr>
        <w:pStyle w:val="ColorfulList-Accent1"/>
        <w:numPr>
          <w:ilvl w:val="0"/>
          <w:numId w:val="3"/>
        </w:numPr>
        <w:rPr>
          <w:rFonts w:ascii="Calibri" w:hAnsi="Calibri"/>
          <w:sz w:val="24"/>
          <w:szCs w:val="24"/>
          <w:rPrChange w:id="3859" w:author="Razzaghi-Pour, Kavi" w:date="2013-10-30T14:36:00Z">
            <w:rPr>
              <w:rFonts w:ascii="Times New Roman" w:hAnsi="Times New Roman"/>
            </w:rPr>
          </w:rPrChange>
        </w:rPr>
      </w:pPr>
      <w:r w:rsidRPr="00833ED4">
        <w:rPr>
          <w:rFonts w:ascii="Calibri" w:hAnsi="Calibri"/>
          <w:sz w:val="24"/>
          <w:szCs w:val="24"/>
          <w:rPrChange w:id="3860" w:author="Razzaghi-Pour, Kavi" w:date="2013-10-30T14:36:00Z">
            <w:rPr>
              <w:rFonts w:ascii="Times New Roman" w:hAnsi="Times New Roman"/>
            </w:rPr>
          </w:rPrChange>
        </w:rPr>
        <w:t>Some students would benefit from short bursts of activity or input and others will require longer and more intensive workouts.</w:t>
      </w:r>
    </w:p>
    <w:p w:rsidR="00B66DA9" w:rsidRPr="00833ED4" w:rsidRDefault="00B66DA9" w:rsidP="00B66DA9">
      <w:pPr>
        <w:jc w:val="center"/>
        <w:rPr>
          <w:rFonts w:ascii="Calibri" w:hAnsi="Calibri"/>
          <w:sz w:val="24"/>
          <w:szCs w:val="24"/>
          <w:u w:val="single"/>
          <w:rPrChange w:id="3861" w:author="Razzaghi-Pour, Kavi" w:date="2013-10-30T14:36:00Z">
            <w:rPr>
              <w:rFonts w:ascii="Times New Roman" w:hAnsi="Times New Roman"/>
              <w:u w:val="single"/>
            </w:rPr>
          </w:rPrChange>
        </w:rPr>
      </w:pPr>
      <w:r w:rsidRPr="00833ED4">
        <w:rPr>
          <w:rFonts w:ascii="Calibri" w:hAnsi="Calibri"/>
          <w:sz w:val="24"/>
          <w:szCs w:val="24"/>
          <w:u w:val="single"/>
          <w:rPrChange w:id="3862" w:author="Razzaghi-Pour, Kavi" w:date="2013-10-30T14:36:00Z">
            <w:rPr>
              <w:rFonts w:ascii="Times New Roman" w:hAnsi="Times New Roman"/>
              <w:u w:val="single"/>
            </w:rPr>
          </w:rPrChange>
        </w:rPr>
        <w:t xml:space="preserve">Strategies for the </w:t>
      </w:r>
      <w:r w:rsidRPr="00833ED4">
        <w:rPr>
          <w:rFonts w:ascii="Calibri" w:hAnsi="Calibri"/>
          <w:b/>
          <w:color w:val="595959"/>
          <w:sz w:val="24"/>
          <w:szCs w:val="24"/>
          <w:u w:val="single"/>
          <w:rPrChange w:id="3863" w:author="Razzaghi-Pour, Kavi" w:date="2013-10-30T14:36:00Z">
            <w:rPr>
              <w:rFonts w:ascii="Times New Roman" w:hAnsi="Times New Roman"/>
              <w:b/>
              <w:color w:val="595959"/>
              <w:u w:val="single"/>
            </w:rPr>
          </w:rPrChange>
        </w:rPr>
        <w:t>Grey</w:t>
      </w:r>
      <w:r w:rsidRPr="00833ED4">
        <w:rPr>
          <w:rFonts w:ascii="Calibri" w:hAnsi="Calibri"/>
          <w:sz w:val="24"/>
          <w:szCs w:val="24"/>
          <w:u w:val="single"/>
          <w:rPrChange w:id="3864" w:author="Razzaghi-Pour, Kavi" w:date="2013-10-30T14:36:00Z">
            <w:rPr>
              <w:rFonts w:ascii="Times New Roman" w:hAnsi="Times New Roman"/>
              <w:u w:val="single"/>
            </w:rPr>
          </w:rPrChange>
        </w:rPr>
        <w:t xml:space="preserve"> Zone</w:t>
      </w:r>
    </w:p>
    <w:p w:rsidR="00161768" w:rsidRPr="00833ED4" w:rsidRDefault="00161768" w:rsidP="00161768">
      <w:pPr>
        <w:rPr>
          <w:ins w:id="3865" w:author="kavi.razzaghi" w:date="2013-10-14T05:31:00Z"/>
          <w:rFonts w:ascii="Calibri" w:hAnsi="Calibri"/>
          <w:b/>
          <w:color w:val="595959"/>
          <w:sz w:val="24"/>
          <w:szCs w:val="24"/>
          <w:u w:val="single"/>
          <w:rPrChange w:id="3866" w:author="Razzaghi-Pour, Kavi" w:date="2013-10-30T14:36:00Z">
            <w:rPr>
              <w:ins w:id="3867" w:author="kavi.razzaghi" w:date="2013-10-14T05:31:00Z"/>
              <w:rFonts w:ascii="Times New Roman" w:hAnsi="Times New Roman"/>
              <w:b/>
              <w:color w:val="595959"/>
              <w:u w:val="single"/>
            </w:rPr>
          </w:rPrChange>
        </w:rPr>
      </w:pPr>
      <w:ins w:id="3868" w:author="kavi.razzaghi" w:date="2013-10-14T05:31:00Z">
        <w:r w:rsidRPr="00833ED4">
          <w:rPr>
            <w:rFonts w:ascii="Calibri" w:hAnsi="Calibri"/>
            <w:b/>
            <w:color w:val="595959"/>
            <w:sz w:val="24"/>
            <w:szCs w:val="24"/>
            <w:u w:val="single"/>
            <w:rPrChange w:id="3869" w:author="Razzaghi-Pour, Kavi" w:date="2013-10-30T14:36:00Z">
              <w:rPr>
                <w:rFonts w:ascii="Times New Roman" w:hAnsi="Times New Roman"/>
                <w:b/>
                <w:color w:val="595959"/>
                <w:u w:val="single"/>
              </w:rPr>
            </w:rPrChange>
          </w:rPr>
          <w:t>A student in this zone benefits from:</w:t>
        </w:r>
      </w:ins>
    </w:p>
    <w:p w:rsidR="00081D1C" w:rsidRPr="00833ED4" w:rsidRDefault="00081D1C" w:rsidP="00081D1C">
      <w:pPr>
        <w:spacing w:after="0"/>
        <w:rPr>
          <w:rFonts w:ascii="Calibri" w:hAnsi="Calibri"/>
          <w:sz w:val="24"/>
          <w:szCs w:val="24"/>
          <w:rPrChange w:id="3870" w:author="Razzaghi-Pour, Kavi" w:date="2013-10-30T14:36:00Z">
            <w:rPr>
              <w:rFonts w:ascii="Times New Roman" w:hAnsi="Times New Roman"/>
            </w:rPr>
          </w:rPrChange>
        </w:rPr>
      </w:pPr>
      <w:r w:rsidRPr="00833ED4">
        <w:rPr>
          <w:rFonts w:ascii="Calibri" w:hAnsi="Calibri"/>
          <w:b/>
          <w:sz w:val="24"/>
          <w:szCs w:val="24"/>
          <w:rPrChange w:id="3871" w:author="Razzaghi-Pour, Kavi" w:date="2013-10-30T14:36:00Z">
            <w:rPr>
              <w:rFonts w:ascii="Times New Roman" w:hAnsi="Times New Roman"/>
              <w:b/>
            </w:rPr>
          </w:rPrChange>
        </w:rPr>
        <w:t>Touch</w:t>
      </w:r>
      <w:r w:rsidRPr="00833ED4">
        <w:rPr>
          <w:rFonts w:ascii="Calibri" w:hAnsi="Calibri"/>
          <w:sz w:val="24"/>
          <w:szCs w:val="24"/>
          <w:rPrChange w:id="3872" w:author="Razzaghi-Pour, Kavi" w:date="2013-10-30T14:36:00Z">
            <w:rPr>
              <w:rFonts w:ascii="Times New Roman" w:hAnsi="Times New Roman"/>
            </w:rPr>
          </w:rPrChange>
        </w:rPr>
        <w:t xml:space="preserve">: </w:t>
      </w:r>
    </w:p>
    <w:p w:rsidR="00081D1C" w:rsidRPr="00833ED4" w:rsidRDefault="00081D1C" w:rsidP="00081D1C">
      <w:pPr>
        <w:pStyle w:val="ColorfulList-Accent1"/>
        <w:numPr>
          <w:ilvl w:val="0"/>
          <w:numId w:val="4"/>
        </w:numPr>
        <w:spacing w:after="0"/>
        <w:rPr>
          <w:rFonts w:ascii="Calibri" w:hAnsi="Calibri"/>
          <w:sz w:val="24"/>
          <w:szCs w:val="24"/>
          <w:rPrChange w:id="3873" w:author="Razzaghi-Pour, Kavi" w:date="2013-10-30T14:36:00Z">
            <w:rPr>
              <w:rFonts w:ascii="Times New Roman" w:hAnsi="Times New Roman"/>
            </w:rPr>
          </w:rPrChange>
        </w:rPr>
      </w:pPr>
      <w:r w:rsidRPr="00833ED4">
        <w:rPr>
          <w:rFonts w:ascii="Calibri" w:hAnsi="Calibri"/>
          <w:sz w:val="24"/>
          <w:szCs w:val="24"/>
          <w:rPrChange w:id="3874" w:author="Razzaghi-Pour, Kavi" w:date="2013-10-30T14:36:00Z">
            <w:rPr>
              <w:rFonts w:ascii="Times New Roman" w:hAnsi="Times New Roman"/>
            </w:rPr>
          </w:rPrChange>
        </w:rPr>
        <w:t>Provide alerting tactile input (e.g. cool face washer, ice pack, deep pressure, fanning</w:t>
      </w:r>
      <w:ins w:id="3875" w:author="Catherine Hays" w:date="2013-10-21T12:31:00Z">
        <w:r w:rsidRPr="00833ED4">
          <w:rPr>
            <w:rFonts w:ascii="Calibri" w:hAnsi="Calibri"/>
            <w:sz w:val="24"/>
            <w:szCs w:val="24"/>
            <w:rPrChange w:id="3876" w:author="Razzaghi-Pour, Kavi" w:date="2013-10-30T14:36:00Z">
              <w:rPr>
                <w:rFonts w:ascii="Times New Roman" w:hAnsi="Times New Roman"/>
              </w:rPr>
            </w:rPrChange>
          </w:rPr>
          <w:t xml:space="preserve"> at the beginning or during activities and </w:t>
        </w:r>
      </w:ins>
      <w:del w:id="3877" w:author="Catherine Hays" w:date="2013-10-21T12:31:00Z">
        <w:r w:rsidRPr="00833ED4" w:rsidDel="00081D1C">
          <w:rPr>
            <w:rFonts w:ascii="Calibri" w:hAnsi="Calibri"/>
            <w:sz w:val="24"/>
            <w:szCs w:val="24"/>
            <w:rPrChange w:id="3878" w:author="Razzaghi-Pour, Kavi" w:date="2013-10-30T14:36:00Z">
              <w:rPr>
                <w:rFonts w:ascii="Times New Roman" w:hAnsi="Times New Roman"/>
              </w:rPr>
            </w:rPrChange>
          </w:rPr>
          <w:delText xml:space="preserve">, </w:delText>
        </w:r>
      </w:del>
      <w:r w:rsidRPr="00833ED4">
        <w:rPr>
          <w:rFonts w:ascii="Calibri" w:hAnsi="Calibri"/>
          <w:sz w:val="24"/>
          <w:szCs w:val="24"/>
          <w:rPrChange w:id="3879" w:author="Razzaghi-Pour, Kavi" w:date="2013-10-30T14:36:00Z">
            <w:rPr>
              <w:rFonts w:ascii="Times New Roman" w:hAnsi="Times New Roman"/>
            </w:rPr>
          </w:rPrChange>
        </w:rPr>
        <w:t>us</w:t>
      </w:r>
      <w:ins w:id="3880" w:author="Catherine Hays" w:date="2013-10-21T12:32:00Z">
        <w:r w:rsidRPr="00833ED4">
          <w:rPr>
            <w:rFonts w:ascii="Calibri" w:hAnsi="Calibri"/>
            <w:sz w:val="24"/>
            <w:szCs w:val="24"/>
            <w:rPrChange w:id="3881" w:author="Razzaghi-Pour, Kavi" w:date="2013-10-30T14:36:00Z">
              <w:rPr>
                <w:rFonts w:ascii="Times New Roman" w:hAnsi="Times New Roman"/>
              </w:rPr>
            </w:rPrChange>
          </w:rPr>
          <w:t>e</w:t>
        </w:r>
      </w:ins>
      <w:del w:id="3882" w:author="Catherine Hays" w:date="2013-10-21T12:32:00Z">
        <w:r w:rsidRPr="00833ED4" w:rsidDel="00081D1C">
          <w:rPr>
            <w:rFonts w:ascii="Calibri" w:hAnsi="Calibri"/>
            <w:sz w:val="24"/>
            <w:szCs w:val="24"/>
            <w:rPrChange w:id="3883" w:author="Razzaghi-Pour, Kavi" w:date="2013-10-30T14:36:00Z">
              <w:rPr>
                <w:rFonts w:ascii="Times New Roman" w:hAnsi="Times New Roman"/>
              </w:rPr>
            </w:rPrChange>
          </w:rPr>
          <w:delText>ing</w:delText>
        </w:r>
      </w:del>
      <w:r w:rsidRPr="00833ED4">
        <w:rPr>
          <w:rFonts w:ascii="Calibri" w:hAnsi="Calibri"/>
          <w:sz w:val="24"/>
          <w:szCs w:val="24"/>
          <w:rPrChange w:id="3884" w:author="Razzaghi-Pour, Kavi" w:date="2013-10-30T14:36:00Z">
            <w:rPr>
              <w:rFonts w:ascii="Times New Roman" w:hAnsi="Times New Roman"/>
            </w:rPr>
          </w:rPrChange>
        </w:rPr>
        <w:t xml:space="preserve"> different textures such as sand paper, silk, wool, soft/hard, hot/cold</w:t>
      </w:r>
      <w:ins w:id="3885" w:author="Catherine Hays" w:date="2013-10-21T12:28:00Z">
        <w:r w:rsidRPr="00833ED4">
          <w:rPr>
            <w:rFonts w:ascii="Calibri" w:hAnsi="Calibri"/>
            <w:sz w:val="24"/>
            <w:szCs w:val="24"/>
            <w:rPrChange w:id="3886" w:author="Razzaghi-Pour, Kavi" w:date="2013-10-30T14:36:00Z">
              <w:rPr>
                <w:rFonts w:ascii="Times New Roman" w:hAnsi="Times New Roman"/>
              </w:rPr>
            </w:rPrChange>
          </w:rPr>
          <w:t xml:space="preserve"> during learning activities</w:t>
        </w:r>
      </w:ins>
      <w:r w:rsidRPr="00833ED4">
        <w:rPr>
          <w:rFonts w:ascii="Calibri" w:hAnsi="Calibri"/>
          <w:sz w:val="24"/>
          <w:szCs w:val="24"/>
          <w:rPrChange w:id="3887" w:author="Razzaghi-Pour, Kavi" w:date="2013-10-30T14:36:00Z">
            <w:rPr>
              <w:rFonts w:ascii="Times New Roman" w:hAnsi="Times New Roman"/>
            </w:rPr>
          </w:rPrChange>
        </w:rPr>
        <w:t>)</w:t>
      </w:r>
    </w:p>
    <w:p w:rsidR="00081D1C" w:rsidRPr="00833ED4" w:rsidRDefault="00081D1C" w:rsidP="00081D1C">
      <w:pPr>
        <w:pStyle w:val="ColorfulList-Accent1"/>
        <w:numPr>
          <w:ilvl w:val="0"/>
          <w:numId w:val="4"/>
        </w:numPr>
        <w:spacing w:after="0"/>
        <w:rPr>
          <w:rFonts w:ascii="Calibri" w:hAnsi="Calibri"/>
          <w:sz w:val="24"/>
          <w:szCs w:val="24"/>
          <w:rPrChange w:id="3888" w:author="Razzaghi-Pour, Kavi" w:date="2013-10-30T14:36:00Z">
            <w:rPr>
              <w:rFonts w:ascii="Times New Roman" w:hAnsi="Times New Roman"/>
            </w:rPr>
          </w:rPrChange>
        </w:rPr>
      </w:pPr>
      <w:r w:rsidRPr="00833ED4">
        <w:rPr>
          <w:rFonts w:ascii="Calibri" w:hAnsi="Calibri"/>
          <w:sz w:val="24"/>
          <w:szCs w:val="24"/>
          <w:rPrChange w:id="3889" w:author="Razzaghi-Pour, Kavi" w:date="2013-10-30T14:36:00Z">
            <w:rPr>
              <w:rFonts w:ascii="Times New Roman" w:hAnsi="Times New Roman"/>
            </w:rPr>
          </w:rPrChange>
        </w:rPr>
        <w:t>Introduce games with a strong tactile focus such as patting rhythms on each other’s backs, clapping and body slapping songs.</w:t>
      </w:r>
    </w:p>
    <w:p w:rsidR="00081D1C" w:rsidRPr="00833ED4" w:rsidRDefault="00081D1C" w:rsidP="00081D1C">
      <w:pPr>
        <w:pStyle w:val="ColorfulList-Accent1"/>
        <w:numPr>
          <w:ilvl w:val="0"/>
          <w:numId w:val="4"/>
        </w:numPr>
        <w:spacing w:after="0"/>
        <w:rPr>
          <w:ins w:id="3890" w:author="Catherine Hays" w:date="2013-10-21T12:30:00Z"/>
          <w:rFonts w:ascii="Calibri" w:hAnsi="Calibri"/>
          <w:sz w:val="24"/>
          <w:szCs w:val="24"/>
          <w:rPrChange w:id="3891" w:author="Razzaghi-Pour, Kavi" w:date="2013-10-30T14:36:00Z">
            <w:rPr>
              <w:ins w:id="3892" w:author="Catherine Hays" w:date="2013-10-21T12:30:00Z"/>
              <w:rFonts w:ascii="Times New Roman" w:hAnsi="Times New Roman"/>
            </w:rPr>
          </w:rPrChange>
        </w:rPr>
      </w:pPr>
      <w:r w:rsidRPr="00833ED4">
        <w:rPr>
          <w:rFonts w:ascii="Calibri" w:hAnsi="Calibri"/>
          <w:sz w:val="24"/>
          <w:szCs w:val="24"/>
          <w:rPrChange w:id="3893" w:author="Razzaghi-Pour, Kavi" w:date="2013-10-30T14:36:00Z">
            <w:rPr>
              <w:rFonts w:ascii="Times New Roman" w:hAnsi="Times New Roman"/>
            </w:rPr>
          </w:rPrChange>
        </w:rPr>
        <w:t>Use touch cues to get your student’s attention and use and provide tactile input such as rubbing their back, squeezing their shoulders or touching their hand to maintain their attention.</w:t>
      </w:r>
    </w:p>
    <w:p w:rsidR="00081D1C" w:rsidRPr="00833ED4" w:rsidRDefault="00081D1C" w:rsidP="00081D1C">
      <w:pPr>
        <w:pStyle w:val="ColorfulList-Accent1"/>
        <w:numPr>
          <w:ilvl w:val="0"/>
          <w:numId w:val="4"/>
        </w:numPr>
        <w:spacing w:after="0"/>
        <w:rPr>
          <w:ins w:id="3894" w:author="Catherine Hays" w:date="2013-10-21T12:32:00Z"/>
          <w:rFonts w:ascii="Calibri" w:hAnsi="Calibri"/>
          <w:sz w:val="24"/>
          <w:szCs w:val="24"/>
          <w:rPrChange w:id="3895" w:author="Razzaghi-Pour, Kavi" w:date="2013-10-30T14:36:00Z">
            <w:rPr>
              <w:ins w:id="3896" w:author="Catherine Hays" w:date="2013-10-21T12:32:00Z"/>
              <w:rFonts w:ascii="Times New Roman" w:hAnsi="Times New Roman"/>
            </w:rPr>
          </w:rPrChange>
        </w:rPr>
      </w:pPr>
      <w:ins w:id="3897" w:author="Catherine Hays" w:date="2013-10-21T12:30:00Z">
        <w:r w:rsidRPr="00833ED4">
          <w:rPr>
            <w:rFonts w:ascii="Calibri" w:hAnsi="Calibri"/>
            <w:sz w:val="24"/>
            <w:szCs w:val="24"/>
            <w:rPrChange w:id="3898" w:author="Razzaghi-Pour, Kavi" w:date="2013-10-30T14:36:00Z">
              <w:rPr>
                <w:rFonts w:ascii="Times New Roman" w:hAnsi="Times New Roman"/>
              </w:rPr>
            </w:rPrChange>
          </w:rPr>
          <w:t>Encourage use of mirrors to check face and clothing</w:t>
        </w:r>
      </w:ins>
      <w:ins w:id="3899" w:author="Catherine Hays" w:date="2013-10-21T12:32:00Z">
        <w:r w:rsidR="00DF7643" w:rsidRPr="00833ED4">
          <w:rPr>
            <w:rFonts w:ascii="Calibri" w:hAnsi="Calibri"/>
            <w:sz w:val="24"/>
            <w:szCs w:val="24"/>
            <w:rPrChange w:id="3900" w:author="Razzaghi-Pour, Kavi" w:date="2013-10-30T14:36:00Z">
              <w:rPr>
                <w:rFonts w:ascii="Times New Roman" w:hAnsi="Times New Roman"/>
              </w:rPr>
            </w:rPrChange>
          </w:rPr>
          <w:t>.</w:t>
        </w:r>
      </w:ins>
    </w:p>
    <w:p w:rsidR="00DF7643" w:rsidRPr="00833ED4" w:rsidRDefault="00DF7643" w:rsidP="00DF7643">
      <w:pPr>
        <w:pStyle w:val="ColorfulList-Accent1"/>
        <w:numPr>
          <w:ilvl w:val="0"/>
          <w:numId w:val="4"/>
        </w:numPr>
        <w:spacing w:after="0"/>
        <w:rPr>
          <w:rFonts w:ascii="Calibri" w:hAnsi="Calibri"/>
          <w:sz w:val="24"/>
          <w:szCs w:val="24"/>
          <w:rPrChange w:id="3901" w:author="Razzaghi-Pour, Kavi" w:date="2013-10-30T14:36:00Z">
            <w:rPr>
              <w:rFonts w:ascii="Times New Roman" w:hAnsi="Times New Roman"/>
            </w:rPr>
          </w:rPrChange>
        </w:rPr>
      </w:pPr>
    </w:p>
    <w:p w:rsidR="00161768" w:rsidRPr="00833ED4" w:rsidRDefault="00161768" w:rsidP="00B66DA9">
      <w:pPr>
        <w:spacing w:after="0"/>
        <w:rPr>
          <w:ins w:id="3902" w:author="kavi.razzaghi" w:date="2013-10-14T05:31:00Z"/>
          <w:rFonts w:ascii="Calibri" w:hAnsi="Calibri"/>
          <w:b/>
          <w:sz w:val="24"/>
          <w:szCs w:val="24"/>
          <w:rPrChange w:id="3903" w:author="Razzaghi-Pour, Kavi" w:date="2013-10-30T14:36:00Z">
            <w:rPr>
              <w:ins w:id="3904" w:author="kavi.razzaghi" w:date="2013-10-14T05:31:00Z"/>
              <w:rFonts w:ascii="Times New Roman" w:hAnsi="Times New Roman"/>
              <w:b/>
            </w:rPr>
          </w:rPrChange>
        </w:rPr>
      </w:pPr>
    </w:p>
    <w:p w:rsidR="00DF7643" w:rsidRPr="00833ED4" w:rsidRDefault="00081D1C" w:rsidP="00DF7643">
      <w:pPr>
        <w:spacing w:after="0"/>
        <w:rPr>
          <w:ins w:id="3905" w:author="Catherine Hays" w:date="2013-10-21T12:38:00Z"/>
          <w:rFonts w:ascii="Calibri" w:hAnsi="Calibri"/>
          <w:b/>
          <w:sz w:val="24"/>
          <w:szCs w:val="24"/>
          <w:rPrChange w:id="3906" w:author="Razzaghi-Pour, Kavi" w:date="2013-10-30T14:36:00Z">
            <w:rPr>
              <w:ins w:id="3907" w:author="Catherine Hays" w:date="2013-10-21T12:38:00Z"/>
              <w:rFonts w:ascii="Times New Roman" w:hAnsi="Times New Roman"/>
              <w:b/>
            </w:rPr>
          </w:rPrChange>
        </w:rPr>
      </w:pPr>
      <w:ins w:id="3908" w:author="Catherine Hays" w:date="2013-10-21T12:27:00Z">
        <w:r w:rsidRPr="00833ED4">
          <w:rPr>
            <w:rFonts w:ascii="Calibri" w:hAnsi="Calibri"/>
            <w:b/>
            <w:sz w:val="24"/>
            <w:szCs w:val="24"/>
            <w:rPrChange w:id="3909" w:author="Razzaghi-Pour, Kavi" w:date="2013-10-30T14:36:00Z">
              <w:rPr>
                <w:rFonts w:ascii="Times New Roman" w:hAnsi="Times New Roman"/>
                <w:b/>
              </w:rPr>
            </w:rPrChange>
          </w:rPr>
          <w:t xml:space="preserve">Vestibular </w:t>
        </w:r>
      </w:ins>
      <w:r w:rsidR="00B66DA9" w:rsidRPr="00833ED4">
        <w:rPr>
          <w:rFonts w:ascii="Calibri" w:hAnsi="Calibri"/>
          <w:b/>
          <w:sz w:val="24"/>
          <w:szCs w:val="24"/>
          <w:rPrChange w:id="3910" w:author="Razzaghi-Pour, Kavi" w:date="2013-10-30T14:36:00Z">
            <w:rPr>
              <w:rFonts w:ascii="Times New Roman" w:hAnsi="Times New Roman"/>
              <w:b/>
            </w:rPr>
          </w:rPrChange>
        </w:rPr>
        <w:t>Movement</w:t>
      </w:r>
      <w:ins w:id="3911" w:author="Catherine Hays" w:date="2013-10-21T12:38:00Z">
        <w:r w:rsidR="00DF7643" w:rsidRPr="00833ED4">
          <w:rPr>
            <w:rFonts w:ascii="Calibri" w:hAnsi="Calibri"/>
            <w:sz w:val="24"/>
            <w:szCs w:val="24"/>
            <w:rPrChange w:id="3912" w:author="Razzaghi-Pour, Kavi" w:date="2013-10-30T14:36:00Z">
              <w:rPr>
                <w:rFonts w:ascii="Times New Roman" w:hAnsi="Times New Roman"/>
              </w:rPr>
            </w:rPrChange>
          </w:rPr>
          <w:t xml:space="preserve"> </w:t>
        </w:r>
        <w:del w:id="3913" w:author="Karima Sansoni" w:date="2013-10-21T18:12:00Z">
          <w:r w:rsidR="00DF7643" w:rsidRPr="00833ED4" w:rsidDel="000B0BAE">
            <w:rPr>
              <w:rFonts w:ascii="Calibri" w:hAnsi="Calibri"/>
              <w:sz w:val="24"/>
              <w:szCs w:val="24"/>
              <w:rPrChange w:id="3914" w:author="Razzaghi-Pour, Kavi" w:date="2013-10-30T14:36:00Z">
                <w:rPr>
                  <w:rFonts w:ascii="Times New Roman" w:hAnsi="Times New Roman"/>
                </w:rPr>
              </w:rPrChange>
            </w:rPr>
            <w:delText xml:space="preserve">and </w:delText>
          </w:r>
        </w:del>
      </w:ins>
      <w:del w:id="3915" w:author="Catherine Hays" w:date="2013-10-21T12:38:00Z">
        <w:r w:rsidR="00B66DA9" w:rsidRPr="00833ED4" w:rsidDel="00DF7643">
          <w:rPr>
            <w:rFonts w:ascii="Calibri" w:hAnsi="Calibri"/>
            <w:sz w:val="24"/>
            <w:szCs w:val="24"/>
            <w:rPrChange w:id="3916" w:author="Razzaghi-Pour, Kavi" w:date="2013-10-30T14:36:00Z">
              <w:rPr>
                <w:rFonts w:ascii="Times New Roman" w:hAnsi="Times New Roman"/>
              </w:rPr>
            </w:rPrChange>
          </w:rPr>
          <w:delText xml:space="preserve">: </w:delText>
        </w:r>
      </w:del>
      <w:ins w:id="3917" w:author="Catherine Hays" w:date="2013-10-21T12:38:00Z">
        <w:del w:id="3918" w:author="Karima Sansoni" w:date="2013-10-21T18:12:00Z">
          <w:r w:rsidR="00DF7643" w:rsidRPr="00833ED4" w:rsidDel="000B0BAE">
            <w:rPr>
              <w:rFonts w:ascii="Calibri" w:hAnsi="Calibri"/>
              <w:b/>
              <w:sz w:val="24"/>
              <w:szCs w:val="24"/>
              <w:rPrChange w:id="3919" w:author="Razzaghi-Pour, Kavi" w:date="2013-10-30T14:36:00Z">
                <w:rPr>
                  <w:rFonts w:ascii="Times New Roman" w:hAnsi="Times New Roman"/>
                  <w:b/>
                </w:rPr>
              </w:rPrChange>
            </w:rPr>
            <w:delText>Proprioception (Heavy Muscle Work</w:delText>
          </w:r>
        </w:del>
        <w:r w:rsidR="00DF7643" w:rsidRPr="00833ED4">
          <w:rPr>
            <w:rFonts w:ascii="Calibri" w:hAnsi="Calibri"/>
            <w:b/>
            <w:sz w:val="24"/>
            <w:szCs w:val="24"/>
            <w:rPrChange w:id="3920" w:author="Razzaghi-Pour, Kavi" w:date="2013-10-30T14:36:00Z">
              <w:rPr>
                <w:rFonts w:ascii="Times New Roman" w:hAnsi="Times New Roman"/>
                <w:b/>
              </w:rPr>
            </w:rPrChange>
          </w:rPr>
          <w:t>):</w:t>
        </w:r>
      </w:ins>
    </w:p>
    <w:p w:rsidR="00B66DA9" w:rsidRPr="00833ED4" w:rsidRDefault="00B66DA9" w:rsidP="00B66DA9">
      <w:pPr>
        <w:spacing w:after="0"/>
        <w:rPr>
          <w:rFonts w:ascii="Calibri" w:hAnsi="Calibri"/>
          <w:sz w:val="24"/>
          <w:szCs w:val="24"/>
          <w:u w:val="single"/>
          <w:rPrChange w:id="3921" w:author="Razzaghi-Pour, Kavi" w:date="2013-10-30T14:36:00Z">
            <w:rPr>
              <w:rFonts w:ascii="Times New Roman" w:hAnsi="Times New Roman"/>
              <w:u w:val="single"/>
            </w:rPr>
          </w:rPrChange>
        </w:rPr>
      </w:pPr>
    </w:p>
    <w:p w:rsidR="00B66DA9" w:rsidRPr="00833ED4" w:rsidRDefault="00B66DA9" w:rsidP="00B66DA9">
      <w:pPr>
        <w:pStyle w:val="ColorfulList-Accent1"/>
        <w:numPr>
          <w:ilvl w:val="0"/>
          <w:numId w:val="4"/>
        </w:numPr>
        <w:spacing w:after="0"/>
        <w:rPr>
          <w:rFonts w:ascii="Calibri" w:hAnsi="Calibri"/>
          <w:sz w:val="24"/>
          <w:szCs w:val="24"/>
          <w:rPrChange w:id="3922" w:author="Razzaghi-Pour, Kavi" w:date="2013-10-30T14:36:00Z">
            <w:rPr>
              <w:rFonts w:ascii="Times New Roman" w:hAnsi="Times New Roman"/>
            </w:rPr>
          </w:rPrChange>
        </w:rPr>
      </w:pPr>
      <w:r w:rsidRPr="00833ED4">
        <w:rPr>
          <w:rFonts w:ascii="Calibri" w:hAnsi="Calibri"/>
          <w:sz w:val="24"/>
          <w:szCs w:val="24"/>
          <w:rPrChange w:id="3923" w:author="Razzaghi-Pour, Kavi" w:date="2013-10-30T14:36:00Z">
            <w:rPr>
              <w:rFonts w:ascii="Times New Roman" w:hAnsi="Times New Roman"/>
            </w:rPr>
          </w:rPrChange>
        </w:rPr>
        <w:t>Alert the student t</w:t>
      </w:r>
      <w:ins w:id="3924" w:author="Karima Sansoni" w:date="2013-10-16T17:05:00Z">
        <w:r w:rsidR="0014576C" w:rsidRPr="00833ED4">
          <w:rPr>
            <w:rFonts w:ascii="Calibri" w:hAnsi="Calibri"/>
            <w:sz w:val="24"/>
            <w:szCs w:val="24"/>
            <w:rPrChange w:id="3925" w:author="Razzaghi-Pour, Kavi" w:date="2013-10-30T14:36:00Z">
              <w:rPr>
                <w:rFonts w:ascii="Times New Roman" w:hAnsi="Times New Roman"/>
              </w:rPr>
            </w:rPrChange>
          </w:rPr>
          <w:t>hrough</w:t>
        </w:r>
      </w:ins>
      <w:del w:id="3926" w:author="Karima Sansoni" w:date="2013-10-16T17:05:00Z">
        <w:r w:rsidRPr="00833ED4" w:rsidDel="0014576C">
          <w:rPr>
            <w:rFonts w:ascii="Calibri" w:hAnsi="Calibri"/>
            <w:sz w:val="24"/>
            <w:szCs w:val="24"/>
            <w:rPrChange w:id="3927" w:author="Razzaghi-Pour, Kavi" w:date="2013-10-30T14:36:00Z">
              <w:rPr>
                <w:rFonts w:ascii="Times New Roman" w:hAnsi="Times New Roman"/>
              </w:rPr>
            </w:rPrChange>
          </w:rPr>
          <w:delText>o</w:delText>
        </w:r>
      </w:del>
      <w:r w:rsidRPr="00833ED4">
        <w:rPr>
          <w:rFonts w:ascii="Calibri" w:hAnsi="Calibri"/>
          <w:sz w:val="24"/>
          <w:szCs w:val="24"/>
          <w:rPrChange w:id="3928" w:author="Razzaghi-Pour, Kavi" w:date="2013-10-30T14:36:00Z">
            <w:rPr>
              <w:rFonts w:ascii="Times New Roman" w:hAnsi="Times New Roman"/>
            </w:rPr>
          </w:rPrChange>
        </w:rPr>
        <w:t xml:space="preserve"> movement</w:t>
      </w:r>
    </w:p>
    <w:p w:rsidR="00B66DA9" w:rsidRPr="00833ED4" w:rsidRDefault="00B66DA9" w:rsidP="00B66DA9">
      <w:pPr>
        <w:pStyle w:val="ColorfulList-Accent1"/>
        <w:numPr>
          <w:ilvl w:val="0"/>
          <w:numId w:val="4"/>
        </w:numPr>
        <w:spacing w:after="0"/>
        <w:rPr>
          <w:rFonts w:ascii="Calibri" w:hAnsi="Calibri"/>
          <w:sz w:val="24"/>
          <w:szCs w:val="24"/>
          <w:rPrChange w:id="3929" w:author="Razzaghi-Pour, Kavi" w:date="2013-10-30T14:36:00Z">
            <w:rPr>
              <w:rFonts w:ascii="Times New Roman" w:hAnsi="Times New Roman"/>
            </w:rPr>
          </w:rPrChange>
        </w:rPr>
      </w:pPr>
      <w:r w:rsidRPr="00833ED4">
        <w:rPr>
          <w:rFonts w:ascii="Calibri" w:hAnsi="Calibri"/>
          <w:sz w:val="24"/>
          <w:szCs w:val="24"/>
          <w:rPrChange w:id="3930" w:author="Razzaghi-Pour, Kavi" w:date="2013-10-30T14:36:00Z">
            <w:rPr>
              <w:rFonts w:ascii="Times New Roman" w:hAnsi="Times New Roman"/>
            </w:rPr>
          </w:rPrChange>
        </w:rPr>
        <w:t>Encourage changes in direction and pace when walking to the library or music class</w:t>
      </w:r>
    </w:p>
    <w:p w:rsidR="00DF7643" w:rsidRPr="00833ED4" w:rsidDel="000B0BAE" w:rsidRDefault="00DF7643" w:rsidP="00DF7643">
      <w:pPr>
        <w:pStyle w:val="ColorfulList-Accent1"/>
        <w:numPr>
          <w:ilvl w:val="0"/>
          <w:numId w:val="4"/>
        </w:numPr>
        <w:spacing w:after="0"/>
        <w:rPr>
          <w:del w:id="3931" w:author="Karima Sansoni" w:date="2013-10-21T18:23:00Z"/>
          <w:rFonts w:ascii="Calibri" w:hAnsi="Calibri"/>
          <w:sz w:val="24"/>
          <w:szCs w:val="24"/>
          <w:rPrChange w:id="3932" w:author="Razzaghi-Pour, Kavi" w:date="2013-10-30T14:36:00Z">
            <w:rPr>
              <w:del w:id="3933" w:author="Karima Sansoni" w:date="2013-10-21T18:23:00Z"/>
              <w:rFonts w:ascii="Times New Roman" w:hAnsi="Times New Roman"/>
            </w:rPr>
          </w:rPrChange>
        </w:rPr>
      </w:pPr>
      <w:del w:id="3934" w:author="Karima Sansoni" w:date="2013-10-21T18:23:00Z">
        <w:r w:rsidRPr="00833ED4" w:rsidDel="000B0BAE">
          <w:rPr>
            <w:rFonts w:ascii="Calibri" w:hAnsi="Calibri"/>
            <w:sz w:val="24"/>
            <w:szCs w:val="24"/>
            <w:rPrChange w:id="3935" w:author="Razzaghi-Pour, Kavi" w:date="2013-10-30T14:36:00Z">
              <w:rPr>
                <w:rFonts w:ascii="Times New Roman" w:hAnsi="Times New Roman"/>
              </w:rPr>
            </w:rPrChange>
          </w:rPr>
          <w:delText>Encourage pushing, pulling, carrying and lifting to provide heavy body work</w:delText>
        </w:r>
      </w:del>
    </w:p>
    <w:p w:rsidR="00DF7643" w:rsidRPr="00833ED4" w:rsidRDefault="00DF7643" w:rsidP="00DF7643">
      <w:pPr>
        <w:pStyle w:val="ColorfulList-Accent1"/>
        <w:numPr>
          <w:ilvl w:val="0"/>
          <w:numId w:val="4"/>
        </w:numPr>
        <w:spacing w:after="0"/>
        <w:rPr>
          <w:rFonts w:ascii="Calibri" w:hAnsi="Calibri"/>
          <w:sz w:val="24"/>
          <w:szCs w:val="24"/>
          <w:rPrChange w:id="3936" w:author="Razzaghi-Pour, Kavi" w:date="2013-10-30T14:36:00Z">
            <w:rPr>
              <w:rFonts w:ascii="Times New Roman" w:hAnsi="Times New Roman"/>
            </w:rPr>
          </w:rPrChange>
        </w:rPr>
      </w:pPr>
      <w:r w:rsidRPr="00833ED4">
        <w:rPr>
          <w:rFonts w:ascii="Calibri" w:hAnsi="Calibri"/>
          <w:sz w:val="24"/>
          <w:szCs w:val="24"/>
          <w:rPrChange w:id="3937" w:author="Razzaghi-Pour, Kavi" w:date="2013-10-30T14:36:00Z">
            <w:rPr>
              <w:rFonts w:ascii="Times New Roman" w:hAnsi="Times New Roman"/>
            </w:rPr>
          </w:rPrChange>
        </w:rPr>
        <w:t>Perform activities to increase strength and awareness in arms and hands e.g. pre-writing warm-up, cutting, finger exercises, the handwriting song</w:t>
      </w:r>
      <w:ins w:id="3938" w:author="Razzaghi-Pour, Kavi" w:date="2013-10-30T14:21:00Z">
        <w:r w:rsidR="008614CA" w:rsidRPr="00833ED4">
          <w:rPr>
            <w:rFonts w:ascii="Calibri" w:hAnsi="Calibri"/>
            <w:sz w:val="24"/>
            <w:szCs w:val="24"/>
            <w:rPrChange w:id="3939" w:author="Razzaghi-Pour, Kavi" w:date="2013-10-30T14:36:00Z">
              <w:rPr>
                <w:rFonts w:ascii="Times New Roman" w:hAnsi="Times New Roman"/>
              </w:rPr>
            </w:rPrChange>
          </w:rPr>
          <w:t>.</w:t>
        </w:r>
      </w:ins>
    </w:p>
    <w:p w:rsidR="00B66DA9" w:rsidRPr="00833ED4" w:rsidRDefault="00B66DA9" w:rsidP="00B66DA9">
      <w:pPr>
        <w:pStyle w:val="ColorfulList-Accent1"/>
        <w:numPr>
          <w:ilvl w:val="0"/>
          <w:numId w:val="4"/>
        </w:numPr>
        <w:spacing w:after="0"/>
        <w:rPr>
          <w:rFonts w:ascii="Calibri" w:hAnsi="Calibri"/>
          <w:sz w:val="24"/>
          <w:szCs w:val="24"/>
          <w:rPrChange w:id="3940" w:author="Razzaghi-Pour, Kavi" w:date="2013-10-30T14:36:00Z">
            <w:rPr>
              <w:rFonts w:ascii="Times New Roman" w:hAnsi="Times New Roman"/>
            </w:rPr>
          </w:rPrChange>
        </w:rPr>
      </w:pPr>
      <w:r w:rsidRPr="00833ED4">
        <w:rPr>
          <w:rFonts w:ascii="Calibri" w:hAnsi="Calibri"/>
          <w:sz w:val="24"/>
          <w:szCs w:val="24"/>
          <w:rPrChange w:id="3941" w:author="Razzaghi-Pour, Kavi" w:date="2013-10-30T14:36:00Z">
            <w:rPr>
              <w:rFonts w:ascii="Times New Roman" w:hAnsi="Times New Roman"/>
            </w:rPr>
          </w:rPrChange>
        </w:rPr>
        <w:t>Physically guide the student when introducing new gross motor skills</w:t>
      </w:r>
      <w:ins w:id="3942" w:author="Razzaghi-Pour, Kavi" w:date="2013-10-30T14:23:00Z">
        <w:r w:rsidR="006D7B82" w:rsidRPr="00833ED4">
          <w:rPr>
            <w:rFonts w:ascii="Calibri" w:hAnsi="Calibri"/>
            <w:sz w:val="24"/>
            <w:szCs w:val="24"/>
            <w:rPrChange w:id="3943" w:author="Razzaghi-Pour, Kavi" w:date="2013-10-30T14:36:00Z">
              <w:rPr>
                <w:rFonts w:ascii="Times New Roman" w:hAnsi="Times New Roman"/>
              </w:rPr>
            </w:rPrChange>
          </w:rPr>
          <w:t>.</w:t>
        </w:r>
      </w:ins>
    </w:p>
    <w:p w:rsidR="00B66DA9" w:rsidRPr="00833ED4" w:rsidRDefault="00B66DA9" w:rsidP="00B66DA9">
      <w:pPr>
        <w:pStyle w:val="ColorfulList-Accent1"/>
        <w:numPr>
          <w:ilvl w:val="0"/>
          <w:numId w:val="4"/>
        </w:numPr>
        <w:spacing w:after="0"/>
        <w:rPr>
          <w:rFonts w:ascii="Calibri" w:hAnsi="Calibri"/>
          <w:sz w:val="24"/>
          <w:szCs w:val="24"/>
          <w:rPrChange w:id="3944" w:author="Razzaghi-Pour, Kavi" w:date="2013-10-30T14:36:00Z">
            <w:rPr>
              <w:rFonts w:ascii="Times New Roman" w:hAnsi="Times New Roman"/>
            </w:rPr>
          </w:rPrChange>
        </w:rPr>
      </w:pPr>
      <w:r w:rsidRPr="00833ED4">
        <w:rPr>
          <w:rFonts w:ascii="Calibri" w:hAnsi="Calibri"/>
          <w:sz w:val="24"/>
          <w:szCs w:val="24"/>
          <w:rPrChange w:id="3945" w:author="Razzaghi-Pour, Kavi" w:date="2013-10-30T14:36:00Z">
            <w:rPr>
              <w:rFonts w:ascii="Times New Roman" w:hAnsi="Times New Roman"/>
            </w:rPr>
          </w:rPrChange>
        </w:rPr>
        <w:t>Introduce clear boundaries as these students may have reduced awareness of their bodies in space. For example use masking tape to indicate where they sit</w:t>
      </w:r>
      <w:ins w:id="3946" w:author="Razzaghi-Pour, Kavi" w:date="2013-10-30T14:24:00Z">
        <w:r w:rsidR="006D7B82" w:rsidRPr="00833ED4">
          <w:rPr>
            <w:rFonts w:ascii="Calibri" w:hAnsi="Calibri"/>
            <w:sz w:val="24"/>
            <w:szCs w:val="24"/>
            <w:rPrChange w:id="3947" w:author="Razzaghi-Pour, Kavi" w:date="2013-10-30T14:36:00Z">
              <w:rPr>
                <w:rFonts w:ascii="Times New Roman" w:hAnsi="Times New Roman"/>
              </w:rPr>
            </w:rPrChange>
          </w:rPr>
          <w:t>.</w:t>
        </w:r>
      </w:ins>
    </w:p>
    <w:p w:rsidR="00B66DA9" w:rsidRPr="00833ED4" w:rsidDel="006D7B82" w:rsidRDefault="00B66DA9" w:rsidP="00B66DA9">
      <w:pPr>
        <w:pStyle w:val="ColorfulList-Accent1"/>
        <w:numPr>
          <w:ilvl w:val="0"/>
          <w:numId w:val="4"/>
        </w:numPr>
        <w:spacing w:after="0"/>
        <w:rPr>
          <w:del w:id="3948" w:author="Razzaghi-Pour, Kavi" w:date="2013-10-30T14:24:00Z"/>
          <w:rFonts w:ascii="Calibri" w:hAnsi="Calibri"/>
          <w:sz w:val="24"/>
          <w:szCs w:val="24"/>
          <w:rPrChange w:id="3949" w:author="Razzaghi-Pour, Kavi" w:date="2013-10-30T14:36:00Z">
            <w:rPr>
              <w:del w:id="3950" w:author="Razzaghi-Pour, Kavi" w:date="2013-10-30T14:24:00Z"/>
              <w:rFonts w:ascii="Times New Roman" w:hAnsi="Times New Roman"/>
            </w:rPr>
          </w:rPrChange>
        </w:rPr>
      </w:pPr>
      <w:del w:id="3951" w:author="Razzaghi-Pour, Kavi" w:date="2013-10-30T14:24:00Z">
        <w:r w:rsidRPr="00833ED4" w:rsidDel="006D7B82">
          <w:rPr>
            <w:rFonts w:ascii="Calibri" w:hAnsi="Calibri"/>
            <w:sz w:val="24"/>
            <w:szCs w:val="24"/>
            <w:rPrChange w:id="3952" w:author="Razzaghi-Pour, Kavi" w:date="2013-10-30T14:36:00Z">
              <w:rPr>
                <w:rFonts w:ascii="Times New Roman" w:hAnsi="Times New Roman"/>
              </w:rPr>
            </w:rPrChange>
          </w:rPr>
          <w:delText>Encourage the student to perform tasks at a suitable pace e.g. using an egg timer</w:delText>
        </w:r>
      </w:del>
      <w:ins w:id="3953" w:author="Karima Sansoni" w:date="2013-10-16T17:05:00Z">
        <w:del w:id="3954" w:author="Razzaghi-Pour, Kavi" w:date="2013-10-30T14:24:00Z">
          <w:r w:rsidR="003A0D26" w:rsidRPr="00833ED4" w:rsidDel="006D7B82">
            <w:rPr>
              <w:rFonts w:ascii="Calibri" w:hAnsi="Calibri"/>
              <w:sz w:val="24"/>
              <w:szCs w:val="24"/>
              <w:rPrChange w:id="3955" w:author="Razzaghi-Pour, Kavi" w:date="2013-10-30T14:36:00Z">
                <w:rPr>
                  <w:rFonts w:ascii="Times New Roman" w:hAnsi="Times New Roman"/>
                </w:rPr>
              </w:rPrChange>
            </w:rPr>
            <w:delText>??? Does this belong here? Maybe better in general strategies for all??</w:delText>
          </w:r>
        </w:del>
      </w:ins>
      <w:ins w:id="3956" w:author="Catherine Hays" w:date="2013-10-21T12:41:00Z">
        <w:del w:id="3957" w:author="Razzaghi-Pour, Kavi" w:date="2013-10-30T14:24:00Z">
          <w:r w:rsidR="00DF7643" w:rsidRPr="00833ED4" w:rsidDel="006D7B82">
            <w:rPr>
              <w:rFonts w:ascii="Calibri" w:hAnsi="Calibri"/>
              <w:sz w:val="24"/>
              <w:szCs w:val="24"/>
              <w:rPrChange w:id="3958" w:author="Razzaghi-Pour, Kavi" w:date="2013-10-30T14:36:00Z">
                <w:rPr>
                  <w:rFonts w:ascii="Times New Roman" w:hAnsi="Times New Roman"/>
                </w:rPr>
              </w:rPrChange>
            </w:rPr>
            <w:delText xml:space="preserve"> Kavi?</w:delText>
          </w:r>
        </w:del>
      </w:ins>
    </w:p>
    <w:p w:rsidR="00DF7643" w:rsidRPr="00833ED4" w:rsidRDefault="00B66DA9" w:rsidP="00B66DA9">
      <w:pPr>
        <w:pStyle w:val="ColorfulList-Accent1"/>
        <w:numPr>
          <w:ilvl w:val="0"/>
          <w:numId w:val="4"/>
        </w:numPr>
        <w:spacing w:after="0"/>
        <w:rPr>
          <w:ins w:id="3959" w:author="Catherine Hays" w:date="2013-10-21T12:39:00Z"/>
          <w:rFonts w:ascii="Calibri" w:hAnsi="Calibri"/>
          <w:sz w:val="24"/>
          <w:szCs w:val="24"/>
          <w:rPrChange w:id="3960" w:author="Razzaghi-Pour, Kavi" w:date="2013-10-30T14:36:00Z">
            <w:rPr>
              <w:ins w:id="3961" w:author="Catherine Hays" w:date="2013-10-21T12:39:00Z"/>
              <w:rFonts w:ascii="Times New Roman" w:hAnsi="Times New Roman"/>
            </w:rPr>
          </w:rPrChange>
        </w:rPr>
      </w:pPr>
      <w:r w:rsidRPr="00833ED4">
        <w:rPr>
          <w:rFonts w:ascii="Calibri" w:hAnsi="Calibri"/>
          <w:sz w:val="24"/>
          <w:szCs w:val="24"/>
          <w:rPrChange w:id="3962" w:author="Razzaghi-Pour, Kavi" w:date="2013-10-30T14:36:00Z">
            <w:rPr>
              <w:rFonts w:ascii="Times New Roman" w:hAnsi="Times New Roman"/>
            </w:rPr>
          </w:rPrChange>
        </w:rPr>
        <w:t>Trial use of assistive equipment if the student has reduced endurance e.g. slope board, pencil grip, and ensure appropriate seating</w:t>
      </w:r>
      <w:ins w:id="3963" w:author="Catherine Hays" w:date="2013-10-21T12:39:00Z">
        <w:r w:rsidR="00DF7643" w:rsidRPr="00833ED4">
          <w:rPr>
            <w:rFonts w:ascii="Calibri" w:hAnsi="Calibri"/>
            <w:sz w:val="24"/>
            <w:szCs w:val="24"/>
            <w:rPrChange w:id="3964" w:author="Razzaghi-Pour, Kavi" w:date="2013-10-30T14:36:00Z">
              <w:rPr>
                <w:rFonts w:ascii="Times New Roman" w:hAnsi="Times New Roman"/>
              </w:rPr>
            </w:rPrChange>
          </w:rPr>
          <w:t>/posture</w:t>
        </w:r>
      </w:ins>
    </w:p>
    <w:p w:rsidR="00DF7643" w:rsidRPr="00833ED4" w:rsidRDefault="00DF7643" w:rsidP="00DF7643">
      <w:pPr>
        <w:pStyle w:val="ColorfulList-Accent1"/>
        <w:numPr>
          <w:ilvl w:val="0"/>
          <w:numId w:val="4"/>
        </w:numPr>
        <w:spacing w:after="0"/>
        <w:rPr>
          <w:ins w:id="3965" w:author="Catherine Hays" w:date="2013-10-21T12:39:00Z"/>
          <w:rFonts w:ascii="Calibri" w:hAnsi="Calibri"/>
          <w:sz w:val="24"/>
          <w:szCs w:val="24"/>
          <w:rPrChange w:id="3966" w:author="Razzaghi-Pour, Kavi" w:date="2013-10-30T14:36:00Z">
            <w:rPr>
              <w:ins w:id="3967" w:author="Catherine Hays" w:date="2013-10-21T12:39:00Z"/>
              <w:rFonts w:ascii="Times New Roman" w:hAnsi="Times New Roman"/>
            </w:rPr>
          </w:rPrChange>
        </w:rPr>
      </w:pPr>
      <w:ins w:id="3968" w:author="Catherine Hays" w:date="2013-10-21T12:39:00Z">
        <w:r w:rsidRPr="00833ED4">
          <w:rPr>
            <w:rFonts w:ascii="Calibri" w:hAnsi="Calibri"/>
            <w:sz w:val="24"/>
            <w:szCs w:val="24"/>
            <w:rPrChange w:id="3969" w:author="Razzaghi-Pour, Kavi" w:date="2013-10-30T14:36:00Z">
              <w:rPr>
                <w:rFonts w:ascii="Times New Roman" w:hAnsi="Times New Roman"/>
              </w:rPr>
            </w:rPrChange>
          </w:rPr>
          <w:lastRenderedPageBreak/>
          <w:t>Allow access to different seating for different activities throughout the day to provide opportunities for movement and to assist with alertness eg floor time, bench chair, swivel chair.</w:t>
        </w:r>
      </w:ins>
    </w:p>
    <w:p w:rsidR="00DF7643" w:rsidRPr="00833ED4" w:rsidRDefault="00DF7643" w:rsidP="00DF7643">
      <w:pPr>
        <w:pStyle w:val="ColorfulList-Accent1"/>
        <w:numPr>
          <w:ilvl w:val="0"/>
          <w:numId w:val="4"/>
        </w:numPr>
        <w:spacing w:after="0"/>
        <w:rPr>
          <w:ins w:id="3970" w:author="Catherine Hays" w:date="2013-10-21T12:39:00Z"/>
          <w:rFonts w:ascii="Calibri" w:hAnsi="Calibri"/>
          <w:sz w:val="24"/>
          <w:szCs w:val="24"/>
          <w:rPrChange w:id="3971" w:author="Razzaghi-Pour, Kavi" w:date="2013-10-30T14:36:00Z">
            <w:rPr>
              <w:ins w:id="3972" w:author="Catherine Hays" w:date="2013-10-21T12:39:00Z"/>
              <w:rFonts w:ascii="Times New Roman" w:hAnsi="Times New Roman"/>
            </w:rPr>
          </w:rPrChange>
        </w:rPr>
      </w:pPr>
      <w:ins w:id="3973" w:author="Catherine Hays" w:date="2013-10-21T12:39:00Z">
        <w:r w:rsidRPr="00833ED4">
          <w:rPr>
            <w:rFonts w:ascii="Calibri" w:hAnsi="Calibri"/>
            <w:sz w:val="24"/>
            <w:szCs w:val="24"/>
            <w:rPrChange w:id="3974" w:author="Razzaghi-Pour, Kavi" w:date="2013-10-30T14:36:00Z">
              <w:rPr>
                <w:rFonts w:ascii="Times New Roman" w:hAnsi="Times New Roman"/>
              </w:rPr>
            </w:rPrChange>
          </w:rPr>
          <w:t xml:space="preserve">Provide movement within </w:t>
        </w:r>
      </w:ins>
      <w:ins w:id="3975" w:author="Catherine Hays" w:date="2013-10-21T13:21:00Z">
        <w:r w:rsidR="004E1F5A" w:rsidRPr="00833ED4">
          <w:rPr>
            <w:rFonts w:ascii="Calibri" w:hAnsi="Calibri"/>
            <w:sz w:val="24"/>
            <w:szCs w:val="24"/>
            <w:rPrChange w:id="3976" w:author="Razzaghi-Pour, Kavi" w:date="2013-10-30T14:36:00Z">
              <w:rPr>
                <w:rFonts w:ascii="Times New Roman" w:hAnsi="Times New Roman"/>
              </w:rPr>
            </w:rPrChange>
          </w:rPr>
          <w:t xml:space="preserve">learning </w:t>
        </w:r>
      </w:ins>
      <w:ins w:id="3977" w:author="Catherine Hays" w:date="2013-10-21T12:39:00Z">
        <w:r w:rsidRPr="00833ED4">
          <w:rPr>
            <w:rFonts w:ascii="Calibri" w:hAnsi="Calibri"/>
            <w:sz w:val="24"/>
            <w:szCs w:val="24"/>
            <w:rPrChange w:id="3978" w:author="Razzaghi-Pour, Kavi" w:date="2013-10-30T14:36:00Z">
              <w:rPr>
                <w:rFonts w:ascii="Times New Roman" w:hAnsi="Times New Roman"/>
              </w:rPr>
            </w:rPrChange>
          </w:rPr>
          <w:t>activities eg active participation in the lesson  - coming up to the whiteboard, giving out worksheets etc</w:t>
        </w:r>
      </w:ins>
      <w:ins w:id="3979" w:author="Catherine Hays" w:date="2013-10-21T13:21:00Z">
        <w:r w:rsidR="004E1F5A" w:rsidRPr="00833ED4">
          <w:rPr>
            <w:rFonts w:ascii="Calibri" w:hAnsi="Calibri"/>
            <w:sz w:val="24"/>
            <w:szCs w:val="24"/>
            <w:rPrChange w:id="3980" w:author="Razzaghi-Pour, Kavi" w:date="2013-10-30T14:36:00Z">
              <w:rPr>
                <w:rFonts w:ascii="Times New Roman" w:hAnsi="Times New Roman"/>
              </w:rPr>
            </w:rPrChange>
          </w:rPr>
          <w:t xml:space="preserve">, </w:t>
        </w:r>
      </w:ins>
    </w:p>
    <w:p w:rsidR="00B66DA9" w:rsidRPr="00833ED4" w:rsidRDefault="00B66DA9" w:rsidP="00B66DA9">
      <w:pPr>
        <w:pStyle w:val="ColorfulList-Accent1"/>
        <w:numPr>
          <w:ilvl w:val="0"/>
          <w:numId w:val="4"/>
        </w:numPr>
        <w:spacing w:after="0"/>
        <w:rPr>
          <w:rFonts w:ascii="Calibri" w:hAnsi="Calibri"/>
          <w:sz w:val="24"/>
          <w:szCs w:val="24"/>
          <w:rPrChange w:id="3981" w:author="Razzaghi-Pour, Kavi" w:date="2013-10-30T14:36:00Z">
            <w:rPr>
              <w:rFonts w:ascii="Times New Roman" w:hAnsi="Times New Roman"/>
            </w:rPr>
          </w:rPrChange>
        </w:rPr>
      </w:pPr>
      <w:r w:rsidRPr="00833ED4">
        <w:rPr>
          <w:rFonts w:ascii="Calibri" w:hAnsi="Calibri"/>
          <w:sz w:val="24"/>
          <w:szCs w:val="24"/>
          <w:rPrChange w:id="3982" w:author="Razzaghi-Pour, Kavi" w:date="2013-10-30T14:36:00Z">
            <w:rPr>
              <w:rFonts w:ascii="Times New Roman" w:hAnsi="Times New Roman"/>
            </w:rPr>
          </w:rPrChange>
        </w:rPr>
        <w:t xml:space="preserve">. </w:t>
      </w:r>
    </w:p>
    <w:p w:rsidR="000B0BAE" w:rsidRPr="00833ED4" w:rsidRDefault="000B0BAE" w:rsidP="000B0BAE">
      <w:pPr>
        <w:pStyle w:val="ColorfulList-Accent1"/>
        <w:spacing w:after="0"/>
        <w:rPr>
          <w:ins w:id="3983" w:author="Karima Sansoni" w:date="2013-10-21T18:12:00Z"/>
          <w:rFonts w:ascii="Calibri" w:hAnsi="Calibri"/>
          <w:sz w:val="24"/>
          <w:szCs w:val="24"/>
          <w:rPrChange w:id="3984" w:author="Razzaghi-Pour, Kavi" w:date="2013-10-30T14:36:00Z">
            <w:rPr>
              <w:ins w:id="3985" w:author="Karima Sansoni" w:date="2013-10-21T18:12:00Z"/>
              <w:rFonts w:ascii="Times New Roman" w:hAnsi="Times New Roman"/>
            </w:rPr>
          </w:rPrChange>
        </w:rPr>
      </w:pPr>
    </w:p>
    <w:p w:rsidR="000B0BAE" w:rsidRPr="00833ED4" w:rsidRDefault="000B0BAE" w:rsidP="000B0BAE">
      <w:pPr>
        <w:spacing w:after="0"/>
        <w:rPr>
          <w:ins w:id="3986" w:author="Karima Sansoni" w:date="2013-10-21T18:12:00Z"/>
          <w:rFonts w:ascii="Calibri" w:hAnsi="Calibri"/>
          <w:b/>
          <w:sz w:val="24"/>
          <w:szCs w:val="24"/>
          <w:rPrChange w:id="3987" w:author="Razzaghi-Pour, Kavi" w:date="2013-10-30T14:36:00Z">
            <w:rPr>
              <w:ins w:id="3988" w:author="Karima Sansoni" w:date="2013-10-21T18:12:00Z"/>
              <w:rFonts w:ascii="Times New Roman" w:hAnsi="Times New Roman"/>
              <w:b/>
            </w:rPr>
          </w:rPrChange>
        </w:rPr>
      </w:pPr>
      <w:ins w:id="3989" w:author="Karima Sansoni" w:date="2013-10-21T18:12:00Z">
        <w:r w:rsidRPr="00833ED4">
          <w:rPr>
            <w:rFonts w:ascii="Calibri" w:hAnsi="Calibri"/>
            <w:b/>
            <w:sz w:val="24"/>
            <w:szCs w:val="24"/>
            <w:rPrChange w:id="3990" w:author="Razzaghi-Pour, Kavi" w:date="2013-10-30T14:36:00Z">
              <w:rPr>
                <w:rFonts w:ascii="Times New Roman" w:hAnsi="Times New Roman"/>
                <w:b/>
              </w:rPr>
            </w:rPrChange>
          </w:rPr>
          <w:t>Proprioception (Heavy Muscle Work):</w:t>
        </w:r>
      </w:ins>
      <w:ins w:id="3991" w:author="Karima Sansoni" w:date="2013-10-21T18:24:00Z">
        <w:r w:rsidR="0022503A" w:rsidRPr="00833ED4">
          <w:rPr>
            <w:rFonts w:ascii="Calibri" w:hAnsi="Calibri"/>
            <w:b/>
            <w:sz w:val="24"/>
            <w:szCs w:val="24"/>
            <w:rPrChange w:id="3992" w:author="Razzaghi-Pour, Kavi" w:date="2013-10-30T14:36:00Z">
              <w:rPr>
                <w:rFonts w:ascii="Times New Roman" w:hAnsi="Times New Roman"/>
                <w:b/>
              </w:rPr>
            </w:rPrChange>
          </w:rPr>
          <w:t xml:space="preserve"> the student in the grey zone may require extra encouragement, a lively tone</w:t>
        </w:r>
      </w:ins>
      <w:ins w:id="3993" w:author="Karima Sansoni" w:date="2013-10-21T18:30:00Z">
        <w:r w:rsidR="0022503A" w:rsidRPr="00833ED4">
          <w:rPr>
            <w:rFonts w:ascii="Calibri" w:hAnsi="Calibri"/>
            <w:b/>
            <w:sz w:val="24"/>
            <w:szCs w:val="24"/>
            <w:rPrChange w:id="3994" w:author="Razzaghi-Pour, Kavi" w:date="2013-10-30T14:36:00Z">
              <w:rPr>
                <w:rFonts w:ascii="Times New Roman" w:hAnsi="Times New Roman"/>
                <w:b/>
              </w:rPr>
            </w:rPrChange>
          </w:rPr>
          <w:t xml:space="preserve"> of voice</w:t>
        </w:r>
      </w:ins>
      <w:ins w:id="3995" w:author="Karima Sansoni" w:date="2013-10-21T18:24:00Z">
        <w:r w:rsidR="0022503A" w:rsidRPr="00833ED4">
          <w:rPr>
            <w:rFonts w:ascii="Calibri" w:hAnsi="Calibri"/>
            <w:b/>
            <w:sz w:val="24"/>
            <w:szCs w:val="24"/>
            <w:rPrChange w:id="3996" w:author="Razzaghi-Pour, Kavi" w:date="2013-10-30T14:36:00Z">
              <w:rPr>
                <w:rFonts w:ascii="Times New Roman" w:hAnsi="Times New Roman"/>
                <w:b/>
              </w:rPr>
            </w:rPrChange>
          </w:rPr>
          <w:t xml:space="preserve">, exaggerated facial expression and body language, </w:t>
        </w:r>
      </w:ins>
      <w:ins w:id="3997" w:author="Karima Sansoni" w:date="2013-10-21T18:27:00Z">
        <w:r w:rsidR="0022503A" w:rsidRPr="00833ED4">
          <w:rPr>
            <w:rFonts w:ascii="Calibri" w:hAnsi="Calibri"/>
            <w:b/>
            <w:sz w:val="24"/>
            <w:szCs w:val="24"/>
            <w:rPrChange w:id="3998" w:author="Razzaghi-Pour, Kavi" w:date="2013-10-30T14:36:00Z">
              <w:rPr>
                <w:rFonts w:ascii="Times New Roman" w:hAnsi="Times New Roman"/>
                <w:b/>
              </w:rPr>
            </w:rPrChange>
          </w:rPr>
          <w:t>vestibular movement</w:t>
        </w:r>
      </w:ins>
      <w:ins w:id="3999" w:author="Karima Sansoni" w:date="2013-10-21T18:31:00Z">
        <w:r w:rsidR="0022503A" w:rsidRPr="00833ED4">
          <w:rPr>
            <w:rFonts w:ascii="Calibri" w:hAnsi="Calibri"/>
            <w:b/>
            <w:sz w:val="24"/>
            <w:szCs w:val="24"/>
            <w:rPrChange w:id="4000" w:author="Razzaghi-Pour, Kavi" w:date="2013-10-30T14:36:00Z">
              <w:rPr>
                <w:rFonts w:ascii="Times New Roman" w:hAnsi="Times New Roman"/>
                <w:b/>
              </w:rPr>
            </w:rPrChange>
          </w:rPr>
          <w:t xml:space="preserve"> and/or multi-sensory input</w:t>
        </w:r>
      </w:ins>
      <w:ins w:id="4001" w:author="Karima Sansoni" w:date="2013-10-21T18:27:00Z">
        <w:r w:rsidR="0022503A" w:rsidRPr="00833ED4">
          <w:rPr>
            <w:rFonts w:ascii="Calibri" w:hAnsi="Calibri"/>
            <w:b/>
            <w:sz w:val="24"/>
            <w:szCs w:val="24"/>
            <w:rPrChange w:id="4002" w:author="Razzaghi-Pour, Kavi" w:date="2013-10-30T14:36:00Z">
              <w:rPr>
                <w:rFonts w:ascii="Times New Roman" w:hAnsi="Times New Roman"/>
                <w:b/>
              </w:rPr>
            </w:rPrChange>
          </w:rPr>
          <w:t xml:space="preserve"> to alert before doing the heavy muscle work</w:t>
        </w:r>
      </w:ins>
      <w:ins w:id="4003" w:author="Karima Sansoni" w:date="2013-10-21T18:31:00Z">
        <w:r w:rsidR="0022503A" w:rsidRPr="00833ED4">
          <w:rPr>
            <w:rFonts w:ascii="Calibri" w:hAnsi="Calibri"/>
            <w:b/>
            <w:sz w:val="24"/>
            <w:szCs w:val="24"/>
            <w:rPrChange w:id="4004" w:author="Razzaghi-Pour, Kavi" w:date="2013-10-30T14:36:00Z">
              <w:rPr>
                <w:rFonts w:ascii="Times New Roman" w:hAnsi="Times New Roman"/>
                <w:b/>
              </w:rPr>
            </w:rPrChange>
          </w:rPr>
          <w:t xml:space="preserve"> (e.g. jump on trampoline while listening to lively music and smelling peppermint followed by pushing the trolley of books to the library)</w:t>
        </w:r>
      </w:ins>
      <w:ins w:id="4005" w:author="Karima Sansoni" w:date="2013-10-21T18:30:00Z">
        <w:r w:rsidR="0022503A" w:rsidRPr="00833ED4">
          <w:rPr>
            <w:rFonts w:ascii="Calibri" w:hAnsi="Calibri"/>
            <w:b/>
            <w:sz w:val="24"/>
            <w:szCs w:val="24"/>
            <w:rPrChange w:id="4006" w:author="Razzaghi-Pour, Kavi" w:date="2013-10-30T14:36:00Z">
              <w:rPr>
                <w:rFonts w:ascii="Times New Roman" w:hAnsi="Times New Roman"/>
                <w:b/>
              </w:rPr>
            </w:rPrChange>
          </w:rPr>
          <w:t>:</w:t>
        </w:r>
      </w:ins>
    </w:p>
    <w:p w:rsidR="000B0BAE" w:rsidRPr="00833ED4" w:rsidRDefault="000B0BAE" w:rsidP="000B0BAE">
      <w:pPr>
        <w:pStyle w:val="ColorfulList-Accent1"/>
        <w:numPr>
          <w:ilvl w:val="0"/>
          <w:numId w:val="4"/>
        </w:numPr>
        <w:rPr>
          <w:ins w:id="4007" w:author="Karima Sansoni" w:date="2013-10-21T18:12:00Z"/>
          <w:rFonts w:ascii="Calibri" w:hAnsi="Calibri"/>
          <w:sz w:val="24"/>
          <w:szCs w:val="24"/>
          <w:rPrChange w:id="4008" w:author="Razzaghi-Pour, Kavi" w:date="2013-10-30T14:36:00Z">
            <w:rPr>
              <w:ins w:id="4009" w:author="Karima Sansoni" w:date="2013-10-21T18:12:00Z"/>
              <w:rFonts w:ascii="Times New Roman" w:hAnsi="Times New Roman"/>
            </w:rPr>
          </w:rPrChange>
        </w:rPr>
      </w:pPr>
      <w:ins w:id="4010" w:author="Karima Sansoni" w:date="2013-10-21T18:12:00Z">
        <w:r w:rsidRPr="00833ED4">
          <w:rPr>
            <w:rFonts w:ascii="Calibri" w:hAnsi="Calibri"/>
            <w:sz w:val="24"/>
            <w:szCs w:val="24"/>
            <w:rPrChange w:id="4011" w:author="Razzaghi-Pour, Kavi" w:date="2013-10-30T14:36:00Z">
              <w:rPr>
                <w:rFonts w:ascii="Times New Roman" w:hAnsi="Times New Roman"/>
              </w:rPr>
            </w:rPrChange>
          </w:rPr>
          <w:t>Incorporate whole body heavy muscle work activities</w:t>
        </w:r>
      </w:ins>
    </w:p>
    <w:p w:rsidR="000B0BAE" w:rsidRPr="00833ED4" w:rsidRDefault="000B0BAE" w:rsidP="000B0BAE">
      <w:pPr>
        <w:pStyle w:val="ColorfulList-Accent1"/>
        <w:numPr>
          <w:ilvl w:val="1"/>
          <w:numId w:val="4"/>
        </w:numPr>
        <w:rPr>
          <w:ins w:id="4012" w:author="Karima Sansoni" w:date="2013-10-21T18:12:00Z"/>
          <w:rFonts w:ascii="Calibri" w:hAnsi="Calibri"/>
          <w:sz w:val="24"/>
          <w:szCs w:val="24"/>
          <w:rPrChange w:id="4013" w:author="Razzaghi-Pour, Kavi" w:date="2013-10-30T14:36:00Z">
            <w:rPr>
              <w:ins w:id="4014" w:author="Karima Sansoni" w:date="2013-10-21T18:12:00Z"/>
              <w:rFonts w:ascii="Times New Roman" w:hAnsi="Times New Roman"/>
            </w:rPr>
          </w:rPrChange>
        </w:rPr>
      </w:pPr>
      <w:ins w:id="4015" w:author="Karima Sansoni" w:date="2013-10-21T18:12:00Z">
        <w:r w:rsidRPr="00833ED4">
          <w:rPr>
            <w:rFonts w:ascii="Calibri" w:hAnsi="Calibri"/>
            <w:sz w:val="24"/>
            <w:szCs w:val="24"/>
            <w:rPrChange w:id="4016" w:author="Razzaghi-Pour, Kavi" w:date="2013-10-30T14:36:00Z">
              <w:rPr>
                <w:rFonts w:ascii="Times New Roman" w:hAnsi="Times New Roman"/>
              </w:rPr>
            </w:rPrChange>
          </w:rPr>
          <w:t>Walking (especially upstairs or up hills, or while carrying an object e.g. heavy back pack?,</w:t>
        </w:r>
      </w:ins>
    </w:p>
    <w:p w:rsidR="000B0BAE" w:rsidRPr="00833ED4" w:rsidRDefault="000B0BAE" w:rsidP="000B0BAE">
      <w:pPr>
        <w:pStyle w:val="ColorfulList-Accent1"/>
        <w:numPr>
          <w:ilvl w:val="1"/>
          <w:numId w:val="4"/>
        </w:numPr>
        <w:rPr>
          <w:ins w:id="4017" w:author="Karima Sansoni" w:date="2013-10-21T18:12:00Z"/>
          <w:rFonts w:ascii="Calibri" w:hAnsi="Calibri"/>
          <w:sz w:val="24"/>
          <w:szCs w:val="24"/>
          <w:rPrChange w:id="4018" w:author="Razzaghi-Pour, Kavi" w:date="2013-10-30T14:36:00Z">
            <w:rPr>
              <w:ins w:id="4019" w:author="Karima Sansoni" w:date="2013-10-21T18:12:00Z"/>
              <w:rFonts w:ascii="Times New Roman" w:hAnsi="Times New Roman"/>
            </w:rPr>
          </w:rPrChange>
        </w:rPr>
      </w:pPr>
      <w:ins w:id="4020" w:author="Karima Sansoni" w:date="2013-10-21T18:12:00Z">
        <w:r w:rsidRPr="00833ED4">
          <w:rPr>
            <w:rFonts w:ascii="Calibri" w:hAnsi="Calibri"/>
            <w:sz w:val="24"/>
            <w:szCs w:val="24"/>
            <w:rPrChange w:id="4021" w:author="Razzaghi-Pour, Kavi" w:date="2013-10-30T14:36:00Z">
              <w:rPr>
                <w:rFonts w:ascii="Times New Roman" w:hAnsi="Times New Roman"/>
              </w:rPr>
            </w:rPrChange>
          </w:rPr>
          <w:t>Running</w:t>
        </w:r>
      </w:ins>
    </w:p>
    <w:p w:rsidR="000B0BAE" w:rsidRPr="00833ED4" w:rsidRDefault="000B0BAE" w:rsidP="000B0BAE">
      <w:pPr>
        <w:pStyle w:val="ColorfulList-Accent1"/>
        <w:numPr>
          <w:ilvl w:val="1"/>
          <w:numId w:val="4"/>
        </w:numPr>
        <w:rPr>
          <w:ins w:id="4022" w:author="Karima Sansoni" w:date="2013-10-21T18:12:00Z"/>
          <w:rFonts w:ascii="Calibri" w:hAnsi="Calibri"/>
          <w:sz w:val="24"/>
          <w:szCs w:val="24"/>
          <w:rPrChange w:id="4023" w:author="Razzaghi-Pour, Kavi" w:date="2013-10-30T14:36:00Z">
            <w:rPr>
              <w:ins w:id="4024" w:author="Karima Sansoni" w:date="2013-10-21T18:12:00Z"/>
              <w:rFonts w:ascii="Times New Roman" w:hAnsi="Times New Roman"/>
            </w:rPr>
          </w:rPrChange>
        </w:rPr>
      </w:pPr>
      <w:ins w:id="4025" w:author="Karima Sansoni" w:date="2013-10-21T18:12:00Z">
        <w:r w:rsidRPr="00833ED4">
          <w:rPr>
            <w:rFonts w:ascii="Calibri" w:hAnsi="Calibri"/>
            <w:sz w:val="24"/>
            <w:szCs w:val="24"/>
            <w:rPrChange w:id="4026" w:author="Razzaghi-Pour, Kavi" w:date="2013-10-30T14:36:00Z">
              <w:rPr>
                <w:rFonts w:ascii="Times New Roman" w:hAnsi="Times New Roman"/>
              </w:rPr>
            </w:rPrChange>
          </w:rPr>
          <w:t>Swimming</w:t>
        </w:r>
      </w:ins>
    </w:p>
    <w:p w:rsidR="000B0BAE" w:rsidRPr="00833ED4" w:rsidRDefault="000B0BAE" w:rsidP="000B0BAE">
      <w:pPr>
        <w:pStyle w:val="ColorfulList-Accent1"/>
        <w:numPr>
          <w:ilvl w:val="0"/>
          <w:numId w:val="4"/>
        </w:numPr>
        <w:rPr>
          <w:ins w:id="4027" w:author="Karima Sansoni" w:date="2013-10-21T18:12:00Z"/>
          <w:rFonts w:ascii="Calibri" w:hAnsi="Calibri"/>
          <w:sz w:val="24"/>
          <w:szCs w:val="24"/>
          <w:rPrChange w:id="4028" w:author="Razzaghi-Pour, Kavi" w:date="2013-10-30T14:36:00Z">
            <w:rPr>
              <w:ins w:id="4029" w:author="Karima Sansoni" w:date="2013-10-21T18:12:00Z"/>
              <w:rFonts w:ascii="Times New Roman" w:hAnsi="Times New Roman"/>
            </w:rPr>
          </w:rPrChange>
        </w:rPr>
      </w:pPr>
      <w:ins w:id="4030" w:author="Karima Sansoni" w:date="2013-10-21T18:12:00Z">
        <w:r w:rsidRPr="00833ED4">
          <w:rPr>
            <w:rFonts w:ascii="Calibri" w:hAnsi="Calibri"/>
            <w:sz w:val="24"/>
            <w:szCs w:val="24"/>
            <w:rPrChange w:id="4031" w:author="Razzaghi-Pour, Kavi" w:date="2013-10-30T14:36:00Z">
              <w:rPr>
                <w:rFonts w:ascii="Times New Roman" w:hAnsi="Times New Roman"/>
              </w:rPr>
            </w:rPrChange>
          </w:rPr>
          <w:t>Incorporate pushing and pulling activities:</w:t>
        </w:r>
      </w:ins>
    </w:p>
    <w:p w:rsidR="000B0BAE" w:rsidRPr="00833ED4" w:rsidRDefault="000B0BAE" w:rsidP="000B0BAE">
      <w:pPr>
        <w:pStyle w:val="ColorfulList-Accent1"/>
        <w:numPr>
          <w:ilvl w:val="1"/>
          <w:numId w:val="4"/>
        </w:numPr>
        <w:rPr>
          <w:ins w:id="4032" w:author="Karima Sansoni" w:date="2013-10-21T18:12:00Z"/>
          <w:rFonts w:ascii="Calibri" w:hAnsi="Calibri"/>
          <w:sz w:val="24"/>
          <w:szCs w:val="24"/>
          <w:rPrChange w:id="4033" w:author="Razzaghi-Pour, Kavi" w:date="2013-10-30T14:36:00Z">
            <w:rPr>
              <w:ins w:id="4034" w:author="Karima Sansoni" w:date="2013-10-21T18:12:00Z"/>
              <w:rFonts w:ascii="Times New Roman" w:hAnsi="Times New Roman"/>
            </w:rPr>
          </w:rPrChange>
        </w:rPr>
      </w:pPr>
      <w:ins w:id="4035" w:author="Karima Sansoni" w:date="2013-10-21T18:12:00Z">
        <w:r w:rsidRPr="00833ED4">
          <w:rPr>
            <w:rFonts w:ascii="Calibri" w:hAnsi="Calibri"/>
            <w:sz w:val="24"/>
            <w:szCs w:val="24"/>
            <w:rPrChange w:id="4036" w:author="Razzaghi-Pour, Kavi" w:date="2013-10-30T14:36:00Z">
              <w:rPr>
                <w:rFonts w:ascii="Times New Roman" w:hAnsi="Times New Roman"/>
              </w:rPr>
            </w:rPrChange>
          </w:rPr>
          <w:t>Pushing hands together</w:t>
        </w:r>
      </w:ins>
    </w:p>
    <w:p w:rsidR="000B0BAE" w:rsidRPr="00833ED4" w:rsidRDefault="000B0BAE" w:rsidP="000B0BAE">
      <w:pPr>
        <w:pStyle w:val="ColorfulList-Accent1"/>
        <w:numPr>
          <w:ilvl w:val="1"/>
          <w:numId w:val="4"/>
        </w:numPr>
        <w:rPr>
          <w:ins w:id="4037" w:author="Karima Sansoni" w:date="2013-10-21T18:12:00Z"/>
          <w:rFonts w:ascii="Calibri" w:hAnsi="Calibri"/>
          <w:sz w:val="24"/>
          <w:szCs w:val="24"/>
          <w:rPrChange w:id="4038" w:author="Razzaghi-Pour, Kavi" w:date="2013-10-30T14:36:00Z">
            <w:rPr>
              <w:ins w:id="4039" w:author="Karima Sansoni" w:date="2013-10-21T18:12:00Z"/>
              <w:rFonts w:ascii="Times New Roman" w:hAnsi="Times New Roman"/>
            </w:rPr>
          </w:rPrChange>
        </w:rPr>
      </w:pPr>
      <w:ins w:id="4040" w:author="Karima Sansoni" w:date="2013-10-21T18:12:00Z">
        <w:r w:rsidRPr="00833ED4">
          <w:rPr>
            <w:rFonts w:ascii="Calibri" w:hAnsi="Calibri"/>
            <w:sz w:val="24"/>
            <w:szCs w:val="24"/>
            <w:rPrChange w:id="4041" w:author="Razzaghi-Pour, Kavi" w:date="2013-10-30T14:36:00Z">
              <w:rPr>
                <w:rFonts w:ascii="Times New Roman" w:hAnsi="Times New Roman"/>
              </w:rPr>
            </w:rPrChange>
          </w:rPr>
          <w:t>Standing and pushing against a wall (‘wall push up’)</w:t>
        </w:r>
      </w:ins>
    </w:p>
    <w:p w:rsidR="000B0BAE" w:rsidRPr="00833ED4" w:rsidRDefault="000B0BAE" w:rsidP="000B0BAE">
      <w:pPr>
        <w:pStyle w:val="ColorfulList-Accent1"/>
        <w:numPr>
          <w:ilvl w:val="1"/>
          <w:numId w:val="4"/>
        </w:numPr>
        <w:rPr>
          <w:ins w:id="4042" w:author="Karima Sansoni" w:date="2013-10-21T18:12:00Z"/>
          <w:rFonts w:ascii="Calibri" w:hAnsi="Calibri"/>
          <w:sz w:val="24"/>
          <w:szCs w:val="24"/>
          <w:rPrChange w:id="4043" w:author="Razzaghi-Pour, Kavi" w:date="2013-10-30T14:36:00Z">
            <w:rPr>
              <w:ins w:id="4044" w:author="Karima Sansoni" w:date="2013-10-21T18:12:00Z"/>
              <w:rFonts w:ascii="Times New Roman" w:hAnsi="Times New Roman"/>
            </w:rPr>
          </w:rPrChange>
        </w:rPr>
      </w:pPr>
      <w:ins w:id="4045" w:author="Karima Sansoni" w:date="2013-10-21T18:12:00Z">
        <w:r w:rsidRPr="00833ED4">
          <w:rPr>
            <w:rFonts w:ascii="Calibri" w:hAnsi="Calibri"/>
            <w:sz w:val="24"/>
            <w:szCs w:val="24"/>
            <w:rPrChange w:id="4046" w:author="Razzaghi-Pour, Kavi" w:date="2013-10-30T14:36:00Z">
              <w:rPr>
                <w:rFonts w:ascii="Times New Roman" w:hAnsi="Times New Roman"/>
              </w:rPr>
            </w:rPrChange>
          </w:rPr>
          <w:t>The ‘chair push up’ (lifting one’s body off the chair with their hands on the sides of the seat and straight elbows)</w:t>
        </w:r>
      </w:ins>
    </w:p>
    <w:p w:rsidR="000B0BAE" w:rsidRPr="00833ED4" w:rsidRDefault="000B0BAE" w:rsidP="000B0BAE">
      <w:pPr>
        <w:pStyle w:val="ColorfulList-Accent1"/>
        <w:numPr>
          <w:ilvl w:val="1"/>
          <w:numId w:val="4"/>
        </w:numPr>
        <w:rPr>
          <w:ins w:id="4047" w:author="Karima Sansoni" w:date="2013-10-21T18:12:00Z"/>
          <w:rFonts w:ascii="Calibri" w:hAnsi="Calibri"/>
          <w:sz w:val="24"/>
          <w:szCs w:val="24"/>
          <w:rPrChange w:id="4048" w:author="Razzaghi-Pour, Kavi" w:date="2013-10-30T14:36:00Z">
            <w:rPr>
              <w:ins w:id="4049" w:author="Karima Sansoni" w:date="2013-10-21T18:12:00Z"/>
              <w:rFonts w:ascii="Times New Roman" w:hAnsi="Times New Roman"/>
            </w:rPr>
          </w:rPrChange>
        </w:rPr>
      </w:pPr>
      <w:ins w:id="4050" w:author="Karima Sansoni" w:date="2013-10-21T18:12:00Z">
        <w:r w:rsidRPr="00833ED4">
          <w:rPr>
            <w:rFonts w:ascii="Calibri" w:hAnsi="Calibri"/>
            <w:sz w:val="24"/>
            <w:szCs w:val="24"/>
            <w:rPrChange w:id="4051" w:author="Razzaghi-Pour, Kavi" w:date="2013-10-30T14:36:00Z">
              <w:rPr>
                <w:rFonts w:ascii="Times New Roman" w:hAnsi="Times New Roman"/>
              </w:rPr>
            </w:rPrChange>
          </w:rPr>
          <w:t>Pushing a trolley of books to the library</w:t>
        </w:r>
      </w:ins>
    </w:p>
    <w:p w:rsidR="000B0BAE" w:rsidRPr="00833ED4" w:rsidRDefault="000B0BAE" w:rsidP="000B0BAE">
      <w:pPr>
        <w:pStyle w:val="ColorfulList-Accent1"/>
        <w:numPr>
          <w:ilvl w:val="1"/>
          <w:numId w:val="4"/>
        </w:numPr>
        <w:rPr>
          <w:ins w:id="4052" w:author="Karima Sansoni" w:date="2013-10-21T18:12:00Z"/>
          <w:rFonts w:ascii="Calibri" w:hAnsi="Calibri"/>
          <w:sz w:val="24"/>
          <w:szCs w:val="24"/>
          <w:rPrChange w:id="4053" w:author="Razzaghi-Pour, Kavi" w:date="2013-10-30T14:36:00Z">
            <w:rPr>
              <w:ins w:id="4054" w:author="Karima Sansoni" w:date="2013-10-21T18:12:00Z"/>
              <w:rFonts w:ascii="Times New Roman" w:hAnsi="Times New Roman"/>
            </w:rPr>
          </w:rPrChange>
        </w:rPr>
      </w:pPr>
      <w:ins w:id="4055" w:author="Karima Sansoni" w:date="2013-10-21T18:12:00Z">
        <w:r w:rsidRPr="00833ED4">
          <w:rPr>
            <w:rFonts w:ascii="Calibri" w:hAnsi="Calibri"/>
            <w:sz w:val="24"/>
            <w:szCs w:val="24"/>
            <w:rPrChange w:id="4056" w:author="Razzaghi-Pour, Kavi" w:date="2013-10-30T14:36:00Z">
              <w:rPr>
                <w:rFonts w:ascii="Times New Roman" w:hAnsi="Times New Roman"/>
              </w:rPr>
            </w:rPrChange>
          </w:rPr>
          <w:t>Pushing a shopping trolley on a school trip to the shops?</w:t>
        </w:r>
      </w:ins>
    </w:p>
    <w:p w:rsidR="000B0BAE" w:rsidRPr="00833ED4" w:rsidRDefault="000B0BAE" w:rsidP="000B0BAE">
      <w:pPr>
        <w:pStyle w:val="ColorfulList-Accent1"/>
        <w:numPr>
          <w:ilvl w:val="0"/>
          <w:numId w:val="4"/>
        </w:numPr>
        <w:rPr>
          <w:ins w:id="4057" w:author="Karima Sansoni" w:date="2013-10-21T18:12:00Z"/>
          <w:rFonts w:ascii="Calibri" w:hAnsi="Calibri"/>
          <w:sz w:val="24"/>
          <w:szCs w:val="24"/>
          <w:rPrChange w:id="4058" w:author="Razzaghi-Pour, Kavi" w:date="2013-10-30T14:36:00Z">
            <w:rPr>
              <w:ins w:id="4059" w:author="Karima Sansoni" w:date="2013-10-21T18:12:00Z"/>
              <w:rFonts w:ascii="Times New Roman" w:hAnsi="Times New Roman"/>
            </w:rPr>
          </w:rPrChange>
        </w:rPr>
      </w:pPr>
      <w:ins w:id="4060" w:author="Karima Sansoni" w:date="2013-10-21T18:12:00Z">
        <w:r w:rsidRPr="00833ED4">
          <w:rPr>
            <w:rFonts w:ascii="Calibri" w:hAnsi="Calibri"/>
            <w:sz w:val="24"/>
            <w:szCs w:val="24"/>
            <w:rPrChange w:id="4061" w:author="Razzaghi-Pour, Kavi" w:date="2013-10-30T14:36:00Z">
              <w:rPr>
                <w:rFonts w:ascii="Times New Roman" w:hAnsi="Times New Roman"/>
              </w:rPr>
            </w:rPrChange>
          </w:rPr>
          <w:t>Give the student jobs that require the student to lift and carry heavy objects:</w:t>
        </w:r>
      </w:ins>
    </w:p>
    <w:p w:rsidR="000B0BAE" w:rsidRPr="00833ED4" w:rsidRDefault="000B0BAE" w:rsidP="000B0BAE">
      <w:pPr>
        <w:pStyle w:val="ColorfulList-Accent1"/>
        <w:numPr>
          <w:ilvl w:val="1"/>
          <w:numId w:val="4"/>
        </w:numPr>
        <w:rPr>
          <w:ins w:id="4062" w:author="Karima Sansoni" w:date="2013-10-21T18:12:00Z"/>
          <w:rFonts w:ascii="Calibri" w:hAnsi="Calibri"/>
          <w:sz w:val="24"/>
          <w:szCs w:val="24"/>
          <w:rPrChange w:id="4063" w:author="Razzaghi-Pour, Kavi" w:date="2013-10-30T14:36:00Z">
            <w:rPr>
              <w:ins w:id="4064" w:author="Karima Sansoni" w:date="2013-10-21T18:12:00Z"/>
              <w:rFonts w:ascii="Times New Roman" w:hAnsi="Times New Roman"/>
            </w:rPr>
          </w:rPrChange>
        </w:rPr>
      </w:pPr>
      <w:ins w:id="4065" w:author="Karima Sansoni" w:date="2013-10-21T18:12:00Z">
        <w:r w:rsidRPr="00833ED4">
          <w:rPr>
            <w:rFonts w:ascii="Calibri" w:hAnsi="Calibri"/>
            <w:sz w:val="24"/>
            <w:szCs w:val="24"/>
            <w:rPrChange w:id="4066" w:author="Razzaghi-Pour, Kavi" w:date="2013-10-30T14:36:00Z">
              <w:rPr>
                <w:rFonts w:ascii="Times New Roman" w:hAnsi="Times New Roman"/>
              </w:rPr>
            </w:rPrChange>
          </w:rPr>
          <w:t>Taking out the garbage or recycling</w:t>
        </w:r>
      </w:ins>
    </w:p>
    <w:p w:rsidR="000B0BAE" w:rsidRPr="00833ED4" w:rsidRDefault="000B0BAE" w:rsidP="000B0BAE">
      <w:pPr>
        <w:pStyle w:val="ColorfulList-Accent1"/>
        <w:numPr>
          <w:ilvl w:val="1"/>
          <w:numId w:val="4"/>
        </w:numPr>
        <w:rPr>
          <w:ins w:id="4067" w:author="Karima Sansoni" w:date="2013-10-21T18:12:00Z"/>
          <w:rFonts w:ascii="Calibri" w:hAnsi="Calibri"/>
          <w:sz w:val="24"/>
          <w:szCs w:val="24"/>
          <w:rPrChange w:id="4068" w:author="Razzaghi-Pour, Kavi" w:date="2013-10-30T14:36:00Z">
            <w:rPr>
              <w:ins w:id="4069" w:author="Karima Sansoni" w:date="2013-10-21T18:12:00Z"/>
              <w:rFonts w:ascii="Times New Roman" w:hAnsi="Times New Roman"/>
            </w:rPr>
          </w:rPrChange>
        </w:rPr>
      </w:pPr>
      <w:ins w:id="4070" w:author="Karima Sansoni" w:date="2013-10-21T18:12:00Z">
        <w:r w:rsidRPr="00833ED4">
          <w:rPr>
            <w:rFonts w:ascii="Calibri" w:hAnsi="Calibri"/>
            <w:sz w:val="24"/>
            <w:szCs w:val="24"/>
            <w:rPrChange w:id="4071" w:author="Razzaghi-Pour, Kavi" w:date="2013-10-30T14:36:00Z">
              <w:rPr>
                <w:rFonts w:ascii="Times New Roman" w:hAnsi="Times New Roman"/>
              </w:rPr>
            </w:rPrChange>
          </w:rPr>
          <w:t>Raking leaves</w:t>
        </w:r>
      </w:ins>
      <w:ins w:id="4072" w:author="Razzaghi-Pour, Kavi" w:date="2013-10-30T14:25:00Z">
        <w:r w:rsidR="00825998" w:rsidRPr="00833ED4">
          <w:rPr>
            <w:rFonts w:ascii="Calibri" w:hAnsi="Calibri"/>
            <w:sz w:val="24"/>
            <w:szCs w:val="24"/>
            <w:rPrChange w:id="4073" w:author="Razzaghi-Pour, Kavi" w:date="2013-10-30T14:36:00Z">
              <w:rPr>
                <w:rFonts w:ascii="Times New Roman" w:hAnsi="Times New Roman"/>
              </w:rPr>
            </w:rPrChange>
          </w:rPr>
          <w:t>, sweeping leaves</w:t>
        </w:r>
      </w:ins>
    </w:p>
    <w:p w:rsidR="000B0BAE" w:rsidRPr="00833ED4" w:rsidRDefault="000B0BAE" w:rsidP="000B0BAE">
      <w:pPr>
        <w:pStyle w:val="ColorfulList-Accent1"/>
        <w:numPr>
          <w:ilvl w:val="1"/>
          <w:numId w:val="4"/>
        </w:numPr>
        <w:rPr>
          <w:ins w:id="4074" w:author="Karima Sansoni" w:date="2013-10-21T18:12:00Z"/>
          <w:rFonts w:ascii="Calibri" w:hAnsi="Calibri"/>
          <w:sz w:val="24"/>
          <w:szCs w:val="24"/>
          <w:rPrChange w:id="4075" w:author="Razzaghi-Pour, Kavi" w:date="2013-10-30T14:36:00Z">
            <w:rPr>
              <w:ins w:id="4076" w:author="Karima Sansoni" w:date="2013-10-21T18:12:00Z"/>
              <w:rFonts w:ascii="Times New Roman" w:hAnsi="Times New Roman"/>
            </w:rPr>
          </w:rPrChange>
        </w:rPr>
      </w:pPr>
      <w:ins w:id="4077" w:author="Karima Sansoni" w:date="2013-10-21T18:12:00Z">
        <w:r w:rsidRPr="00833ED4">
          <w:rPr>
            <w:rFonts w:ascii="Calibri" w:hAnsi="Calibri"/>
            <w:sz w:val="24"/>
            <w:szCs w:val="24"/>
            <w:rPrChange w:id="4078" w:author="Razzaghi-Pour, Kavi" w:date="2013-10-30T14:36:00Z">
              <w:rPr>
                <w:rFonts w:ascii="Times New Roman" w:hAnsi="Times New Roman"/>
              </w:rPr>
            </w:rPrChange>
          </w:rPr>
          <w:t>Watering herbs and plants with a watering can</w:t>
        </w:r>
      </w:ins>
    </w:p>
    <w:p w:rsidR="000B0BAE" w:rsidRPr="00833ED4" w:rsidRDefault="000B0BAE" w:rsidP="000B0BAE">
      <w:pPr>
        <w:pStyle w:val="ColorfulList-Accent1"/>
        <w:numPr>
          <w:ilvl w:val="1"/>
          <w:numId w:val="4"/>
        </w:numPr>
        <w:spacing w:after="0"/>
        <w:rPr>
          <w:ins w:id="4079" w:author="Karima Sansoni" w:date="2013-10-21T18:12:00Z"/>
          <w:rFonts w:ascii="Calibri" w:hAnsi="Calibri"/>
          <w:sz w:val="24"/>
          <w:szCs w:val="24"/>
          <w:rPrChange w:id="4080" w:author="Razzaghi-Pour, Kavi" w:date="2013-10-30T14:36:00Z">
            <w:rPr>
              <w:ins w:id="4081" w:author="Karima Sansoni" w:date="2013-10-21T18:12:00Z"/>
              <w:rFonts w:ascii="Times New Roman" w:hAnsi="Times New Roman"/>
            </w:rPr>
          </w:rPrChange>
        </w:rPr>
      </w:pPr>
      <w:ins w:id="4082" w:author="Karima Sansoni" w:date="2013-10-21T18:12:00Z">
        <w:r w:rsidRPr="00833ED4">
          <w:rPr>
            <w:rFonts w:ascii="Calibri" w:hAnsi="Calibri"/>
            <w:sz w:val="24"/>
            <w:szCs w:val="24"/>
            <w:rPrChange w:id="4083" w:author="Razzaghi-Pour, Kavi" w:date="2013-10-30T14:36:00Z">
              <w:rPr>
                <w:rFonts w:ascii="Times New Roman" w:hAnsi="Times New Roman"/>
              </w:rPr>
            </w:rPrChange>
          </w:rPr>
          <w:t>Holding  the door open</w:t>
        </w:r>
      </w:ins>
    </w:p>
    <w:p w:rsidR="000B0BAE" w:rsidRPr="00833ED4" w:rsidRDefault="000B0BAE" w:rsidP="000B0BAE">
      <w:pPr>
        <w:pStyle w:val="ColorfulList-Accent1"/>
        <w:numPr>
          <w:ilvl w:val="1"/>
          <w:numId w:val="4"/>
        </w:numPr>
        <w:spacing w:after="0"/>
        <w:rPr>
          <w:ins w:id="4084" w:author="Karima Sansoni" w:date="2013-10-21T18:12:00Z"/>
          <w:rFonts w:ascii="Calibri" w:hAnsi="Calibri"/>
          <w:sz w:val="24"/>
          <w:szCs w:val="24"/>
          <w:rPrChange w:id="4085" w:author="Razzaghi-Pour, Kavi" w:date="2013-10-30T14:36:00Z">
            <w:rPr>
              <w:ins w:id="4086" w:author="Karima Sansoni" w:date="2013-10-21T18:12:00Z"/>
              <w:rFonts w:ascii="Times New Roman" w:hAnsi="Times New Roman"/>
            </w:rPr>
          </w:rPrChange>
        </w:rPr>
      </w:pPr>
      <w:ins w:id="4087" w:author="Karima Sansoni" w:date="2013-10-21T18:12:00Z">
        <w:r w:rsidRPr="00833ED4">
          <w:rPr>
            <w:rFonts w:ascii="Calibri" w:hAnsi="Calibri"/>
            <w:sz w:val="24"/>
            <w:szCs w:val="24"/>
            <w:rPrChange w:id="4088" w:author="Razzaghi-Pour, Kavi" w:date="2013-10-30T14:36:00Z">
              <w:rPr>
                <w:rFonts w:ascii="Times New Roman" w:hAnsi="Times New Roman"/>
              </w:rPr>
            </w:rPrChange>
          </w:rPr>
          <w:t xml:space="preserve">During cooking stirring big pots and kneading dough </w:t>
        </w:r>
      </w:ins>
    </w:p>
    <w:p w:rsidR="000B0BAE" w:rsidRPr="00833ED4" w:rsidRDefault="000B0BAE" w:rsidP="000B0BAE">
      <w:pPr>
        <w:pStyle w:val="ColorfulList-Accent1"/>
        <w:numPr>
          <w:ilvl w:val="1"/>
          <w:numId w:val="4"/>
        </w:numPr>
        <w:spacing w:after="0"/>
        <w:rPr>
          <w:ins w:id="4089" w:author="Karima Sansoni" w:date="2013-10-21T18:12:00Z"/>
          <w:rFonts w:ascii="Calibri" w:hAnsi="Calibri"/>
          <w:sz w:val="24"/>
          <w:szCs w:val="24"/>
          <w:rPrChange w:id="4090" w:author="Razzaghi-Pour, Kavi" w:date="2013-10-30T14:36:00Z">
            <w:rPr>
              <w:ins w:id="4091" w:author="Karima Sansoni" w:date="2013-10-21T18:12:00Z"/>
              <w:rFonts w:ascii="Times New Roman" w:hAnsi="Times New Roman"/>
            </w:rPr>
          </w:rPrChange>
        </w:rPr>
      </w:pPr>
      <w:ins w:id="4092" w:author="Karima Sansoni" w:date="2013-10-21T18:12:00Z">
        <w:r w:rsidRPr="00833ED4">
          <w:rPr>
            <w:rFonts w:ascii="Calibri" w:hAnsi="Calibri"/>
            <w:sz w:val="24"/>
            <w:szCs w:val="24"/>
            <w:rPrChange w:id="4093" w:author="Razzaghi-Pour, Kavi" w:date="2013-10-30T14:36:00Z">
              <w:rPr>
                <w:rFonts w:ascii="Times New Roman" w:hAnsi="Times New Roman"/>
              </w:rPr>
            </w:rPrChange>
          </w:rPr>
          <w:t>Kneading and moulding clay or play dough in a craft activity</w:t>
        </w:r>
      </w:ins>
    </w:p>
    <w:p w:rsidR="000B0BAE" w:rsidRPr="00833ED4" w:rsidRDefault="000B0BAE" w:rsidP="000B0BAE">
      <w:pPr>
        <w:pStyle w:val="ColorfulList-Accent1"/>
        <w:numPr>
          <w:ilvl w:val="0"/>
          <w:numId w:val="4"/>
        </w:numPr>
        <w:rPr>
          <w:ins w:id="4094" w:author="Karima Sansoni" w:date="2013-10-21T18:12:00Z"/>
          <w:rFonts w:ascii="Calibri" w:hAnsi="Calibri"/>
          <w:sz w:val="24"/>
          <w:szCs w:val="24"/>
          <w:rPrChange w:id="4095" w:author="Razzaghi-Pour, Kavi" w:date="2013-10-30T14:36:00Z">
            <w:rPr>
              <w:ins w:id="4096" w:author="Karima Sansoni" w:date="2013-10-21T18:12:00Z"/>
              <w:rFonts w:ascii="Times New Roman" w:hAnsi="Times New Roman"/>
            </w:rPr>
          </w:rPrChange>
        </w:rPr>
      </w:pPr>
      <w:ins w:id="4097" w:author="Karima Sansoni" w:date="2013-10-21T18:12:00Z">
        <w:r w:rsidRPr="00833ED4">
          <w:rPr>
            <w:rFonts w:ascii="Calibri" w:hAnsi="Calibri"/>
            <w:sz w:val="24"/>
            <w:szCs w:val="24"/>
            <w:rPrChange w:id="4098" w:author="Razzaghi-Pour, Kavi" w:date="2013-10-30T14:36:00Z">
              <w:rPr>
                <w:rFonts w:ascii="Times New Roman" w:hAnsi="Times New Roman"/>
              </w:rPr>
            </w:rPrChange>
          </w:rPr>
          <w:t>Incorporate thera-putty into class activities such as moulding the putty into shapes</w:t>
        </w:r>
      </w:ins>
    </w:p>
    <w:p w:rsidR="000B0BAE" w:rsidRPr="00833ED4" w:rsidRDefault="000B0BAE" w:rsidP="000B0BAE">
      <w:pPr>
        <w:pStyle w:val="ColorfulList-Accent1"/>
        <w:numPr>
          <w:ilvl w:val="0"/>
          <w:numId w:val="4"/>
        </w:numPr>
        <w:rPr>
          <w:ins w:id="4099" w:author="Karima Sansoni" w:date="2013-10-21T18:12:00Z"/>
          <w:rFonts w:ascii="Calibri" w:hAnsi="Calibri"/>
          <w:sz w:val="24"/>
          <w:szCs w:val="24"/>
          <w:rPrChange w:id="4100" w:author="Razzaghi-Pour, Kavi" w:date="2013-10-30T14:36:00Z">
            <w:rPr>
              <w:ins w:id="4101" w:author="Karima Sansoni" w:date="2013-10-21T18:12:00Z"/>
              <w:rFonts w:ascii="Times New Roman" w:hAnsi="Times New Roman"/>
            </w:rPr>
          </w:rPrChange>
        </w:rPr>
      </w:pPr>
      <w:ins w:id="4102" w:author="Karima Sansoni" w:date="2013-10-21T18:12:00Z">
        <w:r w:rsidRPr="00833ED4">
          <w:rPr>
            <w:rFonts w:ascii="Calibri" w:hAnsi="Calibri"/>
            <w:sz w:val="24"/>
            <w:szCs w:val="24"/>
            <w:rPrChange w:id="4103" w:author="Razzaghi-Pour, Kavi" w:date="2013-10-30T14:36:00Z">
              <w:rPr>
                <w:rFonts w:ascii="Times New Roman" w:hAnsi="Times New Roman"/>
              </w:rPr>
            </w:rPrChange>
          </w:rPr>
          <w:t>Incorporate heavy or weighted toys/ pillows/ blankets</w:t>
        </w:r>
      </w:ins>
    </w:p>
    <w:p w:rsidR="000B0BAE" w:rsidRPr="00833ED4" w:rsidRDefault="000B0BAE" w:rsidP="000B0BAE">
      <w:pPr>
        <w:pStyle w:val="ColorfulList-Accent1"/>
        <w:numPr>
          <w:ilvl w:val="0"/>
          <w:numId w:val="4"/>
        </w:numPr>
        <w:rPr>
          <w:ins w:id="4104" w:author="Karima Sansoni" w:date="2013-10-21T18:12:00Z"/>
          <w:rFonts w:ascii="Calibri" w:hAnsi="Calibri"/>
          <w:sz w:val="24"/>
          <w:szCs w:val="24"/>
          <w:rPrChange w:id="4105" w:author="Razzaghi-Pour, Kavi" w:date="2013-10-30T14:36:00Z">
            <w:rPr>
              <w:ins w:id="4106" w:author="Karima Sansoni" w:date="2013-10-21T18:12:00Z"/>
              <w:rFonts w:ascii="Times New Roman" w:hAnsi="Times New Roman"/>
            </w:rPr>
          </w:rPrChange>
        </w:rPr>
      </w:pPr>
      <w:ins w:id="4107" w:author="Karima Sansoni" w:date="2013-10-21T18:12:00Z">
        <w:r w:rsidRPr="00833ED4">
          <w:rPr>
            <w:rFonts w:ascii="Calibri" w:hAnsi="Calibri"/>
            <w:sz w:val="24"/>
            <w:szCs w:val="24"/>
            <w:rPrChange w:id="4108" w:author="Razzaghi-Pour, Kavi" w:date="2013-10-30T14:36:00Z">
              <w:rPr>
                <w:rFonts w:ascii="Times New Roman" w:hAnsi="Times New Roman"/>
              </w:rPr>
            </w:rPrChange>
          </w:rPr>
          <w:t>Use large, weighted academic tools such as floor puzzles, weighted counting tools, large lego for building</w:t>
        </w:r>
      </w:ins>
    </w:p>
    <w:p w:rsidR="000B0BAE" w:rsidRPr="00833ED4" w:rsidRDefault="000B0BAE" w:rsidP="000B0BAE">
      <w:pPr>
        <w:pStyle w:val="ColorfulList-Accent1"/>
        <w:numPr>
          <w:ilvl w:val="0"/>
          <w:numId w:val="4"/>
        </w:numPr>
        <w:spacing w:after="0"/>
        <w:rPr>
          <w:ins w:id="4109" w:author="Karima Sansoni" w:date="2013-10-21T18:12:00Z"/>
          <w:rFonts w:ascii="Calibri" w:hAnsi="Calibri"/>
          <w:sz w:val="24"/>
          <w:szCs w:val="24"/>
          <w:rPrChange w:id="4110" w:author="Razzaghi-Pour, Kavi" w:date="2013-10-30T14:36:00Z">
            <w:rPr>
              <w:ins w:id="4111" w:author="Karima Sansoni" w:date="2013-10-21T18:12:00Z"/>
              <w:rFonts w:ascii="Times New Roman" w:hAnsi="Times New Roman"/>
            </w:rPr>
          </w:rPrChange>
        </w:rPr>
      </w:pPr>
      <w:ins w:id="4112" w:author="Karima Sansoni" w:date="2013-10-21T18:12:00Z">
        <w:r w:rsidRPr="00833ED4">
          <w:rPr>
            <w:rFonts w:ascii="Calibri" w:hAnsi="Calibri"/>
            <w:sz w:val="24"/>
            <w:szCs w:val="24"/>
            <w:rPrChange w:id="4113" w:author="Razzaghi-Pour, Kavi" w:date="2013-10-30T14:36:00Z">
              <w:rPr>
                <w:rFonts w:ascii="Times New Roman" w:hAnsi="Times New Roman"/>
              </w:rPr>
            </w:rPrChange>
          </w:rPr>
          <w:t xml:space="preserve">Check that the student is in the right position for learning eg is their chair and desk the correct height (we can attend longer if seated in a  supported posture).  </w:t>
        </w:r>
      </w:ins>
    </w:p>
    <w:p w:rsidR="00DF7643" w:rsidRPr="00833ED4" w:rsidDel="004E1F5A" w:rsidRDefault="00DF7643" w:rsidP="00DF7643">
      <w:pPr>
        <w:spacing w:after="0"/>
        <w:rPr>
          <w:del w:id="4114" w:author="Catherine Hays" w:date="2013-10-21T13:21:00Z"/>
          <w:rFonts w:ascii="Calibri" w:hAnsi="Calibri"/>
          <w:sz w:val="24"/>
          <w:szCs w:val="24"/>
          <w:rPrChange w:id="4115" w:author="Razzaghi-Pour, Kavi" w:date="2013-10-30T14:36:00Z">
            <w:rPr>
              <w:del w:id="4116" w:author="Catherine Hays" w:date="2013-10-21T13:21:00Z"/>
              <w:rFonts w:ascii="Times New Roman" w:hAnsi="Times New Roman"/>
            </w:rPr>
          </w:rPrChange>
        </w:rPr>
      </w:pPr>
    </w:p>
    <w:p w:rsidR="00B66DA9" w:rsidRPr="00833ED4" w:rsidRDefault="00B66DA9" w:rsidP="00DF7643">
      <w:pPr>
        <w:spacing w:after="0"/>
        <w:rPr>
          <w:ins w:id="4117" w:author="Razzaghi-Pour, Kavi" w:date="2013-10-30T14:25:00Z"/>
          <w:rFonts w:ascii="Calibri" w:hAnsi="Calibri"/>
          <w:sz w:val="24"/>
          <w:szCs w:val="24"/>
          <w:rPrChange w:id="4118" w:author="Razzaghi-Pour, Kavi" w:date="2013-10-30T14:36:00Z">
            <w:rPr>
              <w:ins w:id="4119" w:author="Razzaghi-Pour, Kavi" w:date="2013-10-30T14:25:00Z"/>
              <w:rFonts w:ascii="Times New Roman" w:hAnsi="Times New Roman"/>
            </w:rPr>
          </w:rPrChange>
        </w:rPr>
      </w:pPr>
    </w:p>
    <w:p w:rsidR="00825998" w:rsidRPr="00833ED4" w:rsidRDefault="00825998" w:rsidP="00DF7643">
      <w:pPr>
        <w:spacing w:after="0"/>
        <w:rPr>
          <w:ins w:id="4120" w:author="Razzaghi-Pour, Kavi" w:date="2013-10-30T14:25:00Z"/>
          <w:rFonts w:ascii="Calibri" w:hAnsi="Calibri"/>
          <w:sz w:val="24"/>
          <w:szCs w:val="24"/>
          <w:rPrChange w:id="4121" w:author="Razzaghi-Pour, Kavi" w:date="2013-10-30T14:36:00Z">
            <w:rPr>
              <w:ins w:id="4122" w:author="Razzaghi-Pour, Kavi" w:date="2013-10-30T14:25:00Z"/>
              <w:rFonts w:ascii="Times New Roman" w:hAnsi="Times New Roman"/>
            </w:rPr>
          </w:rPrChange>
        </w:rPr>
      </w:pPr>
    </w:p>
    <w:p w:rsidR="00825998" w:rsidRPr="00833ED4" w:rsidRDefault="00825998" w:rsidP="00DF7643">
      <w:pPr>
        <w:spacing w:after="0"/>
        <w:rPr>
          <w:rFonts w:ascii="Calibri" w:hAnsi="Calibri"/>
          <w:sz w:val="24"/>
          <w:szCs w:val="24"/>
          <w:rPrChange w:id="4123" w:author="Razzaghi-Pour, Kavi" w:date="2013-10-30T14:36:00Z">
            <w:rPr>
              <w:rFonts w:ascii="Times New Roman" w:hAnsi="Times New Roman"/>
            </w:rPr>
          </w:rPrChange>
        </w:rPr>
      </w:pPr>
    </w:p>
    <w:p w:rsidR="00B66DA9" w:rsidRPr="00833ED4" w:rsidRDefault="00B66DA9" w:rsidP="00B66DA9">
      <w:pPr>
        <w:spacing w:after="0"/>
        <w:rPr>
          <w:rFonts w:ascii="Calibri" w:hAnsi="Calibri"/>
          <w:b/>
          <w:sz w:val="24"/>
          <w:szCs w:val="24"/>
          <w:rPrChange w:id="4124" w:author="Razzaghi-Pour, Kavi" w:date="2013-10-30T14:36:00Z">
            <w:rPr>
              <w:rFonts w:ascii="Times New Roman" w:hAnsi="Times New Roman"/>
              <w:b/>
            </w:rPr>
          </w:rPrChange>
        </w:rPr>
      </w:pPr>
      <w:r w:rsidRPr="00833ED4">
        <w:rPr>
          <w:rFonts w:ascii="Calibri" w:hAnsi="Calibri"/>
          <w:b/>
          <w:sz w:val="24"/>
          <w:szCs w:val="24"/>
          <w:rPrChange w:id="4125" w:author="Razzaghi-Pour, Kavi" w:date="2013-10-30T14:36:00Z">
            <w:rPr>
              <w:rFonts w:ascii="Times New Roman" w:hAnsi="Times New Roman"/>
              <w:b/>
            </w:rPr>
          </w:rPrChange>
        </w:rPr>
        <w:t>Sound:</w:t>
      </w:r>
    </w:p>
    <w:p w:rsidR="00B66DA9" w:rsidRPr="00833ED4" w:rsidRDefault="00B66DA9" w:rsidP="00B66DA9">
      <w:pPr>
        <w:pStyle w:val="ColorfulList-Accent1"/>
        <w:numPr>
          <w:ilvl w:val="0"/>
          <w:numId w:val="4"/>
        </w:numPr>
        <w:spacing w:after="0"/>
        <w:rPr>
          <w:rFonts w:ascii="Calibri" w:hAnsi="Calibri"/>
          <w:sz w:val="24"/>
          <w:szCs w:val="24"/>
          <w:rPrChange w:id="4126" w:author="Razzaghi-Pour, Kavi" w:date="2013-10-30T14:36:00Z">
            <w:rPr>
              <w:rFonts w:ascii="Times New Roman" w:hAnsi="Times New Roman"/>
            </w:rPr>
          </w:rPrChange>
        </w:rPr>
      </w:pPr>
      <w:r w:rsidRPr="00833ED4">
        <w:rPr>
          <w:rFonts w:ascii="Calibri" w:hAnsi="Calibri"/>
          <w:sz w:val="24"/>
          <w:szCs w:val="24"/>
          <w:rPrChange w:id="4127" w:author="Razzaghi-Pour, Kavi" w:date="2013-10-30T14:36:00Z">
            <w:rPr>
              <w:rFonts w:ascii="Times New Roman" w:hAnsi="Times New Roman"/>
            </w:rPr>
          </w:rPrChange>
        </w:rPr>
        <w:t>Alerting rhythms and beats e.g.</w:t>
      </w:r>
      <w:ins w:id="4128" w:author="Karima Sansoni" w:date="2013-10-16T17:06:00Z">
        <w:r w:rsidR="003A0D26" w:rsidRPr="00833ED4">
          <w:rPr>
            <w:rFonts w:ascii="Calibri" w:hAnsi="Calibri"/>
            <w:sz w:val="24"/>
            <w:szCs w:val="24"/>
            <w:rPrChange w:id="4129" w:author="Razzaghi-Pour, Kavi" w:date="2013-10-30T14:36:00Z">
              <w:rPr>
                <w:rFonts w:ascii="Times New Roman" w:hAnsi="Times New Roman"/>
              </w:rPr>
            </w:rPrChange>
          </w:rPr>
          <w:t xml:space="preserve"> dance music, exciting orchestral music,</w:t>
        </w:r>
      </w:ins>
      <w:r w:rsidRPr="00833ED4">
        <w:rPr>
          <w:rFonts w:ascii="Calibri" w:hAnsi="Calibri"/>
          <w:sz w:val="24"/>
          <w:szCs w:val="24"/>
          <w:rPrChange w:id="4130" w:author="Razzaghi-Pour, Kavi" w:date="2013-10-30T14:36:00Z">
            <w:rPr>
              <w:rFonts w:ascii="Times New Roman" w:hAnsi="Times New Roman"/>
            </w:rPr>
          </w:rPrChange>
        </w:rPr>
        <w:t xml:space="preserve"> clapping rhythm to get the student’s attention</w:t>
      </w:r>
    </w:p>
    <w:p w:rsidR="00B66DA9" w:rsidRPr="00833ED4" w:rsidRDefault="00B66DA9" w:rsidP="00B66DA9">
      <w:pPr>
        <w:pStyle w:val="ColorfulList-Accent1"/>
        <w:numPr>
          <w:ilvl w:val="0"/>
          <w:numId w:val="4"/>
        </w:numPr>
        <w:spacing w:after="0"/>
        <w:rPr>
          <w:rFonts w:ascii="Calibri" w:hAnsi="Calibri"/>
          <w:sz w:val="24"/>
          <w:szCs w:val="24"/>
          <w:rPrChange w:id="4131" w:author="Razzaghi-Pour, Kavi" w:date="2013-10-30T14:36:00Z">
            <w:rPr>
              <w:rFonts w:ascii="Times New Roman" w:hAnsi="Times New Roman"/>
            </w:rPr>
          </w:rPrChange>
        </w:rPr>
      </w:pPr>
      <w:r w:rsidRPr="00833ED4">
        <w:rPr>
          <w:rFonts w:ascii="Calibri" w:hAnsi="Calibri"/>
          <w:sz w:val="24"/>
          <w:szCs w:val="24"/>
          <w:rPrChange w:id="4132" w:author="Razzaghi-Pour, Kavi" w:date="2013-10-30T14:36:00Z">
            <w:rPr>
              <w:rFonts w:ascii="Times New Roman" w:hAnsi="Times New Roman"/>
            </w:rPr>
          </w:rPrChange>
        </w:rPr>
        <w:t xml:space="preserve">Incorporate a listening chart into the classroom which encourages good listening behaviours e.g. to look, listen and think. </w:t>
      </w:r>
      <w:ins w:id="4133" w:author="Karima Sansoni" w:date="2013-10-14T16:03:00Z">
        <w:del w:id="4134" w:author="Razzaghi-Pour, Kavi" w:date="2013-10-30T14:26:00Z">
          <w:r w:rsidR="003E690E" w:rsidRPr="00833ED4" w:rsidDel="00825998">
            <w:rPr>
              <w:rFonts w:ascii="Calibri" w:hAnsi="Calibri"/>
              <w:sz w:val="24"/>
              <w:szCs w:val="24"/>
              <w:rPrChange w:id="4135" w:author="Razzaghi-Pour, Kavi" w:date="2013-10-30T14:36:00Z">
                <w:rPr>
                  <w:rFonts w:ascii="Times New Roman" w:hAnsi="Times New Roman"/>
                </w:rPr>
              </w:rPrChange>
            </w:rPr>
            <w:delText>Do we need this ?</w:delText>
          </w:r>
        </w:del>
      </w:ins>
      <w:ins w:id="4136" w:author="Karima Sansoni" w:date="2013-10-16T17:07:00Z">
        <w:del w:id="4137" w:author="Razzaghi-Pour, Kavi" w:date="2013-10-30T14:26:00Z">
          <w:r w:rsidR="003A0D26" w:rsidRPr="00833ED4" w:rsidDel="00825998">
            <w:rPr>
              <w:rFonts w:ascii="Calibri" w:hAnsi="Calibri"/>
              <w:sz w:val="24"/>
              <w:szCs w:val="24"/>
              <w:rPrChange w:id="4138" w:author="Razzaghi-Pour, Kavi" w:date="2013-10-30T14:36:00Z">
                <w:rPr>
                  <w:rFonts w:ascii="Times New Roman" w:hAnsi="Times New Roman"/>
                </w:rPr>
              </w:rPrChange>
            </w:rPr>
            <w:delText xml:space="preserve"> does this belong in the general strategies??</w:delText>
          </w:r>
        </w:del>
      </w:ins>
      <w:ins w:id="4139" w:author="Catherine Hays" w:date="2013-10-21T12:41:00Z">
        <w:del w:id="4140" w:author="Razzaghi-Pour, Kavi" w:date="2013-10-30T14:26:00Z">
          <w:r w:rsidR="00DF7643" w:rsidRPr="00833ED4" w:rsidDel="00825998">
            <w:rPr>
              <w:rFonts w:ascii="Calibri" w:hAnsi="Calibri"/>
              <w:sz w:val="24"/>
              <w:szCs w:val="24"/>
              <w:rPrChange w:id="4141" w:author="Razzaghi-Pour, Kavi" w:date="2013-10-30T14:36:00Z">
                <w:rPr>
                  <w:rFonts w:ascii="Times New Roman" w:hAnsi="Times New Roman"/>
                </w:rPr>
              </w:rPrChange>
            </w:rPr>
            <w:delText xml:space="preserve"> Kavi?</w:delText>
          </w:r>
        </w:del>
      </w:ins>
    </w:p>
    <w:p w:rsidR="00B66DA9" w:rsidRPr="00833ED4" w:rsidRDefault="00B66DA9" w:rsidP="00B66DA9">
      <w:pPr>
        <w:pStyle w:val="ColorfulList-Accent1"/>
        <w:numPr>
          <w:ilvl w:val="0"/>
          <w:numId w:val="4"/>
        </w:numPr>
        <w:spacing w:after="0"/>
        <w:rPr>
          <w:rFonts w:ascii="Calibri" w:hAnsi="Calibri"/>
          <w:sz w:val="24"/>
          <w:szCs w:val="24"/>
          <w:rPrChange w:id="4142" w:author="Razzaghi-Pour, Kavi" w:date="2013-10-30T14:36:00Z">
            <w:rPr>
              <w:rFonts w:ascii="Times New Roman" w:hAnsi="Times New Roman"/>
            </w:rPr>
          </w:rPrChange>
        </w:rPr>
      </w:pPr>
      <w:r w:rsidRPr="00833ED4">
        <w:rPr>
          <w:rFonts w:ascii="Calibri" w:hAnsi="Calibri"/>
          <w:sz w:val="24"/>
          <w:szCs w:val="24"/>
          <w:rPrChange w:id="4143" w:author="Razzaghi-Pour, Kavi" w:date="2013-10-30T14:36:00Z">
            <w:rPr>
              <w:rFonts w:ascii="Times New Roman" w:hAnsi="Times New Roman"/>
            </w:rPr>
          </w:rPrChange>
        </w:rPr>
        <w:lastRenderedPageBreak/>
        <w:t>Changing beats, pitch, volume to</w:t>
      </w:r>
      <w:ins w:id="4144" w:author="Karima Sansoni" w:date="2013-10-14T16:03:00Z">
        <w:r w:rsidR="007D4E83" w:rsidRPr="00833ED4">
          <w:rPr>
            <w:rFonts w:ascii="Calibri" w:hAnsi="Calibri"/>
            <w:sz w:val="24"/>
            <w:szCs w:val="24"/>
            <w:rPrChange w:id="4145" w:author="Razzaghi-Pour, Kavi" w:date="2013-10-30T14:36:00Z">
              <w:rPr>
                <w:rFonts w:ascii="Times New Roman" w:hAnsi="Times New Roman"/>
              </w:rPr>
            </w:rPrChange>
          </w:rPr>
          <w:t xml:space="preserve"> attract and maintain the </w:t>
        </w:r>
      </w:ins>
      <w:ins w:id="4146" w:author="Karima Sansoni" w:date="2013-10-14T16:04:00Z">
        <w:r w:rsidR="007D4E83" w:rsidRPr="00833ED4">
          <w:rPr>
            <w:rFonts w:ascii="Calibri" w:hAnsi="Calibri"/>
            <w:sz w:val="24"/>
            <w:szCs w:val="24"/>
            <w:rPrChange w:id="4147" w:author="Razzaghi-Pour, Kavi" w:date="2013-10-30T14:36:00Z">
              <w:rPr>
                <w:rFonts w:ascii="Times New Roman" w:hAnsi="Times New Roman"/>
              </w:rPr>
            </w:rPrChange>
          </w:rPr>
          <w:t>student’t attention</w:t>
        </w:r>
      </w:ins>
      <w:r w:rsidRPr="00833ED4">
        <w:rPr>
          <w:rFonts w:ascii="Calibri" w:hAnsi="Calibri"/>
          <w:sz w:val="24"/>
          <w:szCs w:val="24"/>
          <w:rPrChange w:id="4148" w:author="Razzaghi-Pour, Kavi" w:date="2013-10-30T14:36:00Z">
            <w:rPr>
              <w:rFonts w:ascii="Times New Roman" w:hAnsi="Times New Roman"/>
            </w:rPr>
          </w:rPrChange>
        </w:rPr>
        <w:t xml:space="preserve"> </w:t>
      </w:r>
      <w:ins w:id="4149" w:author="Karima Sansoni" w:date="2013-10-14T16:04:00Z">
        <w:r w:rsidR="007D4E83" w:rsidRPr="00833ED4">
          <w:rPr>
            <w:rFonts w:ascii="Calibri" w:hAnsi="Calibri"/>
            <w:sz w:val="24"/>
            <w:szCs w:val="24"/>
            <w:rPrChange w:id="4150" w:author="Razzaghi-Pour, Kavi" w:date="2013-10-30T14:36:00Z">
              <w:rPr>
                <w:rFonts w:ascii="Times New Roman" w:hAnsi="Times New Roman"/>
              </w:rPr>
            </w:rPrChange>
          </w:rPr>
          <w:t>and keep them alert</w:t>
        </w:r>
      </w:ins>
      <w:del w:id="4151" w:author="Karima Sansoni" w:date="2013-10-14T16:04:00Z">
        <w:r w:rsidRPr="00833ED4" w:rsidDel="007D4E83">
          <w:rPr>
            <w:rFonts w:ascii="Calibri" w:hAnsi="Calibri"/>
            <w:sz w:val="24"/>
            <w:szCs w:val="24"/>
            <w:rPrChange w:id="4152" w:author="Razzaghi-Pour, Kavi" w:date="2013-10-30T14:36:00Z">
              <w:rPr>
                <w:rFonts w:ascii="Times New Roman" w:hAnsi="Times New Roman"/>
              </w:rPr>
            </w:rPrChange>
          </w:rPr>
          <w:delText>increase level of alertness</w:delText>
        </w:r>
      </w:del>
    </w:p>
    <w:p w:rsidR="00B66DA9" w:rsidRPr="00833ED4" w:rsidRDefault="00B66DA9" w:rsidP="00B66DA9">
      <w:pPr>
        <w:pStyle w:val="ColorfulList-Accent1"/>
        <w:numPr>
          <w:ilvl w:val="0"/>
          <w:numId w:val="4"/>
        </w:numPr>
        <w:spacing w:after="0"/>
        <w:rPr>
          <w:rFonts w:ascii="Calibri" w:hAnsi="Calibri"/>
          <w:sz w:val="24"/>
          <w:szCs w:val="24"/>
          <w:rPrChange w:id="4153" w:author="Razzaghi-Pour, Kavi" w:date="2013-10-30T14:36:00Z">
            <w:rPr>
              <w:rFonts w:ascii="Times New Roman" w:hAnsi="Times New Roman"/>
            </w:rPr>
          </w:rPrChange>
        </w:rPr>
      </w:pPr>
      <w:del w:id="4154" w:author="Karima Sansoni" w:date="2013-10-14T15:59:00Z">
        <w:r w:rsidRPr="00833ED4" w:rsidDel="003E690E">
          <w:rPr>
            <w:rFonts w:ascii="Calibri" w:hAnsi="Calibri"/>
            <w:sz w:val="24"/>
            <w:szCs w:val="24"/>
            <w:rPrChange w:id="4155" w:author="Razzaghi-Pour, Kavi" w:date="2013-10-30T14:36:00Z">
              <w:rPr>
                <w:rFonts w:ascii="Times New Roman" w:hAnsi="Times New Roman"/>
              </w:rPr>
            </w:rPrChange>
          </w:rPr>
          <w:delText>Use facial expressions and e</w:delText>
        </w:r>
      </w:del>
      <w:ins w:id="4156" w:author="Karima Sansoni" w:date="2013-10-14T15:59:00Z">
        <w:r w:rsidR="003E690E" w:rsidRPr="00833ED4">
          <w:rPr>
            <w:rFonts w:ascii="Calibri" w:hAnsi="Calibri"/>
            <w:sz w:val="24"/>
            <w:szCs w:val="24"/>
            <w:rPrChange w:id="4157" w:author="Razzaghi-Pour, Kavi" w:date="2013-10-30T14:36:00Z">
              <w:rPr>
                <w:rFonts w:ascii="Times New Roman" w:hAnsi="Times New Roman"/>
              </w:rPr>
            </w:rPrChange>
          </w:rPr>
          <w:t>E</w:t>
        </w:r>
      </w:ins>
      <w:r w:rsidRPr="00833ED4">
        <w:rPr>
          <w:rFonts w:ascii="Calibri" w:hAnsi="Calibri"/>
          <w:sz w:val="24"/>
          <w:szCs w:val="24"/>
          <w:rPrChange w:id="4158" w:author="Razzaghi-Pour, Kavi" w:date="2013-10-30T14:36:00Z">
            <w:rPr>
              <w:rFonts w:ascii="Times New Roman" w:hAnsi="Times New Roman"/>
            </w:rPr>
          </w:rPrChange>
        </w:rPr>
        <w:t>mphasise key words</w:t>
      </w:r>
    </w:p>
    <w:p w:rsidR="00CC7AA7" w:rsidRPr="00833ED4" w:rsidRDefault="00B66DA9" w:rsidP="00CC7AA7">
      <w:pPr>
        <w:pStyle w:val="ColorfulList-Accent1"/>
        <w:numPr>
          <w:ilvl w:val="0"/>
          <w:numId w:val="4"/>
        </w:numPr>
        <w:spacing w:after="0"/>
        <w:rPr>
          <w:ins w:id="4159" w:author="Catherine Hays" w:date="2013-10-21T12:44:00Z"/>
          <w:rFonts w:ascii="Calibri" w:hAnsi="Calibri"/>
          <w:sz w:val="24"/>
          <w:szCs w:val="24"/>
          <w:rPrChange w:id="4160" w:author="Razzaghi-Pour, Kavi" w:date="2013-10-30T14:36:00Z">
            <w:rPr>
              <w:ins w:id="4161" w:author="Catherine Hays" w:date="2013-10-21T12:44:00Z"/>
              <w:rFonts w:ascii="Times New Roman" w:hAnsi="Times New Roman"/>
            </w:rPr>
          </w:rPrChange>
        </w:rPr>
      </w:pPr>
      <w:del w:id="4162" w:author="Catherine Hays" w:date="2013-10-21T12:44:00Z">
        <w:r w:rsidRPr="00833ED4" w:rsidDel="00CC7AA7">
          <w:rPr>
            <w:rFonts w:ascii="Calibri" w:hAnsi="Calibri"/>
            <w:sz w:val="24"/>
            <w:szCs w:val="24"/>
            <w:rPrChange w:id="4163" w:author="Razzaghi-Pour, Kavi" w:date="2013-10-30T14:36:00Z">
              <w:rPr>
                <w:rFonts w:ascii="Times New Roman" w:hAnsi="Times New Roman"/>
              </w:rPr>
            </w:rPrChange>
          </w:rPr>
          <w:delText>Repetition of instructions</w:delText>
        </w:r>
      </w:del>
      <w:ins w:id="4164" w:author="Catherine Hays" w:date="2013-10-21T12:44:00Z">
        <w:r w:rsidR="00CC7AA7" w:rsidRPr="00833ED4">
          <w:rPr>
            <w:rFonts w:ascii="Calibri" w:hAnsi="Calibri"/>
            <w:sz w:val="24"/>
            <w:szCs w:val="24"/>
            <w:rPrChange w:id="4165" w:author="Razzaghi-Pour, Kavi" w:date="2013-10-30T14:36:00Z">
              <w:rPr>
                <w:rFonts w:ascii="Times New Roman" w:hAnsi="Times New Roman"/>
              </w:rPr>
            </w:rPrChange>
          </w:rPr>
          <w:t>Use visual cues and prompts and physically model actions to reinforce auditory instructions.</w:t>
        </w:r>
      </w:ins>
    </w:p>
    <w:p w:rsidR="00CC7AA7" w:rsidRPr="00833ED4" w:rsidRDefault="00CC7AA7" w:rsidP="00CC7AA7">
      <w:pPr>
        <w:pStyle w:val="ColorfulList-Accent1"/>
        <w:numPr>
          <w:ilvl w:val="0"/>
          <w:numId w:val="4"/>
        </w:numPr>
        <w:spacing w:after="0"/>
        <w:rPr>
          <w:rFonts w:ascii="Calibri" w:hAnsi="Calibri"/>
          <w:sz w:val="24"/>
          <w:szCs w:val="24"/>
          <w:rPrChange w:id="4166" w:author="Razzaghi-Pour, Kavi" w:date="2013-10-30T14:36:00Z">
            <w:rPr>
              <w:rFonts w:ascii="Times New Roman" w:hAnsi="Times New Roman"/>
            </w:rPr>
          </w:rPrChange>
        </w:rPr>
      </w:pPr>
      <w:ins w:id="4167" w:author="Catherine Hays" w:date="2013-10-21T12:44:00Z">
        <w:r w:rsidRPr="00833ED4">
          <w:rPr>
            <w:rFonts w:ascii="Calibri" w:hAnsi="Calibri"/>
            <w:sz w:val="24"/>
            <w:szCs w:val="24"/>
            <w:rPrChange w:id="4168" w:author="Razzaghi-Pour, Kavi" w:date="2013-10-30T14:36:00Z">
              <w:rPr>
                <w:rFonts w:ascii="Times New Roman" w:hAnsi="Times New Roman"/>
              </w:rPr>
            </w:rPrChange>
          </w:rPr>
          <w:t>Allow extra time to process instructions and information rather than repeating the verbal input several times and potentially overwhelming the student who is trying to process the information.</w:t>
        </w:r>
      </w:ins>
    </w:p>
    <w:p w:rsidR="00B66DA9" w:rsidRPr="00833ED4" w:rsidRDefault="00B66DA9" w:rsidP="00B66DA9">
      <w:pPr>
        <w:pStyle w:val="ColorfulList-Accent1"/>
        <w:numPr>
          <w:ilvl w:val="0"/>
          <w:numId w:val="4"/>
        </w:numPr>
        <w:spacing w:after="0"/>
        <w:rPr>
          <w:ins w:id="4169" w:author="Karima Sansoni" w:date="2013-10-14T15:31:00Z"/>
          <w:rFonts w:ascii="Calibri" w:hAnsi="Calibri"/>
          <w:sz w:val="24"/>
          <w:szCs w:val="24"/>
          <w:rPrChange w:id="4170" w:author="Razzaghi-Pour, Kavi" w:date="2013-10-30T14:36:00Z">
            <w:rPr>
              <w:ins w:id="4171" w:author="Karima Sansoni" w:date="2013-10-14T15:31:00Z"/>
              <w:rFonts w:ascii="Times New Roman" w:hAnsi="Times New Roman"/>
            </w:rPr>
          </w:rPrChange>
        </w:rPr>
      </w:pPr>
      <w:r w:rsidRPr="00833ED4">
        <w:rPr>
          <w:rFonts w:ascii="Calibri" w:hAnsi="Calibri"/>
          <w:sz w:val="24"/>
          <w:szCs w:val="24"/>
          <w:rPrChange w:id="4172" w:author="Razzaghi-Pour, Kavi" w:date="2013-10-30T14:36:00Z">
            <w:rPr>
              <w:rFonts w:ascii="Times New Roman" w:hAnsi="Times New Roman"/>
            </w:rPr>
          </w:rPrChange>
        </w:rPr>
        <w:t>Rhythm and music in daily routines- sing your instructions!</w:t>
      </w:r>
    </w:p>
    <w:p w:rsidR="00631A12" w:rsidRPr="00833ED4" w:rsidRDefault="00631A12" w:rsidP="00B66DA9">
      <w:pPr>
        <w:pStyle w:val="ColorfulList-Accent1"/>
        <w:numPr>
          <w:ilvl w:val="0"/>
          <w:numId w:val="4"/>
        </w:numPr>
        <w:spacing w:after="0"/>
        <w:rPr>
          <w:ins w:id="4173" w:author="Karima Sansoni" w:date="2013-10-14T15:31:00Z"/>
          <w:rFonts w:ascii="Calibri" w:hAnsi="Calibri"/>
          <w:sz w:val="24"/>
          <w:szCs w:val="24"/>
          <w:rPrChange w:id="4174" w:author="Razzaghi-Pour, Kavi" w:date="2013-10-30T14:36:00Z">
            <w:rPr>
              <w:ins w:id="4175" w:author="Karima Sansoni" w:date="2013-10-14T15:31:00Z"/>
              <w:rFonts w:ascii="Times New Roman" w:hAnsi="Times New Roman"/>
            </w:rPr>
          </w:rPrChange>
        </w:rPr>
      </w:pPr>
      <w:ins w:id="4176" w:author="Karima Sansoni" w:date="2013-10-14T15:31:00Z">
        <w:r w:rsidRPr="00833ED4">
          <w:rPr>
            <w:rFonts w:ascii="Calibri" w:hAnsi="Calibri"/>
            <w:sz w:val="24"/>
            <w:szCs w:val="24"/>
            <w:rPrChange w:id="4177" w:author="Razzaghi-Pour, Kavi" w:date="2013-10-30T14:36:00Z">
              <w:rPr>
                <w:rFonts w:ascii="Times New Roman" w:hAnsi="Times New Roman"/>
              </w:rPr>
            </w:rPrChange>
          </w:rPr>
          <w:t>Alerting,lively background music</w:t>
        </w:r>
      </w:ins>
      <w:ins w:id="4178" w:author="Catherine Hays" w:date="2013-10-21T12:47:00Z">
        <w:r w:rsidR="00CC7AA7" w:rsidRPr="00833ED4">
          <w:rPr>
            <w:rFonts w:ascii="Calibri" w:hAnsi="Calibri"/>
            <w:sz w:val="24"/>
            <w:szCs w:val="24"/>
            <w:rPrChange w:id="4179" w:author="Razzaghi-Pour, Kavi" w:date="2013-10-30T14:36:00Z">
              <w:rPr>
                <w:rFonts w:ascii="Times New Roman" w:hAnsi="Times New Roman"/>
              </w:rPr>
            </w:rPrChange>
          </w:rPr>
          <w:t xml:space="preserve"> during activity.  Monitor closely to ensure student does not disengage in noisy environment.</w:t>
        </w:r>
      </w:ins>
    </w:p>
    <w:p w:rsidR="00631A12" w:rsidRPr="00833ED4" w:rsidRDefault="00631A12" w:rsidP="00B66DA9">
      <w:pPr>
        <w:pStyle w:val="ColorfulList-Accent1"/>
        <w:numPr>
          <w:ilvl w:val="0"/>
          <w:numId w:val="4"/>
        </w:numPr>
        <w:spacing w:after="0"/>
        <w:rPr>
          <w:rFonts w:ascii="Calibri" w:hAnsi="Calibri"/>
          <w:sz w:val="24"/>
          <w:szCs w:val="24"/>
          <w:rPrChange w:id="4180" w:author="Razzaghi-Pour, Kavi" w:date="2013-10-30T14:36:00Z">
            <w:rPr>
              <w:rFonts w:ascii="Times New Roman" w:hAnsi="Times New Roman"/>
            </w:rPr>
          </w:rPrChange>
        </w:rPr>
      </w:pPr>
      <w:ins w:id="4181" w:author="Karima Sansoni" w:date="2013-10-14T15:31:00Z">
        <w:r w:rsidRPr="00833ED4">
          <w:rPr>
            <w:rFonts w:ascii="Calibri" w:hAnsi="Calibri"/>
            <w:sz w:val="24"/>
            <w:szCs w:val="24"/>
            <w:rPrChange w:id="4182" w:author="Razzaghi-Pour, Kavi" w:date="2013-10-30T14:36:00Z">
              <w:rPr>
                <w:rFonts w:ascii="Times New Roman" w:hAnsi="Times New Roman"/>
              </w:rPr>
            </w:rPrChange>
          </w:rPr>
          <w:t>Music or sounds that signal a transition or a new activity</w:t>
        </w:r>
      </w:ins>
    </w:p>
    <w:p w:rsidR="00B66DA9" w:rsidRPr="00833ED4" w:rsidRDefault="00B66DA9" w:rsidP="00B66DA9">
      <w:pPr>
        <w:spacing w:after="0"/>
        <w:rPr>
          <w:rFonts w:ascii="Calibri" w:hAnsi="Calibri"/>
          <w:sz w:val="24"/>
          <w:szCs w:val="24"/>
          <w:rPrChange w:id="4183" w:author="Razzaghi-Pour, Kavi" w:date="2013-10-30T14:36:00Z">
            <w:rPr>
              <w:rFonts w:ascii="Times New Roman" w:hAnsi="Times New Roman"/>
            </w:rPr>
          </w:rPrChange>
        </w:rPr>
      </w:pPr>
    </w:p>
    <w:p w:rsidR="00B66DA9" w:rsidRPr="00833ED4" w:rsidRDefault="00B66DA9" w:rsidP="00B66DA9">
      <w:pPr>
        <w:spacing w:after="0"/>
        <w:rPr>
          <w:rFonts w:ascii="Calibri" w:hAnsi="Calibri"/>
          <w:b/>
          <w:sz w:val="24"/>
          <w:szCs w:val="24"/>
          <w:rPrChange w:id="4184" w:author="Razzaghi-Pour, Kavi" w:date="2013-10-30T14:36:00Z">
            <w:rPr>
              <w:rFonts w:ascii="Times New Roman" w:hAnsi="Times New Roman"/>
              <w:b/>
            </w:rPr>
          </w:rPrChange>
        </w:rPr>
      </w:pPr>
      <w:r w:rsidRPr="00833ED4">
        <w:rPr>
          <w:rFonts w:ascii="Calibri" w:hAnsi="Calibri"/>
          <w:b/>
          <w:sz w:val="24"/>
          <w:szCs w:val="24"/>
          <w:rPrChange w:id="4185" w:author="Razzaghi-Pour, Kavi" w:date="2013-10-30T14:36:00Z">
            <w:rPr>
              <w:rFonts w:ascii="Times New Roman" w:hAnsi="Times New Roman"/>
              <w:b/>
            </w:rPr>
          </w:rPrChange>
        </w:rPr>
        <w:t>Visual:</w:t>
      </w:r>
    </w:p>
    <w:p w:rsidR="00D570DE" w:rsidRPr="00833ED4" w:rsidRDefault="00B66DA9" w:rsidP="00D570DE">
      <w:pPr>
        <w:pStyle w:val="ColorfulList-Accent1"/>
        <w:widowControl w:val="0"/>
        <w:numPr>
          <w:ilvl w:val="0"/>
          <w:numId w:val="4"/>
        </w:numPr>
        <w:autoSpaceDE w:val="0"/>
        <w:autoSpaceDN w:val="0"/>
        <w:adjustRightInd w:val="0"/>
        <w:spacing w:after="0" w:line="240" w:lineRule="auto"/>
        <w:rPr>
          <w:ins w:id="4186" w:author="Catherine Hays" w:date="2013-10-21T13:12:00Z"/>
          <w:rFonts w:ascii="Calibri" w:hAnsi="Calibri"/>
          <w:sz w:val="24"/>
          <w:szCs w:val="24"/>
          <w:rPrChange w:id="4187" w:author="Razzaghi-Pour, Kavi" w:date="2013-10-30T14:36:00Z">
            <w:rPr>
              <w:ins w:id="4188" w:author="Catherine Hays" w:date="2013-10-21T13:12:00Z"/>
              <w:rFonts w:ascii="Times New Roman" w:hAnsi="Times New Roman"/>
            </w:rPr>
          </w:rPrChange>
        </w:rPr>
      </w:pPr>
      <w:r w:rsidRPr="00833ED4">
        <w:rPr>
          <w:rFonts w:ascii="Calibri" w:hAnsi="Calibri"/>
          <w:sz w:val="24"/>
          <w:szCs w:val="24"/>
          <w:rPrChange w:id="4189" w:author="Razzaghi-Pour, Kavi" w:date="2013-10-30T14:36:00Z">
            <w:rPr>
              <w:rFonts w:ascii="Times New Roman" w:hAnsi="Times New Roman"/>
            </w:rPr>
          </w:rPrChange>
        </w:rPr>
        <w:t xml:space="preserve">Increase visual stimulation </w:t>
      </w:r>
      <w:ins w:id="4190" w:author="Karima Sansoni" w:date="2013-10-14T15:39:00Z">
        <w:r w:rsidR="00631A12" w:rsidRPr="00833ED4">
          <w:rPr>
            <w:rFonts w:ascii="Calibri" w:hAnsi="Calibri"/>
            <w:sz w:val="24"/>
            <w:szCs w:val="24"/>
            <w:rPrChange w:id="4191" w:author="Razzaghi-Pour, Kavi" w:date="2013-10-30T14:36:00Z">
              <w:rPr>
                <w:rFonts w:ascii="Times New Roman" w:hAnsi="Times New Roman"/>
              </w:rPr>
            </w:rPrChange>
          </w:rPr>
          <w:t>for th</w:t>
        </w:r>
      </w:ins>
      <w:ins w:id="4192" w:author="Razzaghi-Pour, Kavi" w:date="2013-10-30T14:26:00Z">
        <w:r w:rsidR="00825998" w:rsidRPr="00833ED4">
          <w:rPr>
            <w:rFonts w:ascii="Calibri" w:hAnsi="Calibri"/>
            <w:sz w:val="24"/>
            <w:szCs w:val="24"/>
            <w:rPrChange w:id="4193" w:author="Razzaghi-Pour, Kavi" w:date="2013-10-30T14:36:00Z">
              <w:rPr>
                <w:rFonts w:ascii="Times New Roman" w:hAnsi="Times New Roman"/>
              </w:rPr>
            </w:rPrChange>
          </w:rPr>
          <w:t>is</w:t>
        </w:r>
      </w:ins>
      <w:ins w:id="4194" w:author="Karima Sansoni" w:date="2013-10-14T15:39:00Z">
        <w:del w:id="4195" w:author="Razzaghi-Pour, Kavi" w:date="2013-10-30T14:26:00Z">
          <w:r w:rsidR="00631A12" w:rsidRPr="00833ED4" w:rsidDel="00825998">
            <w:rPr>
              <w:rFonts w:ascii="Calibri" w:hAnsi="Calibri"/>
              <w:sz w:val="24"/>
              <w:szCs w:val="24"/>
              <w:rPrChange w:id="4196" w:author="Razzaghi-Pour, Kavi" w:date="2013-10-30T14:36:00Z">
                <w:rPr>
                  <w:rFonts w:ascii="Times New Roman" w:hAnsi="Times New Roman"/>
                </w:rPr>
              </w:rPrChange>
            </w:rPr>
            <w:delText>at</w:delText>
          </w:r>
        </w:del>
        <w:r w:rsidR="00631A12" w:rsidRPr="00833ED4">
          <w:rPr>
            <w:rFonts w:ascii="Calibri" w:hAnsi="Calibri"/>
            <w:sz w:val="24"/>
            <w:szCs w:val="24"/>
            <w:rPrChange w:id="4197" w:author="Razzaghi-Pour, Kavi" w:date="2013-10-30T14:36:00Z">
              <w:rPr>
                <w:rFonts w:ascii="Times New Roman" w:hAnsi="Times New Roman"/>
              </w:rPr>
            </w:rPrChange>
          </w:rPr>
          <w:t xml:space="preserve"> student</w:t>
        </w:r>
      </w:ins>
      <w:del w:id="4198" w:author="Karima Sansoni" w:date="2013-10-14T15:39:00Z">
        <w:r w:rsidRPr="00833ED4" w:rsidDel="00631A12">
          <w:rPr>
            <w:rFonts w:ascii="Calibri" w:hAnsi="Calibri"/>
            <w:sz w:val="24"/>
            <w:szCs w:val="24"/>
            <w:rPrChange w:id="4199" w:author="Razzaghi-Pour, Kavi" w:date="2013-10-30T14:36:00Z">
              <w:rPr>
                <w:rFonts w:ascii="Times New Roman" w:hAnsi="Times New Roman"/>
              </w:rPr>
            </w:rPrChange>
          </w:rPr>
          <w:delText>in the classroom</w:delText>
        </w:r>
      </w:del>
      <w:r w:rsidRPr="00833ED4">
        <w:rPr>
          <w:rFonts w:ascii="Calibri" w:hAnsi="Calibri"/>
          <w:sz w:val="24"/>
          <w:szCs w:val="24"/>
          <w:rPrChange w:id="4200" w:author="Razzaghi-Pour, Kavi" w:date="2013-10-30T14:36:00Z">
            <w:rPr>
              <w:rFonts w:ascii="Times New Roman" w:hAnsi="Times New Roman"/>
            </w:rPr>
          </w:rPrChange>
        </w:rPr>
        <w:t xml:space="preserve"> e.g. seating the student near the window or bright lights, position the student at the front of the classroom, use </w:t>
      </w:r>
      <w:ins w:id="4201" w:author="Karima Sansoni" w:date="2013-10-14T15:41:00Z">
        <w:r w:rsidR="001E3943" w:rsidRPr="00833ED4">
          <w:rPr>
            <w:rFonts w:ascii="Calibri" w:hAnsi="Calibri"/>
            <w:sz w:val="24"/>
            <w:szCs w:val="24"/>
            <w:rPrChange w:id="4202" w:author="Razzaghi-Pour, Kavi" w:date="2013-10-30T14:36:00Z">
              <w:rPr>
                <w:rFonts w:ascii="Times New Roman" w:hAnsi="Times New Roman"/>
              </w:rPr>
            </w:rPrChange>
          </w:rPr>
          <w:t xml:space="preserve">contrasting </w:t>
        </w:r>
      </w:ins>
      <w:r w:rsidRPr="00833ED4">
        <w:rPr>
          <w:rFonts w:ascii="Calibri" w:hAnsi="Calibri"/>
          <w:sz w:val="24"/>
          <w:szCs w:val="24"/>
          <w:rPrChange w:id="4203" w:author="Razzaghi-Pour, Kavi" w:date="2013-10-30T14:36:00Z">
            <w:rPr>
              <w:rFonts w:ascii="Times New Roman" w:hAnsi="Times New Roman"/>
            </w:rPr>
          </w:rPrChange>
        </w:rPr>
        <w:t>colours, highlighting, stickers and bright arrows to direct attention</w:t>
      </w:r>
      <w:ins w:id="4204" w:author="Catherine Hays" w:date="2013-10-21T13:12:00Z">
        <w:r w:rsidR="00D570DE" w:rsidRPr="00833ED4">
          <w:rPr>
            <w:rFonts w:ascii="Calibri" w:hAnsi="Calibri"/>
            <w:sz w:val="24"/>
            <w:szCs w:val="24"/>
            <w:rPrChange w:id="4205" w:author="Razzaghi-Pour, Kavi" w:date="2013-10-30T14:36:00Z">
              <w:rPr>
                <w:rFonts w:ascii="Times New Roman" w:hAnsi="Times New Roman"/>
              </w:rPr>
            </w:rPrChange>
          </w:rPr>
          <w:t xml:space="preserve">, </w:t>
        </w:r>
      </w:ins>
    </w:p>
    <w:p w:rsidR="00B66DA9" w:rsidRPr="00833ED4" w:rsidRDefault="00D570DE" w:rsidP="004E1F5A">
      <w:pPr>
        <w:pStyle w:val="ColorfulList-Accent1"/>
        <w:numPr>
          <w:ilvl w:val="0"/>
          <w:numId w:val="4"/>
        </w:numPr>
        <w:spacing w:after="0"/>
        <w:rPr>
          <w:rFonts w:ascii="Calibri" w:hAnsi="Calibri"/>
          <w:sz w:val="24"/>
          <w:szCs w:val="24"/>
          <w:rPrChange w:id="4206" w:author="Razzaghi-Pour, Kavi" w:date="2013-10-30T14:36:00Z">
            <w:rPr>
              <w:rFonts w:ascii="Times New Roman" w:hAnsi="Times New Roman"/>
            </w:rPr>
          </w:rPrChange>
        </w:rPr>
      </w:pPr>
      <w:ins w:id="4207" w:author="Catherine Hays" w:date="2013-10-21T13:12:00Z">
        <w:r w:rsidRPr="00833ED4">
          <w:rPr>
            <w:rFonts w:ascii="Calibri" w:hAnsi="Calibri"/>
            <w:sz w:val="24"/>
            <w:szCs w:val="24"/>
            <w:rPrChange w:id="4208" w:author="Razzaghi-Pour, Kavi" w:date="2013-10-30T14:36:00Z">
              <w:rPr>
                <w:rFonts w:ascii="Times New Roman" w:hAnsi="Times New Roman"/>
              </w:rPr>
            </w:rPrChange>
          </w:rPr>
          <w:t>Overhead lighting eg lamp to help them focus on task in front of them.</w:t>
        </w:r>
      </w:ins>
    </w:p>
    <w:p w:rsidR="00B66DA9" w:rsidRPr="00833ED4" w:rsidRDefault="00B66DA9" w:rsidP="00B66DA9">
      <w:pPr>
        <w:pStyle w:val="ColorfulList-Accent1"/>
        <w:numPr>
          <w:ilvl w:val="0"/>
          <w:numId w:val="4"/>
        </w:numPr>
        <w:spacing w:after="0"/>
        <w:rPr>
          <w:ins w:id="4209" w:author="Karima Sansoni" w:date="2013-10-14T15:59:00Z"/>
          <w:rFonts w:ascii="Calibri" w:hAnsi="Calibri"/>
          <w:sz w:val="24"/>
          <w:szCs w:val="24"/>
          <w:rPrChange w:id="4210" w:author="Razzaghi-Pour, Kavi" w:date="2013-10-30T14:36:00Z">
            <w:rPr>
              <w:ins w:id="4211" w:author="Karima Sansoni" w:date="2013-10-14T15:59:00Z"/>
              <w:rFonts w:ascii="Times New Roman" w:hAnsi="Times New Roman"/>
            </w:rPr>
          </w:rPrChange>
        </w:rPr>
      </w:pPr>
      <w:r w:rsidRPr="00833ED4">
        <w:rPr>
          <w:rFonts w:ascii="Calibri" w:hAnsi="Calibri"/>
          <w:sz w:val="24"/>
          <w:szCs w:val="24"/>
          <w:rPrChange w:id="4212" w:author="Razzaghi-Pour, Kavi" w:date="2013-10-30T14:36:00Z">
            <w:rPr>
              <w:rFonts w:ascii="Times New Roman" w:hAnsi="Times New Roman"/>
            </w:rPr>
          </w:rPrChange>
        </w:rPr>
        <w:t>Use auditory input and sounds</w:t>
      </w:r>
      <w:ins w:id="4213" w:author="Karima Sansoni" w:date="2013-10-14T15:42:00Z">
        <w:r w:rsidR="001E3943" w:rsidRPr="00833ED4">
          <w:rPr>
            <w:rFonts w:ascii="Calibri" w:hAnsi="Calibri"/>
            <w:sz w:val="24"/>
            <w:szCs w:val="24"/>
            <w:rPrChange w:id="4214" w:author="Razzaghi-Pour, Kavi" w:date="2013-10-30T14:36:00Z">
              <w:rPr>
                <w:rFonts w:ascii="Times New Roman" w:hAnsi="Times New Roman"/>
              </w:rPr>
            </w:rPrChange>
          </w:rPr>
          <w:t xml:space="preserve"> with a visual cue </w:t>
        </w:r>
      </w:ins>
      <w:r w:rsidRPr="00833ED4">
        <w:rPr>
          <w:rFonts w:ascii="Calibri" w:hAnsi="Calibri"/>
          <w:sz w:val="24"/>
          <w:szCs w:val="24"/>
          <w:rPrChange w:id="4215" w:author="Razzaghi-Pour, Kavi" w:date="2013-10-30T14:36:00Z">
            <w:rPr>
              <w:rFonts w:ascii="Times New Roman" w:hAnsi="Times New Roman"/>
            </w:rPr>
          </w:rPrChange>
        </w:rPr>
        <w:t xml:space="preserve"> to catch the student’s visual attention e.g. clapping</w:t>
      </w:r>
    </w:p>
    <w:p w:rsidR="003E690E" w:rsidRPr="00833ED4" w:rsidRDefault="003E690E" w:rsidP="00B66DA9">
      <w:pPr>
        <w:pStyle w:val="ColorfulList-Accent1"/>
        <w:numPr>
          <w:ilvl w:val="0"/>
          <w:numId w:val="4"/>
        </w:numPr>
        <w:spacing w:after="0"/>
        <w:rPr>
          <w:ins w:id="4216" w:author="Catherine Hays" w:date="2013-10-21T12:54:00Z"/>
          <w:rFonts w:ascii="Calibri" w:hAnsi="Calibri"/>
          <w:sz w:val="24"/>
          <w:szCs w:val="24"/>
          <w:rPrChange w:id="4217" w:author="Razzaghi-Pour, Kavi" w:date="2013-10-30T14:36:00Z">
            <w:rPr>
              <w:ins w:id="4218" w:author="Catherine Hays" w:date="2013-10-21T12:54:00Z"/>
              <w:rFonts w:ascii="Times New Roman" w:hAnsi="Times New Roman"/>
            </w:rPr>
          </w:rPrChange>
        </w:rPr>
      </w:pPr>
      <w:ins w:id="4219" w:author="Karima Sansoni" w:date="2013-10-14T15:59:00Z">
        <w:r w:rsidRPr="00833ED4">
          <w:rPr>
            <w:rFonts w:ascii="Calibri" w:hAnsi="Calibri"/>
            <w:sz w:val="24"/>
            <w:szCs w:val="24"/>
            <w:rPrChange w:id="4220" w:author="Razzaghi-Pour, Kavi" w:date="2013-10-30T14:36:00Z">
              <w:rPr>
                <w:rFonts w:ascii="Times New Roman" w:hAnsi="Times New Roman"/>
              </w:rPr>
            </w:rPrChange>
          </w:rPr>
          <w:t>Be expressive in your face and body language</w:t>
        </w:r>
      </w:ins>
      <w:ins w:id="4221" w:author="Razzaghi-Pour, Kavi" w:date="2013-10-30T14:27:00Z">
        <w:r w:rsidR="002C77D7" w:rsidRPr="00833ED4">
          <w:rPr>
            <w:rFonts w:ascii="Calibri" w:hAnsi="Calibri"/>
            <w:sz w:val="24"/>
            <w:szCs w:val="24"/>
            <w:rPrChange w:id="4222" w:author="Razzaghi-Pour, Kavi" w:date="2013-10-30T14:36:00Z">
              <w:rPr>
                <w:rFonts w:ascii="Times New Roman" w:hAnsi="Times New Roman"/>
              </w:rPr>
            </w:rPrChange>
          </w:rPr>
          <w:t>.</w:t>
        </w:r>
      </w:ins>
    </w:p>
    <w:p w:rsidR="00C337A4" w:rsidRPr="00833ED4" w:rsidRDefault="00C337A4" w:rsidP="00B66DA9">
      <w:pPr>
        <w:pStyle w:val="ColorfulList-Accent1"/>
        <w:numPr>
          <w:ilvl w:val="0"/>
          <w:numId w:val="4"/>
        </w:numPr>
        <w:spacing w:after="0"/>
        <w:rPr>
          <w:ins w:id="4223" w:author="Catherine Hays" w:date="2013-10-21T13:09:00Z"/>
          <w:rFonts w:ascii="Calibri" w:hAnsi="Calibri"/>
          <w:sz w:val="24"/>
          <w:szCs w:val="24"/>
          <w:rPrChange w:id="4224" w:author="Razzaghi-Pour, Kavi" w:date="2013-10-30T14:36:00Z">
            <w:rPr>
              <w:ins w:id="4225" w:author="Catherine Hays" w:date="2013-10-21T13:09:00Z"/>
              <w:rFonts w:ascii="Times New Roman" w:hAnsi="Times New Roman"/>
            </w:rPr>
          </w:rPrChange>
        </w:rPr>
      </w:pPr>
      <w:ins w:id="4226" w:author="Catherine Hays" w:date="2013-10-21T12:54:00Z">
        <w:r w:rsidRPr="00833ED4">
          <w:rPr>
            <w:rFonts w:ascii="Calibri" w:hAnsi="Calibri"/>
            <w:sz w:val="24"/>
            <w:szCs w:val="24"/>
            <w:rPrChange w:id="4227" w:author="Razzaghi-Pour, Kavi" w:date="2013-10-30T14:36:00Z">
              <w:rPr>
                <w:rFonts w:ascii="Times New Roman" w:hAnsi="Times New Roman"/>
              </w:rPr>
            </w:rPrChange>
          </w:rPr>
          <w:t>Encourage</w:t>
        </w:r>
      </w:ins>
      <w:ins w:id="4228" w:author="Razzaghi-Pour, Kavi" w:date="2013-10-30T14:27:00Z">
        <w:r w:rsidR="002C77D7" w:rsidRPr="00833ED4">
          <w:rPr>
            <w:rFonts w:ascii="Calibri" w:hAnsi="Calibri"/>
            <w:sz w:val="24"/>
            <w:szCs w:val="24"/>
            <w:rPrChange w:id="4229" w:author="Razzaghi-Pour, Kavi" w:date="2013-10-30T14:36:00Z">
              <w:rPr>
                <w:rFonts w:ascii="Times New Roman" w:hAnsi="Times New Roman"/>
              </w:rPr>
            </w:rPrChange>
          </w:rPr>
          <w:t xml:space="preserve"> students to</w:t>
        </w:r>
      </w:ins>
      <w:ins w:id="4230" w:author="Catherine Hays" w:date="2013-10-21T12:54:00Z">
        <w:r w:rsidRPr="00833ED4">
          <w:rPr>
            <w:rFonts w:ascii="Calibri" w:hAnsi="Calibri"/>
            <w:sz w:val="24"/>
            <w:szCs w:val="24"/>
            <w:rPrChange w:id="4231" w:author="Razzaghi-Pour, Kavi" w:date="2013-10-30T14:36:00Z">
              <w:rPr>
                <w:rFonts w:ascii="Times New Roman" w:hAnsi="Times New Roman"/>
              </w:rPr>
            </w:rPrChange>
          </w:rPr>
          <w:t xml:space="preserve"> touch</w:t>
        </w:r>
        <w:del w:id="4232" w:author="Razzaghi-Pour, Kavi" w:date="2013-10-30T14:27:00Z">
          <w:r w:rsidRPr="00833ED4" w:rsidDel="002C77D7">
            <w:rPr>
              <w:rFonts w:ascii="Calibri" w:hAnsi="Calibri"/>
              <w:sz w:val="24"/>
              <w:szCs w:val="24"/>
              <w:rPrChange w:id="4233" w:author="Razzaghi-Pour, Kavi" w:date="2013-10-30T14:36:00Z">
                <w:rPr>
                  <w:rFonts w:ascii="Times New Roman" w:hAnsi="Times New Roman"/>
                </w:rPr>
              </w:rPrChange>
            </w:rPr>
            <w:delText xml:space="preserve"> of </w:delText>
          </w:r>
        </w:del>
        <w:r w:rsidRPr="00833ED4">
          <w:rPr>
            <w:rFonts w:ascii="Calibri" w:hAnsi="Calibri"/>
            <w:sz w:val="24"/>
            <w:szCs w:val="24"/>
            <w:rPrChange w:id="4234" w:author="Razzaghi-Pour, Kavi" w:date="2013-10-30T14:36:00Z">
              <w:rPr>
                <w:rFonts w:ascii="Times New Roman" w:hAnsi="Times New Roman"/>
              </w:rPr>
            </w:rPrChange>
          </w:rPr>
          <w:t>learning materials to support visual processing/learning eg ‘this is a circle’ - give them the feeling first. </w:t>
        </w:r>
      </w:ins>
    </w:p>
    <w:p w:rsidR="00D570DE" w:rsidRPr="00833ED4" w:rsidRDefault="00D570DE" w:rsidP="00D570DE">
      <w:pPr>
        <w:pStyle w:val="ColorfulList-Accent1"/>
        <w:widowControl w:val="0"/>
        <w:numPr>
          <w:ilvl w:val="0"/>
          <w:numId w:val="4"/>
        </w:numPr>
        <w:autoSpaceDE w:val="0"/>
        <w:autoSpaceDN w:val="0"/>
        <w:adjustRightInd w:val="0"/>
        <w:spacing w:after="0" w:line="240" w:lineRule="auto"/>
        <w:rPr>
          <w:ins w:id="4235" w:author="Catherine Hays" w:date="2013-10-21T13:09:00Z"/>
          <w:rFonts w:ascii="Calibri" w:hAnsi="Calibri"/>
          <w:sz w:val="24"/>
          <w:szCs w:val="24"/>
          <w:rPrChange w:id="4236" w:author="Razzaghi-Pour, Kavi" w:date="2013-10-30T14:36:00Z">
            <w:rPr>
              <w:ins w:id="4237" w:author="Catherine Hays" w:date="2013-10-21T13:09:00Z"/>
              <w:rFonts w:ascii="Times New Roman" w:hAnsi="Times New Roman"/>
            </w:rPr>
          </w:rPrChange>
        </w:rPr>
      </w:pPr>
      <w:ins w:id="4238" w:author="Catherine Hays" w:date="2013-10-21T13:09:00Z">
        <w:r w:rsidRPr="00833ED4">
          <w:rPr>
            <w:rFonts w:ascii="Calibri" w:hAnsi="Calibri"/>
            <w:sz w:val="24"/>
            <w:szCs w:val="24"/>
            <w:rPrChange w:id="4239" w:author="Razzaghi-Pour, Kavi" w:date="2013-10-30T14:36:00Z">
              <w:rPr>
                <w:rFonts w:ascii="Times New Roman" w:hAnsi="Times New Roman"/>
              </w:rPr>
            </w:rPrChange>
          </w:rPr>
          <w:t>Using borders/frames around things you want the student to focus on.</w:t>
        </w:r>
      </w:ins>
    </w:p>
    <w:p w:rsidR="00D570DE" w:rsidRPr="00833ED4" w:rsidRDefault="00D570DE" w:rsidP="00D570DE">
      <w:pPr>
        <w:pStyle w:val="ColorfulList-Accent1"/>
        <w:widowControl w:val="0"/>
        <w:numPr>
          <w:ilvl w:val="0"/>
          <w:numId w:val="4"/>
        </w:numPr>
        <w:autoSpaceDE w:val="0"/>
        <w:autoSpaceDN w:val="0"/>
        <w:adjustRightInd w:val="0"/>
        <w:spacing w:after="0" w:line="240" w:lineRule="auto"/>
        <w:rPr>
          <w:ins w:id="4240" w:author="Catherine Hays" w:date="2013-10-21T13:09:00Z"/>
          <w:rFonts w:ascii="Calibri" w:hAnsi="Calibri"/>
          <w:sz w:val="24"/>
          <w:szCs w:val="24"/>
          <w:rPrChange w:id="4241" w:author="Razzaghi-Pour, Kavi" w:date="2013-10-30T14:36:00Z">
            <w:rPr>
              <w:ins w:id="4242" w:author="Catherine Hays" w:date="2013-10-21T13:09:00Z"/>
              <w:rFonts w:ascii="Times New Roman" w:hAnsi="Times New Roman"/>
            </w:rPr>
          </w:rPrChange>
        </w:rPr>
      </w:pPr>
      <w:ins w:id="4243" w:author="Catherine Hays" w:date="2013-10-21T13:09:00Z">
        <w:r w:rsidRPr="00833ED4">
          <w:rPr>
            <w:rFonts w:ascii="Calibri" w:hAnsi="Calibri"/>
            <w:sz w:val="24"/>
            <w:szCs w:val="24"/>
            <w:rPrChange w:id="4244" w:author="Razzaghi-Pour, Kavi" w:date="2013-10-30T14:36:00Z">
              <w:rPr>
                <w:rFonts w:ascii="Times New Roman" w:hAnsi="Times New Roman"/>
              </w:rPr>
            </w:rPrChange>
          </w:rPr>
          <w:t xml:space="preserve">Have their </w:t>
        </w:r>
      </w:ins>
      <w:ins w:id="4245" w:author="Razzaghi-Pour, Kavi" w:date="2013-10-30T14:28:00Z">
        <w:r w:rsidR="002C77D7" w:rsidRPr="00833ED4">
          <w:rPr>
            <w:rFonts w:ascii="Calibri" w:hAnsi="Calibri"/>
            <w:sz w:val="24"/>
            <w:szCs w:val="24"/>
            <w:rPrChange w:id="4246" w:author="Razzaghi-Pour, Kavi" w:date="2013-10-30T14:36:00Z">
              <w:rPr>
                <w:rFonts w:ascii="Times New Roman" w:hAnsi="Times New Roman"/>
              </w:rPr>
            </w:rPrChange>
          </w:rPr>
          <w:t xml:space="preserve">worksheet </w:t>
        </w:r>
      </w:ins>
      <w:ins w:id="4247" w:author="Catherine Hays" w:date="2013-10-21T13:09:00Z">
        <w:del w:id="4248" w:author="Razzaghi-Pour, Kavi" w:date="2013-10-30T14:28:00Z">
          <w:r w:rsidRPr="00833ED4" w:rsidDel="002C77D7">
            <w:rPr>
              <w:rFonts w:ascii="Calibri" w:hAnsi="Calibri"/>
              <w:sz w:val="24"/>
              <w:szCs w:val="24"/>
              <w:rPrChange w:id="4249" w:author="Razzaghi-Pour, Kavi" w:date="2013-10-30T14:36:00Z">
                <w:rPr>
                  <w:rFonts w:ascii="Times New Roman" w:hAnsi="Times New Roman"/>
                </w:rPr>
              </w:rPrChange>
            </w:rPr>
            <w:delText>paper</w:delText>
          </w:r>
        </w:del>
        <w:r w:rsidRPr="00833ED4">
          <w:rPr>
            <w:rFonts w:ascii="Calibri" w:hAnsi="Calibri"/>
            <w:sz w:val="24"/>
            <w:szCs w:val="24"/>
            <w:rPrChange w:id="4250" w:author="Razzaghi-Pour, Kavi" w:date="2013-10-30T14:36:00Z">
              <w:rPr>
                <w:rFonts w:ascii="Times New Roman" w:hAnsi="Times New Roman"/>
              </w:rPr>
            </w:rPrChange>
          </w:rPr>
          <w:t xml:space="preserve"> </w:t>
        </w:r>
      </w:ins>
      <w:ins w:id="4251" w:author="Razzaghi-Pour, Kavi" w:date="2013-10-30T14:28:00Z">
        <w:r w:rsidR="002C77D7" w:rsidRPr="00833ED4">
          <w:rPr>
            <w:rFonts w:ascii="Calibri" w:hAnsi="Calibri"/>
            <w:sz w:val="24"/>
            <w:szCs w:val="24"/>
            <w:rPrChange w:id="4252" w:author="Razzaghi-Pour, Kavi" w:date="2013-10-30T14:36:00Z">
              <w:rPr>
                <w:rFonts w:ascii="Times New Roman" w:hAnsi="Times New Roman"/>
              </w:rPr>
            </w:rPrChange>
          </w:rPr>
          <w:t>in a</w:t>
        </w:r>
      </w:ins>
      <w:ins w:id="4253" w:author="Catherine Hays" w:date="2013-10-21T13:09:00Z">
        <w:del w:id="4254" w:author="Razzaghi-Pour, Kavi" w:date="2013-10-30T14:28:00Z">
          <w:r w:rsidRPr="00833ED4" w:rsidDel="002C77D7">
            <w:rPr>
              <w:rFonts w:ascii="Calibri" w:hAnsi="Calibri"/>
              <w:sz w:val="24"/>
              <w:szCs w:val="24"/>
              <w:rPrChange w:id="4255" w:author="Razzaghi-Pour, Kavi" w:date="2013-10-30T14:36:00Z">
                <w:rPr>
                  <w:rFonts w:ascii="Times New Roman" w:hAnsi="Times New Roman"/>
                </w:rPr>
              </w:rPrChange>
            </w:rPr>
            <w:delText>a</w:delText>
          </w:r>
        </w:del>
        <w:r w:rsidRPr="00833ED4">
          <w:rPr>
            <w:rFonts w:ascii="Calibri" w:hAnsi="Calibri"/>
            <w:sz w:val="24"/>
            <w:szCs w:val="24"/>
            <w:rPrChange w:id="4256" w:author="Razzaghi-Pour, Kavi" w:date="2013-10-30T14:36:00Z">
              <w:rPr>
                <w:rFonts w:ascii="Times New Roman" w:hAnsi="Times New Roman"/>
              </w:rPr>
            </w:rPrChange>
          </w:rPr>
          <w:t xml:space="preserve"> contrasting colour to their desk.</w:t>
        </w:r>
      </w:ins>
    </w:p>
    <w:p w:rsidR="00D570DE" w:rsidRPr="00833ED4" w:rsidRDefault="00D570DE" w:rsidP="00B66DA9">
      <w:pPr>
        <w:pStyle w:val="ColorfulList-Accent1"/>
        <w:numPr>
          <w:ilvl w:val="0"/>
          <w:numId w:val="4"/>
        </w:numPr>
        <w:spacing w:after="0"/>
        <w:rPr>
          <w:rFonts w:ascii="Calibri" w:hAnsi="Calibri"/>
          <w:sz w:val="24"/>
          <w:szCs w:val="24"/>
          <w:rPrChange w:id="4257" w:author="Razzaghi-Pour, Kavi" w:date="2013-10-30T14:36:00Z">
            <w:rPr>
              <w:rFonts w:ascii="Times New Roman" w:hAnsi="Times New Roman"/>
            </w:rPr>
          </w:rPrChange>
        </w:rPr>
      </w:pPr>
    </w:p>
    <w:p w:rsidR="00B66DA9" w:rsidRPr="00833ED4" w:rsidRDefault="00B66DA9" w:rsidP="00B66DA9">
      <w:pPr>
        <w:spacing w:after="0"/>
        <w:rPr>
          <w:rFonts w:ascii="Calibri" w:hAnsi="Calibri"/>
          <w:sz w:val="24"/>
          <w:szCs w:val="24"/>
          <w:rPrChange w:id="4258" w:author="Razzaghi-Pour, Kavi" w:date="2013-10-30T14:36:00Z">
            <w:rPr>
              <w:rFonts w:ascii="Times New Roman" w:hAnsi="Times New Roman"/>
            </w:rPr>
          </w:rPrChange>
        </w:rPr>
      </w:pPr>
    </w:p>
    <w:p w:rsidR="00B66DA9" w:rsidRPr="00833ED4" w:rsidRDefault="00B66DA9" w:rsidP="00B66DA9">
      <w:pPr>
        <w:spacing w:after="0"/>
        <w:rPr>
          <w:rFonts w:ascii="Calibri" w:hAnsi="Calibri"/>
          <w:b/>
          <w:sz w:val="24"/>
          <w:szCs w:val="24"/>
          <w:rPrChange w:id="4259" w:author="Razzaghi-Pour, Kavi" w:date="2013-10-30T14:36:00Z">
            <w:rPr>
              <w:rFonts w:ascii="Times New Roman" w:hAnsi="Times New Roman"/>
              <w:b/>
            </w:rPr>
          </w:rPrChange>
        </w:rPr>
      </w:pPr>
      <w:r w:rsidRPr="00833ED4">
        <w:rPr>
          <w:rFonts w:ascii="Calibri" w:hAnsi="Calibri"/>
          <w:b/>
          <w:sz w:val="24"/>
          <w:szCs w:val="24"/>
          <w:rPrChange w:id="4260" w:author="Razzaghi-Pour, Kavi" w:date="2013-10-30T14:36:00Z">
            <w:rPr>
              <w:rFonts w:ascii="Times New Roman" w:hAnsi="Times New Roman"/>
              <w:b/>
            </w:rPr>
          </w:rPrChange>
        </w:rPr>
        <w:t>Taste/smell:</w:t>
      </w:r>
    </w:p>
    <w:p w:rsidR="00B66DA9" w:rsidRPr="00833ED4" w:rsidRDefault="00B66DA9" w:rsidP="00B66DA9">
      <w:pPr>
        <w:pStyle w:val="ColorfulList-Accent1"/>
        <w:numPr>
          <w:ilvl w:val="0"/>
          <w:numId w:val="4"/>
        </w:numPr>
        <w:spacing w:after="0"/>
        <w:rPr>
          <w:ins w:id="4261" w:author="Karima Sansoni" w:date="2013-10-14T15:43:00Z"/>
          <w:rFonts w:ascii="Calibri" w:hAnsi="Calibri"/>
          <w:sz w:val="24"/>
          <w:szCs w:val="24"/>
          <w:rPrChange w:id="4262" w:author="Razzaghi-Pour, Kavi" w:date="2013-10-30T14:36:00Z">
            <w:rPr>
              <w:ins w:id="4263" w:author="Karima Sansoni" w:date="2013-10-14T15:43:00Z"/>
              <w:rFonts w:ascii="Times New Roman" w:hAnsi="Times New Roman"/>
            </w:rPr>
          </w:rPrChange>
        </w:rPr>
      </w:pPr>
      <w:r w:rsidRPr="00833ED4">
        <w:rPr>
          <w:rFonts w:ascii="Calibri" w:hAnsi="Calibri"/>
          <w:sz w:val="24"/>
          <w:szCs w:val="24"/>
          <w:rPrChange w:id="4264" w:author="Razzaghi-Pour, Kavi" w:date="2013-10-30T14:36:00Z">
            <w:rPr>
              <w:rFonts w:ascii="Times New Roman" w:hAnsi="Times New Roman"/>
            </w:rPr>
          </w:rPrChange>
        </w:rPr>
        <w:t xml:space="preserve">Encourage student to explore tastes and smells. Less familiar, distinct tastes and smells stimulate students who are less alert, e.g. can use scented markers or </w:t>
      </w:r>
      <w:del w:id="4265" w:author="Karima Sansoni" w:date="2013-10-14T15:43:00Z">
        <w:r w:rsidRPr="00833ED4" w:rsidDel="001E3943">
          <w:rPr>
            <w:rFonts w:ascii="Calibri" w:hAnsi="Calibri"/>
            <w:sz w:val="24"/>
            <w:szCs w:val="24"/>
            <w:rPrChange w:id="4266" w:author="Razzaghi-Pour, Kavi" w:date="2013-10-30T14:36:00Z">
              <w:rPr>
                <w:rFonts w:ascii="Times New Roman" w:hAnsi="Times New Roman"/>
              </w:rPr>
            </w:rPrChange>
          </w:rPr>
          <w:delText xml:space="preserve">reward with </w:delText>
        </w:r>
      </w:del>
      <w:r w:rsidRPr="00833ED4">
        <w:rPr>
          <w:rFonts w:ascii="Calibri" w:hAnsi="Calibri"/>
          <w:sz w:val="24"/>
          <w:szCs w:val="24"/>
          <w:rPrChange w:id="4267" w:author="Razzaghi-Pour, Kavi" w:date="2013-10-30T14:36:00Z">
            <w:rPr>
              <w:rFonts w:ascii="Times New Roman" w:hAnsi="Times New Roman"/>
            </w:rPr>
          </w:rPrChange>
        </w:rPr>
        <w:t>scented stickers.</w:t>
      </w:r>
    </w:p>
    <w:p w:rsidR="001E3943" w:rsidRPr="00833ED4" w:rsidRDefault="001E3943" w:rsidP="00B66DA9">
      <w:pPr>
        <w:pStyle w:val="ColorfulList-Accent1"/>
        <w:numPr>
          <w:ilvl w:val="0"/>
          <w:numId w:val="4"/>
        </w:numPr>
        <w:spacing w:after="0"/>
        <w:rPr>
          <w:ins w:id="4268" w:author="Karima Sansoni" w:date="2013-10-14T15:44:00Z"/>
          <w:rFonts w:ascii="Calibri" w:hAnsi="Calibri"/>
          <w:sz w:val="24"/>
          <w:szCs w:val="24"/>
          <w:rPrChange w:id="4269" w:author="Razzaghi-Pour, Kavi" w:date="2013-10-30T14:36:00Z">
            <w:rPr>
              <w:ins w:id="4270" w:author="Karima Sansoni" w:date="2013-10-14T15:44:00Z"/>
              <w:rFonts w:ascii="Times New Roman" w:hAnsi="Times New Roman"/>
            </w:rPr>
          </w:rPrChange>
        </w:rPr>
      </w:pPr>
      <w:ins w:id="4271" w:author="Karima Sansoni" w:date="2013-10-14T15:43:00Z">
        <w:r w:rsidRPr="00833ED4">
          <w:rPr>
            <w:rFonts w:ascii="Calibri" w:hAnsi="Calibri"/>
            <w:sz w:val="24"/>
            <w:szCs w:val="24"/>
            <w:rPrChange w:id="4272" w:author="Razzaghi-Pour, Kavi" w:date="2013-10-30T14:36:00Z">
              <w:rPr>
                <w:rFonts w:ascii="Times New Roman" w:hAnsi="Times New Roman"/>
              </w:rPr>
            </w:rPrChange>
          </w:rPr>
          <w:t>Add a fragrance</w:t>
        </w:r>
      </w:ins>
      <w:ins w:id="4273" w:author="Karima Sansoni" w:date="2013-10-14T15:44:00Z">
        <w:r w:rsidRPr="00833ED4">
          <w:rPr>
            <w:rFonts w:ascii="Calibri" w:hAnsi="Calibri"/>
            <w:sz w:val="24"/>
            <w:szCs w:val="24"/>
            <w:rPrChange w:id="4274" w:author="Razzaghi-Pour, Kavi" w:date="2013-10-30T14:36:00Z">
              <w:rPr>
                <w:rFonts w:ascii="Times New Roman" w:hAnsi="Times New Roman"/>
              </w:rPr>
            </w:rPrChange>
          </w:rPr>
          <w:t xml:space="preserve"> such as mint</w:t>
        </w:r>
      </w:ins>
      <w:ins w:id="4275" w:author="Karima Sansoni" w:date="2013-10-14T15:43:00Z">
        <w:r w:rsidRPr="00833ED4">
          <w:rPr>
            <w:rFonts w:ascii="Calibri" w:hAnsi="Calibri"/>
            <w:sz w:val="24"/>
            <w:szCs w:val="24"/>
            <w:rPrChange w:id="4276" w:author="Razzaghi-Pour, Kavi" w:date="2013-10-30T14:36:00Z">
              <w:rPr>
                <w:rFonts w:ascii="Times New Roman" w:hAnsi="Times New Roman"/>
              </w:rPr>
            </w:rPrChange>
          </w:rPr>
          <w:t xml:space="preserve"> to craft items and playdough </w:t>
        </w:r>
      </w:ins>
    </w:p>
    <w:p w:rsidR="001E3943" w:rsidRPr="00833ED4" w:rsidRDefault="001E3943" w:rsidP="00B66DA9">
      <w:pPr>
        <w:pStyle w:val="ColorfulList-Accent1"/>
        <w:numPr>
          <w:ilvl w:val="0"/>
          <w:numId w:val="4"/>
        </w:numPr>
        <w:spacing w:after="0"/>
        <w:rPr>
          <w:rFonts w:ascii="Calibri" w:hAnsi="Calibri"/>
          <w:sz w:val="24"/>
          <w:szCs w:val="24"/>
          <w:rPrChange w:id="4277" w:author="Razzaghi-Pour, Kavi" w:date="2013-10-30T14:36:00Z">
            <w:rPr>
              <w:rFonts w:ascii="Times New Roman" w:hAnsi="Times New Roman"/>
            </w:rPr>
          </w:rPrChange>
        </w:rPr>
      </w:pPr>
      <w:ins w:id="4278" w:author="Karima Sansoni" w:date="2013-10-14T15:45:00Z">
        <w:r w:rsidRPr="00833ED4">
          <w:rPr>
            <w:rFonts w:ascii="Calibri" w:hAnsi="Calibri"/>
            <w:sz w:val="24"/>
            <w:szCs w:val="24"/>
            <w:rPrChange w:id="4279" w:author="Razzaghi-Pour, Kavi" w:date="2013-10-30T14:36:00Z">
              <w:rPr>
                <w:rFonts w:ascii="Times New Roman" w:hAnsi="Times New Roman"/>
              </w:rPr>
            </w:rPrChange>
          </w:rPr>
          <w:t>Use a fragrance to signal a transition or new activity</w:t>
        </w:r>
      </w:ins>
    </w:p>
    <w:p w:rsidR="00B66DA9" w:rsidRPr="00833ED4" w:rsidRDefault="00B66DA9" w:rsidP="00B66DA9">
      <w:pPr>
        <w:pStyle w:val="ColorfulList-Accent1"/>
        <w:numPr>
          <w:ilvl w:val="0"/>
          <w:numId w:val="4"/>
        </w:numPr>
        <w:spacing w:after="0"/>
        <w:rPr>
          <w:ins w:id="4280" w:author="Karima Sansoni" w:date="2013-10-14T16:21:00Z"/>
          <w:rFonts w:ascii="Calibri" w:hAnsi="Calibri"/>
          <w:sz w:val="24"/>
          <w:szCs w:val="24"/>
          <w:rPrChange w:id="4281" w:author="Razzaghi-Pour, Kavi" w:date="2013-10-30T14:36:00Z">
            <w:rPr>
              <w:ins w:id="4282" w:author="Karima Sansoni" w:date="2013-10-14T16:21:00Z"/>
              <w:rFonts w:ascii="Times New Roman" w:hAnsi="Times New Roman"/>
            </w:rPr>
          </w:rPrChange>
        </w:rPr>
      </w:pPr>
      <w:r w:rsidRPr="00833ED4">
        <w:rPr>
          <w:rFonts w:ascii="Calibri" w:hAnsi="Calibri"/>
          <w:sz w:val="24"/>
          <w:szCs w:val="24"/>
          <w:rPrChange w:id="4283" w:author="Razzaghi-Pour, Kavi" w:date="2013-10-30T14:36:00Z">
            <w:rPr>
              <w:rFonts w:ascii="Times New Roman" w:hAnsi="Times New Roman"/>
            </w:rPr>
          </w:rPrChange>
        </w:rPr>
        <w:t>In music lessons, encourage the student to play an instrument that uses their mo</w:t>
      </w:r>
      <w:ins w:id="4284" w:author="Karima Sansoni" w:date="2013-10-14T15:43:00Z">
        <w:r w:rsidR="001E3943" w:rsidRPr="00833ED4">
          <w:rPr>
            <w:rFonts w:ascii="Calibri" w:hAnsi="Calibri"/>
            <w:sz w:val="24"/>
            <w:szCs w:val="24"/>
            <w:rPrChange w:id="4285" w:author="Razzaghi-Pour, Kavi" w:date="2013-10-30T14:36:00Z">
              <w:rPr>
                <w:rFonts w:ascii="Times New Roman" w:hAnsi="Times New Roman"/>
              </w:rPr>
            </w:rPrChange>
          </w:rPr>
          <w:t>u</w:t>
        </w:r>
      </w:ins>
      <w:r w:rsidRPr="00833ED4">
        <w:rPr>
          <w:rFonts w:ascii="Calibri" w:hAnsi="Calibri"/>
          <w:sz w:val="24"/>
          <w:szCs w:val="24"/>
          <w:rPrChange w:id="4286" w:author="Razzaghi-Pour, Kavi" w:date="2013-10-30T14:36:00Z">
            <w:rPr>
              <w:rFonts w:ascii="Times New Roman" w:hAnsi="Times New Roman"/>
            </w:rPr>
          </w:rPrChange>
        </w:rPr>
        <w:t>th e.g. harmonica or recorder</w:t>
      </w:r>
    </w:p>
    <w:p w:rsidR="0097093C" w:rsidRPr="00833ED4" w:rsidRDefault="0097093C" w:rsidP="0097093C">
      <w:pPr>
        <w:pStyle w:val="ColorfulList-Accent1"/>
        <w:numPr>
          <w:ilvl w:val="0"/>
          <w:numId w:val="4"/>
        </w:numPr>
        <w:spacing w:after="0"/>
        <w:rPr>
          <w:ins w:id="4287" w:author="Karima Sansoni" w:date="2013-10-14T16:21:00Z"/>
          <w:rFonts w:ascii="Calibri" w:hAnsi="Calibri"/>
          <w:sz w:val="24"/>
          <w:szCs w:val="24"/>
          <w:rPrChange w:id="4288" w:author="Razzaghi-Pour, Kavi" w:date="2013-10-30T14:36:00Z">
            <w:rPr>
              <w:ins w:id="4289" w:author="Karima Sansoni" w:date="2013-10-14T16:21:00Z"/>
              <w:rFonts w:ascii="Times New Roman" w:hAnsi="Times New Roman"/>
            </w:rPr>
          </w:rPrChange>
        </w:rPr>
      </w:pPr>
      <w:ins w:id="4290" w:author="Karima Sansoni" w:date="2013-10-14T16:21:00Z">
        <w:r w:rsidRPr="00833ED4">
          <w:rPr>
            <w:rFonts w:ascii="Calibri" w:hAnsi="Calibri"/>
            <w:sz w:val="24"/>
            <w:szCs w:val="24"/>
            <w:rPrChange w:id="4291" w:author="Razzaghi-Pour, Kavi" w:date="2013-10-30T14:36:00Z">
              <w:rPr>
                <w:rFonts w:ascii="Times New Roman" w:hAnsi="Times New Roman"/>
              </w:rPr>
            </w:rPrChange>
          </w:rPr>
          <w:t>Chewing on chewy tube</w:t>
        </w:r>
      </w:ins>
    </w:p>
    <w:p w:rsidR="0097093C" w:rsidRPr="00833ED4" w:rsidRDefault="0097093C" w:rsidP="0097093C">
      <w:pPr>
        <w:pStyle w:val="ColorfulList-Accent1"/>
        <w:numPr>
          <w:ilvl w:val="0"/>
          <w:numId w:val="4"/>
        </w:numPr>
        <w:spacing w:after="0"/>
        <w:rPr>
          <w:ins w:id="4292" w:author="Karima Sansoni" w:date="2013-10-14T16:21:00Z"/>
          <w:rFonts w:ascii="Calibri" w:hAnsi="Calibri"/>
          <w:sz w:val="24"/>
          <w:szCs w:val="24"/>
          <w:rPrChange w:id="4293" w:author="Razzaghi-Pour, Kavi" w:date="2013-10-30T14:36:00Z">
            <w:rPr>
              <w:ins w:id="4294" w:author="Karima Sansoni" w:date="2013-10-14T16:21:00Z"/>
              <w:rFonts w:ascii="Times New Roman" w:hAnsi="Times New Roman"/>
            </w:rPr>
          </w:rPrChange>
        </w:rPr>
      </w:pPr>
      <w:ins w:id="4295" w:author="Karima Sansoni" w:date="2013-10-14T16:21:00Z">
        <w:r w:rsidRPr="00833ED4">
          <w:rPr>
            <w:rFonts w:ascii="Calibri" w:hAnsi="Calibri"/>
            <w:sz w:val="24"/>
            <w:szCs w:val="24"/>
            <w:rPrChange w:id="4296" w:author="Razzaghi-Pour, Kavi" w:date="2013-10-30T14:36:00Z">
              <w:rPr>
                <w:rFonts w:ascii="Times New Roman" w:hAnsi="Times New Roman"/>
              </w:rPr>
            </w:rPrChange>
          </w:rPr>
          <w:t>Drinking from a straw</w:t>
        </w:r>
      </w:ins>
    </w:p>
    <w:p w:rsidR="0097093C" w:rsidRPr="00833ED4" w:rsidRDefault="0097093C" w:rsidP="00B66DA9">
      <w:pPr>
        <w:pStyle w:val="ColorfulList-Accent1"/>
        <w:numPr>
          <w:ilvl w:val="0"/>
          <w:numId w:val="4"/>
        </w:numPr>
        <w:spacing w:after="0"/>
        <w:rPr>
          <w:ins w:id="4297" w:author="Karima Sansoni" w:date="2013-10-16T17:12:00Z"/>
          <w:rFonts w:ascii="Calibri" w:hAnsi="Calibri"/>
          <w:sz w:val="24"/>
          <w:szCs w:val="24"/>
          <w:rPrChange w:id="4298" w:author="Razzaghi-Pour, Kavi" w:date="2013-10-30T14:36:00Z">
            <w:rPr>
              <w:ins w:id="4299" w:author="Karima Sansoni" w:date="2013-10-16T17:12:00Z"/>
              <w:rFonts w:ascii="Times New Roman" w:hAnsi="Times New Roman"/>
            </w:rPr>
          </w:rPrChange>
        </w:rPr>
      </w:pPr>
      <w:ins w:id="4300" w:author="Karima Sansoni" w:date="2013-10-14T16:23:00Z">
        <w:r w:rsidRPr="00833ED4">
          <w:rPr>
            <w:rFonts w:ascii="Calibri" w:hAnsi="Calibri"/>
            <w:sz w:val="24"/>
            <w:szCs w:val="24"/>
            <w:rPrChange w:id="4301" w:author="Razzaghi-Pour, Kavi" w:date="2013-10-30T14:36:00Z">
              <w:rPr>
                <w:rFonts w:ascii="Times New Roman" w:hAnsi="Times New Roman"/>
              </w:rPr>
            </w:rPrChange>
          </w:rPr>
          <w:t xml:space="preserve">Tasting sour or salty flavours </w:t>
        </w:r>
      </w:ins>
    </w:p>
    <w:p w:rsidR="00EF1D27" w:rsidRPr="00833ED4" w:rsidRDefault="00EF1D27" w:rsidP="00B66DA9">
      <w:pPr>
        <w:pStyle w:val="ColorfulList-Accent1"/>
        <w:numPr>
          <w:ilvl w:val="0"/>
          <w:numId w:val="4"/>
        </w:numPr>
        <w:spacing w:after="0"/>
        <w:rPr>
          <w:ins w:id="4302" w:author="Catherine Hays" w:date="2013-10-21T13:25:00Z"/>
          <w:rFonts w:ascii="Calibri" w:hAnsi="Calibri"/>
          <w:sz w:val="24"/>
          <w:szCs w:val="24"/>
          <w:rPrChange w:id="4303" w:author="Razzaghi-Pour, Kavi" w:date="2013-10-30T14:36:00Z">
            <w:rPr>
              <w:ins w:id="4304" w:author="Catherine Hays" w:date="2013-10-21T13:25:00Z"/>
              <w:rFonts w:ascii="Times New Roman" w:hAnsi="Times New Roman"/>
            </w:rPr>
          </w:rPrChange>
        </w:rPr>
      </w:pPr>
      <w:ins w:id="4305" w:author="Karima Sansoni" w:date="2013-10-16T17:12:00Z">
        <w:r w:rsidRPr="00833ED4">
          <w:rPr>
            <w:rFonts w:ascii="Calibri" w:hAnsi="Calibri"/>
            <w:sz w:val="24"/>
            <w:szCs w:val="24"/>
            <w:rPrChange w:id="4306" w:author="Razzaghi-Pour, Kavi" w:date="2013-10-30T14:36:00Z">
              <w:rPr>
                <w:rFonts w:ascii="Times New Roman" w:hAnsi="Times New Roman"/>
              </w:rPr>
            </w:rPrChange>
          </w:rPr>
          <w:t>Drinking a cold fizzy drink</w:t>
        </w:r>
      </w:ins>
    </w:p>
    <w:p w:rsidR="00850CD6" w:rsidRPr="00833ED4" w:rsidDel="00850CD6" w:rsidRDefault="00850CD6" w:rsidP="00850CD6">
      <w:pPr>
        <w:pStyle w:val="ColorfulList-Accent1"/>
        <w:numPr>
          <w:ilvl w:val="0"/>
          <w:numId w:val="4"/>
        </w:numPr>
        <w:spacing w:after="0"/>
        <w:rPr>
          <w:del w:id="4307" w:author="Catherine Hays" w:date="2013-10-21T13:27:00Z"/>
          <w:rFonts w:ascii="Calibri" w:hAnsi="Calibri"/>
          <w:sz w:val="24"/>
          <w:szCs w:val="24"/>
          <w:rPrChange w:id="4308" w:author="Razzaghi-Pour, Kavi" w:date="2013-10-30T14:36:00Z">
            <w:rPr>
              <w:del w:id="4309" w:author="Catherine Hays" w:date="2013-10-21T13:27:00Z"/>
              <w:rFonts w:ascii="Times New Roman" w:hAnsi="Times New Roman"/>
            </w:rPr>
          </w:rPrChange>
        </w:rPr>
      </w:pPr>
      <w:ins w:id="4310" w:author="Catherine Hays" w:date="2013-10-21T13:27:00Z">
        <w:r w:rsidRPr="00833ED4">
          <w:rPr>
            <w:rFonts w:ascii="Calibri" w:hAnsi="Calibri"/>
            <w:sz w:val="24"/>
            <w:szCs w:val="24"/>
            <w:rPrChange w:id="4311" w:author="Razzaghi-Pour, Kavi" w:date="2013-10-30T14:36:00Z">
              <w:rPr>
                <w:rFonts w:ascii="Times New Roman" w:hAnsi="Times New Roman"/>
              </w:rPr>
            </w:rPrChange>
          </w:rPr>
          <w:t>Encourage respiration activities:</w:t>
        </w:r>
      </w:ins>
    </w:p>
    <w:p w:rsidR="006714E8" w:rsidRPr="00833ED4" w:rsidDel="00850CD6" w:rsidRDefault="006714E8" w:rsidP="006714E8">
      <w:pPr>
        <w:pStyle w:val="ColorfulList-Accent1"/>
        <w:numPr>
          <w:ilvl w:val="0"/>
          <w:numId w:val="4"/>
        </w:numPr>
        <w:spacing w:after="0"/>
        <w:rPr>
          <w:del w:id="4312" w:author="Catherine Hays" w:date="2013-10-21T13:27:00Z"/>
          <w:rFonts w:ascii="Calibri" w:hAnsi="Calibri"/>
          <w:sz w:val="24"/>
          <w:szCs w:val="24"/>
          <w:rPrChange w:id="4313" w:author="Razzaghi-Pour, Kavi" w:date="2013-10-30T14:36:00Z">
            <w:rPr>
              <w:del w:id="4314" w:author="Catherine Hays" w:date="2013-10-21T13:27:00Z"/>
              <w:rFonts w:ascii="Times New Roman" w:hAnsi="Times New Roman"/>
            </w:rPr>
          </w:rPrChange>
        </w:rPr>
        <w:pPrChange w:id="4315" w:author="Catherine Hays" w:date="2013-10-21T13:27:00Z">
          <w:pPr>
            <w:pStyle w:val="ColorfulList-Accent1"/>
            <w:spacing w:after="0"/>
          </w:pPr>
        </w:pPrChange>
      </w:pPr>
    </w:p>
    <w:p w:rsidR="006714E8" w:rsidRPr="00833ED4" w:rsidDel="00850CD6" w:rsidRDefault="006714E8" w:rsidP="006714E8">
      <w:pPr>
        <w:pStyle w:val="ColorfulList-Accent1"/>
        <w:spacing w:after="0"/>
        <w:rPr>
          <w:del w:id="4316" w:author="Catherine Hays" w:date="2013-10-21T13:27:00Z"/>
          <w:rFonts w:ascii="Calibri" w:hAnsi="Calibri"/>
          <w:sz w:val="24"/>
          <w:szCs w:val="24"/>
          <w:rPrChange w:id="4317" w:author="Razzaghi-Pour, Kavi" w:date="2013-10-30T14:36:00Z">
            <w:rPr>
              <w:del w:id="4318" w:author="Catherine Hays" w:date="2013-10-21T13:27:00Z"/>
              <w:rFonts w:ascii="Times New Roman" w:hAnsi="Times New Roman"/>
            </w:rPr>
          </w:rPrChange>
        </w:rPr>
      </w:pPr>
    </w:p>
    <w:p w:rsidR="006714E8" w:rsidRPr="00833ED4" w:rsidDel="00850CD6" w:rsidRDefault="006714E8" w:rsidP="006714E8">
      <w:pPr>
        <w:pStyle w:val="ColorfulList-Accent1"/>
        <w:spacing w:after="0"/>
        <w:rPr>
          <w:del w:id="4319" w:author="Catherine Hays" w:date="2013-10-21T13:27:00Z"/>
          <w:rFonts w:ascii="Calibri" w:hAnsi="Calibri"/>
          <w:sz w:val="24"/>
          <w:szCs w:val="24"/>
          <w:rPrChange w:id="4320" w:author="Razzaghi-Pour, Kavi" w:date="2013-10-30T14:36:00Z">
            <w:rPr>
              <w:del w:id="4321" w:author="Catherine Hays" w:date="2013-10-21T13:27:00Z"/>
              <w:rFonts w:ascii="Times New Roman" w:hAnsi="Times New Roman"/>
            </w:rPr>
          </w:rPrChange>
        </w:rPr>
      </w:pPr>
    </w:p>
    <w:p w:rsidR="00B66DA9" w:rsidRPr="00833ED4" w:rsidRDefault="00B66DA9" w:rsidP="00850CD6">
      <w:pPr>
        <w:pStyle w:val="ColorfulList-Accent1"/>
        <w:numPr>
          <w:ilvl w:val="0"/>
          <w:numId w:val="4"/>
        </w:numPr>
        <w:spacing w:after="0"/>
        <w:rPr>
          <w:rFonts w:ascii="Calibri" w:hAnsi="Calibri"/>
          <w:sz w:val="24"/>
          <w:szCs w:val="24"/>
          <w:rPrChange w:id="4322" w:author="Razzaghi-Pour, Kavi" w:date="2013-10-30T14:36:00Z">
            <w:rPr>
              <w:rFonts w:ascii="Times New Roman" w:hAnsi="Times New Roman"/>
            </w:rPr>
          </w:rPrChange>
        </w:rPr>
        <w:pPrChange w:id="4323" w:author="Catherine Hays" w:date="2013-10-21T13:27:00Z">
          <w:pPr>
            <w:pStyle w:val="ColorfulList-Accent1"/>
            <w:spacing w:after="0"/>
          </w:pPr>
        </w:pPrChange>
      </w:pPr>
    </w:p>
    <w:p w:rsidR="00B66DA9" w:rsidRPr="00833ED4" w:rsidRDefault="00B66DA9" w:rsidP="00B66DA9">
      <w:pPr>
        <w:spacing w:after="0"/>
        <w:rPr>
          <w:rFonts w:ascii="Calibri" w:hAnsi="Calibri"/>
          <w:b/>
          <w:sz w:val="24"/>
          <w:szCs w:val="24"/>
          <w:rPrChange w:id="4324" w:author="Razzaghi-Pour, Kavi" w:date="2013-10-30T14:36:00Z">
            <w:rPr>
              <w:rFonts w:ascii="Times New Roman" w:hAnsi="Times New Roman"/>
              <w:b/>
            </w:rPr>
          </w:rPrChange>
        </w:rPr>
      </w:pPr>
      <w:r w:rsidRPr="00833ED4">
        <w:rPr>
          <w:rFonts w:ascii="Calibri" w:hAnsi="Calibri"/>
          <w:b/>
          <w:sz w:val="24"/>
          <w:szCs w:val="24"/>
          <w:rPrChange w:id="4325" w:author="Razzaghi-Pour, Kavi" w:date="2013-10-30T14:36:00Z">
            <w:rPr>
              <w:rFonts w:ascii="Times New Roman" w:hAnsi="Times New Roman"/>
              <w:b/>
            </w:rPr>
          </w:rPrChange>
        </w:rPr>
        <w:t>Respiration:</w:t>
      </w:r>
    </w:p>
    <w:p w:rsidR="006714E8" w:rsidRPr="00833ED4" w:rsidRDefault="006714E8" w:rsidP="00B66DA9">
      <w:pPr>
        <w:spacing w:after="0"/>
        <w:rPr>
          <w:rFonts w:ascii="Calibri" w:hAnsi="Calibri"/>
          <w:b/>
          <w:sz w:val="24"/>
          <w:szCs w:val="24"/>
          <w:rPrChange w:id="4326" w:author="Razzaghi-Pour, Kavi" w:date="2013-10-30T14:36:00Z">
            <w:rPr>
              <w:rFonts w:ascii="Times New Roman" w:hAnsi="Times New Roman"/>
              <w:b/>
            </w:rPr>
          </w:rPrChange>
        </w:rPr>
      </w:pPr>
    </w:p>
    <w:p w:rsidR="006714E8" w:rsidRPr="00833ED4" w:rsidRDefault="006714E8" w:rsidP="006714E8">
      <w:pPr>
        <w:pStyle w:val="ColorfulList-Accent1"/>
        <w:numPr>
          <w:ilvl w:val="0"/>
          <w:numId w:val="4"/>
        </w:numPr>
        <w:spacing w:after="0"/>
        <w:rPr>
          <w:rFonts w:ascii="Calibri" w:hAnsi="Calibri"/>
          <w:sz w:val="24"/>
          <w:szCs w:val="24"/>
          <w:rPrChange w:id="4327" w:author="Razzaghi-Pour, Kavi" w:date="2013-10-30T14:36:00Z">
            <w:rPr>
              <w:rFonts w:ascii="Times New Roman" w:hAnsi="Times New Roman"/>
            </w:rPr>
          </w:rPrChange>
        </w:rPr>
      </w:pPr>
      <w:r w:rsidRPr="00833ED4">
        <w:rPr>
          <w:rFonts w:ascii="Calibri" w:hAnsi="Calibri"/>
          <w:sz w:val="24"/>
          <w:szCs w:val="24"/>
          <w:rPrChange w:id="4328" w:author="Razzaghi-Pour, Kavi" w:date="2013-10-30T14:36:00Z">
            <w:rPr>
              <w:rFonts w:ascii="Times New Roman" w:hAnsi="Times New Roman"/>
            </w:rPr>
          </w:rPrChange>
        </w:rPr>
        <w:t>Encourage deep breathing through extended exhalations which then encourage deep inhalations</w:t>
      </w:r>
    </w:p>
    <w:p w:rsidR="006714E8" w:rsidRPr="00833ED4" w:rsidRDefault="006714E8" w:rsidP="006714E8">
      <w:pPr>
        <w:pStyle w:val="ColorfulList-Accent1"/>
        <w:numPr>
          <w:ilvl w:val="1"/>
          <w:numId w:val="4"/>
        </w:numPr>
        <w:spacing w:after="0"/>
        <w:rPr>
          <w:rFonts w:ascii="Calibri" w:hAnsi="Calibri"/>
          <w:sz w:val="24"/>
          <w:szCs w:val="24"/>
          <w:rPrChange w:id="4329" w:author="Razzaghi-Pour, Kavi" w:date="2013-10-30T14:36:00Z">
            <w:rPr>
              <w:rFonts w:ascii="Times New Roman" w:hAnsi="Times New Roman"/>
            </w:rPr>
          </w:rPrChange>
        </w:rPr>
      </w:pPr>
      <w:r w:rsidRPr="00833ED4">
        <w:rPr>
          <w:rFonts w:ascii="Calibri" w:hAnsi="Calibri"/>
          <w:sz w:val="24"/>
          <w:szCs w:val="24"/>
          <w:rPrChange w:id="4330" w:author="Razzaghi-Pour, Kavi" w:date="2013-10-30T14:36:00Z">
            <w:rPr>
              <w:rFonts w:ascii="Times New Roman" w:hAnsi="Times New Roman"/>
            </w:rPr>
          </w:rPrChange>
        </w:rPr>
        <w:t>Hissing sound</w:t>
      </w:r>
    </w:p>
    <w:p w:rsidR="006714E8" w:rsidRPr="00833ED4" w:rsidRDefault="006714E8" w:rsidP="006714E8">
      <w:pPr>
        <w:pStyle w:val="ColorfulList-Accent1"/>
        <w:numPr>
          <w:ilvl w:val="1"/>
          <w:numId w:val="4"/>
        </w:numPr>
        <w:spacing w:after="0"/>
        <w:rPr>
          <w:rFonts w:ascii="Calibri" w:hAnsi="Calibri"/>
          <w:sz w:val="24"/>
          <w:szCs w:val="24"/>
          <w:rPrChange w:id="4331" w:author="Razzaghi-Pour, Kavi" w:date="2013-10-30T14:36:00Z">
            <w:rPr>
              <w:rFonts w:ascii="Times New Roman" w:hAnsi="Times New Roman"/>
            </w:rPr>
          </w:rPrChange>
        </w:rPr>
      </w:pPr>
      <w:r w:rsidRPr="00833ED4">
        <w:rPr>
          <w:rFonts w:ascii="Calibri" w:hAnsi="Calibri"/>
          <w:sz w:val="24"/>
          <w:szCs w:val="24"/>
          <w:rPrChange w:id="4332" w:author="Razzaghi-Pour, Kavi" w:date="2013-10-30T14:36:00Z">
            <w:rPr>
              <w:rFonts w:ascii="Times New Roman" w:hAnsi="Times New Roman"/>
            </w:rPr>
          </w:rPrChange>
        </w:rPr>
        <w:t>Humming competition</w:t>
      </w:r>
    </w:p>
    <w:p w:rsidR="006714E8" w:rsidRPr="00833ED4" w:rsidRDefault="006714E8" w:rsidP="006714E8">
      <w:pPr>
        <w:pStyle w:val="ColorfulList-Accent1"/>
        <w:numPr>
          <w:ilvl w:val="1"/>
          <w:numId w:val="4"/>
        </w:numPr>
        <w:spacing w:after="0"/>
        <w:rPr>
          <w:rFonts w:ascii="Calibri" w:hAnsi="Calibri"/>
          <w:sz w:val="24"/>
          <w:szCs w:val="24"/>
          <w:rPrChange w:id="4333" w:author="Razzaghi-Pour, Kavi" w:date="2013-10-30T14:36:00Z">
            <w:rPr>
              <w:rFonts w:ascii="Times New Roman" w:hAnsi="Times New Roman"/>
            </w:rPr>
          </w:rPrChange>
        </w:rPr>
      </w:pPr>
      <w:r w:rsidRPr="00833ED4">
        <w:rPr>
          <w:rFonts w:ascii="Calibri" w:hAnsi="Calibri"/>
          <w:sz w:val="24"/>
          <w:szCs w:val="24"/>
          <w:rPrChange w:id="4334" w:author="Razzaghi-Pour, Kavi" w:date="2013-10-30T14:36:00Z">
            <w:rPr>
              <w:rFonts w:ascii="Times New Roman" w:hAnsi="Times New Roman"/>
            </w:rPr>
          </w:rPrChange>
        </w:rPr>
        <w:t>Songs with long vowels</w:t>
      </w:r>
    </w:p>
    <w:p w:rsidR="006714E8" w:rsidRPr="00833ED4" w:rsidRDefault="006714E8" w:rsidP="006714E8">
      <w:pPr>
        <w:pStyle w:val="ColorfulList-Accent1"/>
        <w:numPr>
          <w:ilvl w:val="1"/>
          <w:numId w:val="4"/>
        </w:numPr>
        <w:spacing w:after="0"/>
        <w:rPr>
          <w:rFonts w:ascii="Calibri" w:hAnsi="Calibri"/>
          <w:sz w:val="24"/>
          <w:szCs w:val="24"/>
          <w:rPrChange w:id="4335" w:author="Razzaghi-Pour, Kavi" w:date="2013-10-30T14:36:00Z">
            <w:rPr>
              <w:rFonts w:ascii="Times New Roman" w:hAnsi="Times New Roman"/>
            </w:rPr>
          </w:rPrChange>
        </w:rPr>
      </w:pPr>
      <w:r w:rsidRPr="00833ED4">
        <w:rPr>
          <w:rFonts w:ascii="Calibri" w:hAnsi="Calibri"/>
          <w:sz w:val="24"/>
          <w:szCs w:val="24"/>
          <w:rPrChange w:id="4336" w:author="Razzaghi-Pour, Kavi" w:date="2013-10-30T14:36:00Z">
            <w:rPr>
              <w:rFonts w:ascii="Times New Roman" w:hAnsi="Times New Roman"/>
            </w:rPr>
          </w:rPrChange>
        </w:rPr>
        <w:lastRenderedPageBreak/>
        <w:t>Resistance whistles and breathing exercises</w:t>
      </w:r>
    </w:p>
    <w:p w:rsidR="006714E8" w:rsidRPr="00833ED4" w:rsidRDefault="006714E8" w:rsidP="006714E8">
      <w:pPr>
        <w:pStyle w:val="ColorfulList-Accent1"/>
        <w:numPr>
          <w:ilvl w:val="1"/>
          <w:numId w:val="4"/>
        </w:numPr>
        <w:spacing w:after="0"/>
        <w:rPr>
          <w:ins w:id="4337" w:author="Razzaghi-Pour, Kavi" w:date="2013-10-09T12:51:00Z"/>
          <w:rFonts w:ascii="Calibri" w:hAnsi="Calibri"/>
          <w:sz w:val="24"/>
          <w:szCs w:val="24"/>
          <w:rPrChange w:id="4338" w:author="Razzaghi-Pour, Kavi" w:date="2013-10-30T14:36:00Z">
            <w:rPr>
              <w:ins w:id="4339" w:author="Razzaghi-Pour, Kavi" w:date="2013-10-09T12:51:00Z"/>
              <w:rFonts w:ascii="Times New Roman" w:hAnsi="Times New Roman"/>
            </w:rPr>
          </w:rPrChange>
        </w:rPr>
      </w:pPr>
      <w:r w:rsidRPr="00833ED4">
        <w:rPr>
          <w:rFonts w:ascii="Calibri" w:hAnsi="Calibri"/>
          <w:sz w:val="24"/>
          <w:szCs w:val="24"/>
          <w:rPrChange w:id="4340" w:author="Razzaghi-Pour, Kavi" w:date="2013-10-30T14:36:00Z">
            <w:rPr>
              <w:rFonts w:ascii="Times New Roman" w:hAnsi="Times New Roman"/>
            </w:rPr>
          </w:rPrChange>
        </w:rPr>
        <w:t>Heavy muscle work that increase</w:t>
      </w:r>
      <w:r w:rsidR="00135423" w:rsidRPr="00833ED4">
        <w:rPr>
          <w:rFonts w:ascii="Calibri" w:hAnsi="Calibri"/>
          <w:sz w:val="24"/>
          <w:szCs w:val="24"/>
          <w:rPrChange w:id="4341" w:author="Razzaghi-Pour, Kavi" w:date="2013-10-30T14:36:00Z">
            <w:rPr>
              <w:rFonts w:ascii="Times New Roman" w:hAnsi="Times New Roman"/>
            </w:rPr>
          </w:rPrChange>
        </w:rPr>
        <w:t>s</w:t>
      </w:r>
      <w:r w:rsidRPr="00833ED4">
        <w:rPr>
          <w:rFonts w:ascii="Calibri" w:hAnsi="Calibri"/>
          <w:sz w:val="24"/>
          <w:szCs w:val="24"/>
          <w:rPrChange w:id="4342" w:author="Razzaghi-Pour, Kavi" w:date="2013-10-30T14:36:00Z">
            <w:rPr>
              <w:rFonts w:ascii="Times New Roman" w:hAnsi="Times New Roman"/>
            </w:rPr>
          </w:rPrChange>
        </w:rPr>
        <w:t xml:space="preserve"> heart rate and encourages deep breathing</w:t>
      </w:r>
    </w:p>
    <w:p w:rsidR="00373965" w:rsidRPr="00833ED4" w:rsidRDefault="00373965" w:rsidP="00135423">
      <w:pPr>
        <w:pStyle w:val="ColorfulList-Accent1"/>
        <w:spacing w:after="0"/>
        <w:ind w:left="1440"/>
        <w:rPr>
          <w:ins w:id="4343" w:author="Razzaghi-Pour, Kavi" w:date="2013-10-09T12:52:00Z"/>
          <w:rFonts w:ascii="Calibri" w:hAnsi="Calibri"/>
          <w:sz w:val="24"/>
          <w:szCs w:val="24"/>
          <w:rPrChange w:id="4344" w:author="Razzaghi-Pour, Kavi" w:date="2013-10-30T14:36:00Z">
            <w:rPr>
              <w:ins w:id="4345" w:author="Razzaghi-Pour, Kavi" w:date="2013-10-09T12:52:00Z"/>
              <w:rFonts w:ascii="Times New Roman" w:hAnsi="Times New Roman"/>
            </w:rPr>
          </w:rPrChange>
        </w:rPr>
      </w:pPr>
    </w:p>
    <w:p w:rsidR="00373965" w:rsidRPr="00833ED4" w:rsidRDefault="00373965" w:rsidP="00135423">
      <w:pPr>
        <w:pStyle w:val="ColorfulList-Accent1"/>
        <w:spacing w:after="0"/>
        <w:rPr>
          <w:ins w:id="4346" w:author="Razzaghi-Pour, Kavi" w:date="2013-10-09T12:51:00Z"/>
          <w:rFonts w:ascii="Calibri" w:hAnsi="Calibri"/>
          <w:sz w:val="24"/>
          <w:szCs w:val="24"/>
          <w:rPrChange w:id="4347" w:author="Razzaghi-Pour, Kavi" w:date="2013-10-30T14:36:00Z">
            <w:rPr>
              <w:ins w:id="4348" w:author="Razzaghi-Pour, Kavi" w:date="2013-10-09T12:51:00Z"/>
              <w:rFonts w:ascii="Times New Roman" w:hAnsi="Times New Roman"/>
            </w:rPr>
          </w:rPrChange>
        </w:rPr>
      </w:pPr>
      <w:ins w:id="4349" w:author="Razzaghi-Pour, Kavi" w:date="2013-10-09T12:53:00Z">
        <w:r w:rsidRPr="00833ED4">
          <w:rPr>
            <w:rFonts w:ascii="Calibri" w:hAnsi="Calibri"/>
            <w:sz w:val="24"/>
            <w:szCs w:val="24"/>
            <w:rPrChange w:id="4350" w:author="Razzaghi-Pour, Kavi" w:date="2013-10-30T14:36:00Z">
              <w:rPr>
                <w:rFonts w:ascii="Times New Roman" w:hAnsi="Times New Roman"/>
              </w:rPr>
            </w:rPrChange>
          </w:rPr>
          <w:t>F</w:t>
        </w:r>
      </w:ins>
      <w:ins w:id="4351" w:author="Razzaghi-Pour, Kavi" w:date="2013-10-09T12:51:00Z">
        <w:r w:rsidRPr="00833ED4">
          <w:rPr>
            <w:rFonts w:ascii="Calibri" w:hAnsi="Calibri"/>
            <w:sz w:val="24"/>
            <w:szCs w:val="24"/>
            <w:rPrChange w:id="4352" w:author="Razzaghi-Pour, Kavi" w:date="2013-10-30T14:36:00Z">
              <w:rPr>
                <w:rFonts w:ascii="Times New Roman" w:hAnsi="Times New Roman"/>
              </w:rPr>
            </w:rPrChange>
          </w:rPr>
          <w:t>eedback:</w:t>
        </w:r>
      </w:ins>
    </w:p>
    <w:p w:rsidR="00373965" w:rsidRPr="00833ED4" w:rsidRDefault="00373965" w:rsidP="00135423">
      <w:pPr>
        <w:pStyle w:val="ColorfulList-Accent1"/>
        <w:spacing w:after="0"/>
        <w:rPr>
          <w:ins w:id="4353" w:author="Karima Sansoni" w:date="2013-10-14T16:17:00Z"/>
          <w:rFonts w:ascii="Calibri" w:hAnsi="Calibri"/>
          <w:sz w:val="24"/>
          <w:szCs w:val="24"/>
          <w:rPrChange w:id="4354" w:author="Razzaghi-Pour, Kavi" w:date="2013-10-30T14:36:00Z">
            <w:rPr>
              <w:ins w:id="4355" w:author="Karima Sansoni" w:date="2013-10-14T16:17:00Z"/>
              <w:rFonts w:ascii="Times New Roman" w:hAnsi="Times New Roman"/>
            </w:rPr>
          </w:rPrChange>
        </w:rPr>
      </w:pPr>
      <w:ins w:id="4356" w:author="Razzaghi-Pour, Kavi" w:date="2013-10-09T12:51:00Z">
        <w:r w:rsidRPr="00833ED4">
          <w:rPr>
            <w:rFonts w:ascii="Calibri" w:hAnsi="Calibri"/>
            <w:sz w:val="24"/>
            <w:szCs w:val="24"/>
            <w:rPrChange w:id="4357" w:author="Razzaghi-Pour, Kavi" w:date="2013-10-30T14:36:00Z">
              <w:rPr>
                <w:rFonts w:ascii="Times New Roman" w:hAnsi="Times New Roman"/>
              </w:rPr>
            </w:rPrChange>
          </w:rPr>
          <w:t xml:space="preserve">Can we list 5 activities that are </w:t>
        </w:r>
      </w:ins>
      <w:ins w:id="4358" w:author="Razzaghi-Pour, Kavi" w:date="2013-10-09T12:52:00Z">
        <w:r w:rsidRPr="00833ED4">
          <w:rPr>
            <w:rFonts w:ascii="Calibri" w:hAnsi="Calibri"/>
            <w:sz w:val="24"/>
            <w:szCs w:val="24"/>
            <w:rPrChange w:id="4359" w:author="Razzaghi-Pour, Kavi" w:date="2013-10-30T14:36:00Z">
              <w:rPr>
                <w:rFonts w:ascii="Times New Roman" w:hAnsi="Times New Roman"/>
              </w:rPr>
            </w:rPrChange>
          </w:rPr>
          <w:t>alerting</w:t>
        </w:r>
      </w:ins>
      <w:ins w:id="4360" w:author="Razzaghi-Pour, Kavi" w:date="2013-10-09T12:51:00Z">
        <w:r w:rsidRPr="00833ED4">
          <w:rPr>
            <w:rFonts w:ascii="Calibri" w:hAnsi="Calibri"/>
            <w:sz w:val="24"/>
            <w:szCs w:val="24"/>
            <w:rPrChange w:id="4361" w:author="Razzaghi-Pour, Kavi" w:date="2013-10-30T14:36:00Z">
              <w:rPr>
                <w:rFonts w:ascii="Times New Roman" w:hAnsi="Times New Roman"/>
              </w:rPr>
            </w:rPrChange>
          </w:rPr>
          <w:t xml:space="preserve">? </w:t>
        </w:r>
      </w:ins>
    </w:p>
    <w:p w:rsidR="0097093C" w:rsidRPr="00833ED4" w:rsidRDefault="0097093C" w:rsidP="00135423">
      <w:pPr>
        <w:pStyle w:val="ColorfulList-Accent1"/>
        <w:spacing w:after="0"/>
        <w:rPr>
          <w:ins w:id="4362" w:author="Karima Sansoni" w:date="2013-10-14T16:17:00Z"/>
          <w:rFonts w:ascii="Calibri" w:hAnsi="Calibri"/>
          <w:sz w:val="24"/>
          <w:szCs w:val="24"/>
          <w:rPrChange w:id="4363" w:author="Razzaghi-Pour, Kavi" w:date="2013-10-30T14:36:00Z">
            <w:rPr>
              <w:ins w:id="4364" w:author="Karima Sansoni" w:date="2013-10-14T16:17:00Z"/>
              <w:rFonts w:ascii="Times New Roman" w:hAnsi="Times New Roman"/>
            </w:rPr>
          </w:rPrChange>
        </w:rPr>
      </w:pPr>
    </w:p>
    <w:p w:rsidR="0097093C" w:rsidRPr="00833ED4" w:rsidRDefault="0097093C" w:rsidP="00135423">
      <w:pPr>
        <w:pStyle w:val="ColorfulList-Accent1"/>
        <w:spacing w:after="0"/>
        <w:rPr>
          <w:ins w:id="4365" w:author="Karima Sansoni" w:date="2013-10-14T16:17:00Z"/>
          <w:rFonts w:ascii="Calibri" w:hAnsi="Calibri"/>
          <w:sz w:val="24"/>
          <w:szCs w:val="24"/>
          <w:rPrChange w:id="4366" w:author="Razzaghi-Pour, Kavi" w:date="2013-10-30T14:36:00Z">
            <w:rPr>
              <w:ins w:id="4367" w:author="Karima Sansoni" w:date="2013-10-14T16:17:00Z"/>
              <w:rFonts w:ascii="Times New Roman" w:hAnsi="Times New Roman"/>
            </w:rPr>
          </w:rPrChange>
        </w:rPr>
      </w:pPr>
      <w:ins w:id="4368" w:author="Karima Sansoni" w:date="2013-10-14T16:17:00Z">
        <w:r w:rsidRPr="00833ED4">
          <w:rPr>
            <w:rFonts w:ascii="Calibri" w:hAnsi="Calibri"/>
            <w:sz w:val="24"/>
            <w:szCs w:val="24"/>
            <w:rPrChange w:id="4369" w:author="Razzaghi-Pour, Kavi" w:date="2013-10-30T14:36:00Z">
              <w:rPr>
                <w:rFonts w:ascii="Times New Roman" w:hAnsi="Times New Roman"/>
              </w:rPr>
            </w:rPrChange>
          </w:rPr>
          <w:t>Cath, have you got any that the teachers particularly liked?</w:t>
        </w:r>
      </w:ins>
    </w:p>
    <w:p w:rsidR="0097093C" w:rsidRPr="00833ED4" w:rsidRDefault="0097093C" w:rsidP="00135423">
      <w:pPr>
        <w:pStyle w:val="ColorfulList-Accent1"/>
        <w:spacing w:after="0"/>
        <w:rPr>
          <w:ins w:id="4370" w:author="Karima Sansoni" w:date="2013-10-14T15:53:00Z"/>
          <w:rFonts w:ascii="Calibri" w:hAnsi="Calibri"/>
          <w:sz w:val="24"/>
          <w:szCs w:val="24"/>
          <w:rPrChange w:id="4371" w:author="Razzaghi-Pour, Kavi" w:date="2013-10-30T14:36:00Z">
            <w:rPr>
              <w:ins w:id="4372" w:author="Karima Sansoni" w:date="2013-10-14T15:53:00Z"/>
              <w:rFonts w:ascii="Times New Roman" w:hAnsi="Times New Roman"/>
            </w:rPr>
          </w:rPrChange>
        </w:rPr>
      </w:pPr>
    </w:p>
    <w:p w:rsidR="003E690E" w:rsidRPr="00833ED4" w:rsidRDefault="00850CD6" w:rsidP="00135423">
      <w:pPr>
        <w:pStyle w:val="ColorfulList-Accent1"/>
        <w:spacing w:after="0"/>
        <w:rPr>
          <w:ins w:id="4373" w:author="Karima Sansoni" w:date="2013-10-14T15:53:00Z"/>
          <w:rFonts w:ascii="Calibri" w:hAnsi="Calibri"/>
          <w:sz w:val="24"/>
          <w:szCs w:val="24"/>
          <w:rPrChange w:id="4374" w:author="Razzaghi-Pour, Kavi" w:date="2013-10-30T14:36:00Z">
            <w:rPr>
              <w:ins w:id="4375" w:author="Karima Sansoni" w:date="2013-10-14T15:53:00Z"/>
              <w:rFonts w:ascii="Times New Roman" w:hAnsi="Times New Roman"/>
            </w:rPr>
          </w:rPrChange>
        </w:rPr>
      </w:pPr>
      <w:ins w:id="4376" w:author="Catherine Hays" w:date="2013-10-21T13:28:00Z">
        <w:r w:rsidRPr="00833ED4">
          <w:rPr>
            <w:rFonts w:ascii="Calibri" w:hAnsi="Calibri"/>
            <w:sz w:val="24"/>
            <w:szCs w:val="24"/>
            <w:rPrChange w:id="4377" w:author="Razzaghi-Pour, Kavi" w:date="2013-10-30T14:36:00Z">
              <w:rPr>
                <w:rFonts w:ascii="Times New Roman" w:hAnsi="Times New Roman"/>
              </w:rPr>
            </w:rPrChange>
          </w:rPr>
          <w:t xml:space="preserve">1. </w:t>
        </w:r>
      </w:ins>
      <w:ins w:id="4378" w:author="Karima Sansoni" w:date="2013-10-14T15:53:00Z">
        <w:r w:rsidR="003E690E" w:rsidRPr="00833ED4">
          <w:rPr>
            <w:rFonts w:ascii="Calibri" w:hAnsi="Calibri"/>
            <w:sz w:val="24"/>
            <w:szCs w:val="24"/>
            <w:rPrChange w:id="4379" w:author="Razzaghi-Pour, Kavi" w:date="2013-10-30T14:36:00Z">
              <w:rPr>
                <w:rFonts w:ascii="Times New Roman" w:hAnsi="Times New Roman"/>
              </w:rPr>
            </w:rPrChange>
          </w:rPr>
          <w:t>Dancing to lively music</w:t>
        </w:r>
      </w:ins>
    </w:p>
    <w:p w:rsidR="00850CD6" w:rsidRPr="00833ED4" w:rsidRDefault="00850CD6" w:rsidP="00850CD6">
      <w:pPr>
        <w:pStyle w:val="ColorfulList-Accent1"/>
        <w:spacing w:after="0"/>
        <w:rPr>
          <w:ins w:id="4380" w:author="Catherine Hays" w:date="2013-10-21T13:29:00Z"/>
          <w:rFonts w:ascii="Calibri" w:hAnsi="Calibri"/>
          <w:sz w:val="24"/>
          <w:szCs w:val="24"/>
          <w:rPrChange w:id="4381" w:author="Razzaghi-Pour, Kavi" w:date="2013-10-30T14:36:00Z">
            <w:rPr>
              <w:ins w:id="4382" w:author="Catherine Hays" w:date="2013-10-21T13:29:00Z"/>
              <w:rFonts w:ascii="Times New Roman" w:hAnsi="Times New Roman"/>
            </w:rPr>
          </w:rPrChange>
        </w:rPr>
      </w:pPr>
      <w:ins w:id="4383" w:author="Catherine Hays" w:date="2013-10-21T13:29:00Z">
        <w:r w:rsidRPr="00833ED4">
          <w:rPr>
            <w:rFonts w:ascii="Calibri" w:hAnsi="Calibri"/>
            <w:sz w:val="24"/>
            <w:szCs w:val="24"/>
            <w:rPrChange w:id="4384" w:author="Razzaghi-Pour, Kavi" w:date="2013-10-30T14:36:00Z">
              <w:rPr>
                <w:rFonts w:ascii="Times New Roman" w:hAnsi="Times New Roman"/>
              </w:rPr>
            </w:rPrChange>
          </w:rPr>
          <w:t>2. Bouncing on the gym ball (can be calming for some students)</w:t>
        </w:r>
      </w:ins>
    </w:p>
    <w:p w:rsidR="003E690E" w:rsidRPr="00833ED4" w:rsidDel="00850CD6" w:rsidRDefault="00850CD6" w:rsidP="00135423">
      <w:pPr>
        <w:pStyle w:val="ColorfulList-Accent1"/>
        <w:spacing w:after="0"/>
        <w:rPr>
          <w:ins w:id="4385" w:author="Karima Sansoni" w:date="2013-10-14T15:54:00Z"/>
          <w:del w:id="4386" w:author="Catherine Hays" w:date="2013-10-21T13:31:00Z"/>
          <w:rFonts w:ascii="Calibri" w:hAnsi="Calibri"/>
          <w:sz w:val="24"/>
          <w:szCs w:val="24"/>
          <w:rPrChange w:id="4387" w:author="Razzaghi-Pour, Kavi" w:date="2013-10-30T14:36:00Z">
            <w:rPr>
              <w:ins w:id="4388" w:author="Karima Sansoni" w:date="2013-10-14T15:54:00Z"/>
              <w:del w:id="4389" w:author="Catherine Hays" w:date="2013-10-21T13:31:00Z"/>
              <w:rFonts w:ascii="Times New Roman" w:hAnsi="Times New Roman"/>
            </w:rPr>
          </w:rPrChange>
        </w:rPr>
      </w:pPr>
      <w:ins w:id="4390" w:author="Catherine Hays" w:date="2013-10-21T13:29:00Z">
        <w:r w:rsidRPr="00833ED4">
          <w:rPr>
            <w:rFonts w:ascii="Calibri" w:hAnsi="Calibri"/>
            <w:sz w:val="24"/>
            <w:szCs w:val="24"/>
            <w:rPrChange w:id="4391" w:author="Razzaghi-Pour, Kavi" w:date="2013-10-30T14:36:00Z">
              <w:rPr>
                <w:rFonts w:ascii="Times New Roman" w:hAnsi="Times New Roman"/>
              </w:rPr>
            </w:rPrChange>
          </w:rPr>
          <w:t xml:space="preserve">3. </w:t>
        </w:r>
      </w:ins>
      <w:ins w:id="4392" w:author="Karima Sansoni" w:date="2013-10-14T15:54:00Z">
        <w:del w:id="4393" w:author="Catherine Hays" w:date="2013-10-21T13:30:00Z">
          <w:r w:rsidR="003E690E" w:rsidRPr="00833ED4" w:rsidDel="00850CD6">
            <w:rPr>
              <w:rFonts w:ascii="Calibri" w:hAnsi="Calibri"/>
              <w:sz w:val="24"/>
              <w:szCs w:val="24"/>
              <w:rPrChange w:id="4394" w:author="Razzaghi-Pour, Kavi" w:date="2013-10-30T14:36:00Z">
                <w:rPr>
                  <w:rFonts w:ascii="Times New Roman" w:hAnsi="Times New Roman"/>
                </w:rPr>
              </w:rPrChange>
            </w:rPr>
            <w:delText>Running an errand</w:delText>
          </w:r>
        </w:del>
      </w:ins>
    </w:p>
    <w:p w:rsidR="003E690E" w:rsidRPr="00833ED4" w:rsidDel="00850CD6" w:rsidRDefault="003E690E" w:rsidP="00850CD6">
      <w:pPr>
        <w:pStyle w:val="ColorfulList-Accent1"/>
        <w:spacing w:after="0"/>
        <w:ind w:left="0"/>
        <w:rPr>
          <w:ins w:id="4395" w:author="Karima Sansoni" w:date="2013-10-14T16:25:00Z"/>
          <w:del w:id="4396" w:author="Catherine Hays" w:date="2013-10-21T13:29:00Z"/>
          <w:rFonts w:ascii="Calibri" w:hAnsi="Calibri"/>
          <w:sz w:val="24"/>
          <w:szCs w:val="24"/>
          <w:rPrChange w:id="4397" w:author="Razzaghi-Pour, Kavi" w:date="2013-10-30T14:36:00Z">
            <w:rPr>
              <w:ins w:id="4398" w:author="Karima Sansoni" w:date="2013-10-14T16:25:00Z"/>
              <w:del w:id="4399" w:author="Catherine Hays" w:date="2013-10-21T13:29:00Z"/>
              <w:rFonts w:ascii="Times New Roman" w:hAnsi="Times New Roman"/>
            </w:rPr>
          </w:rPrChange>
        </w:rPr>
        <w:pPrChange w:id="4400" w:author="Catherine Hays" w:date="2013-10-21T13:31:00Z">
          <w:pPr>
            <w:pStyle w:val="ColorfulList-Accent1"/>
            <w:spacing w:after="0"/>
          </w:pPr>
        </w:pPrChange>
      </w:pPr>
      <w:ins w:id="4401" w:author="Karima Sansoni" w:date="2013-10-14T15:54:00Z">
        <w:del w:id="4402" w:author="Catherine Hays" w:date="2013-10-21T13:29:00Z">
          <w:r w:rsidRPr="00833ED4" w:rsidDel="00850CD6">
            <w:rPr>
              <w:rFonts w:ascii="Calibri" w:hAnsi="Calibri"/>
              <w:sz w:val="24"/>
              <w:szCs w:val="24"/>
              <w:rPrChange w:id="4403" w:author="Razzaghi-Pour, Kavi" w:date="2013-10-30T14:36:00Z">
                <w:rPr>
                  <w:rFonts w:ascii="Times New Roman" w:hAnsi="Times New Roman"/>
                </w:rPr>
              </w:rPrChange>
            </w:rPr>
            <w:delText xml:space="preserve">Bouncing on the gym ball (can be calming </w:delText>
          </w:r>
        </w:del>
      </w:ins>
      <w:ins w:id="4404" w:author="Karima Sansoni" w:date="2013-10-14T16:18:00Z">
        <w:del w:id="4405" w:author="Catherine Hays" w:date="2013-10-21T13:29:00Z">
          <w:r w:rsidR="0097093C" w:rsidRPr="00833ED4" w:rsidDel="00850CD6">
            <w:rPr>
              <w:rFonts w:ascii="Calibri" w:hAnsi="Calibri"/>
              <w:sz w:val="24"/>
              <w:szCs w:val="24"/>
              <w:rPrChange w:id="4406" w:author="Razzaghi-Pour, Kavi" w:date="2013-10-30T14:36:00Z">
                <w:rPr>
                  <w:rFonts w:ascii="Times New Roman" w:hAnsi="Times New Roman"/>
                </w:rPr>
              </w:rPrChange>
            </w:rPr>
            <w:delText>for some students)</w:delText>
          </w:r>
        </w:del>
      </w:ins>
    </w:p>
    <w:p w:rsidR="003D4E22" w:rsidRPr="00833ED4" w:rsidDel="00254C1D" w:rsidRDefault="003D4E22" w:rsidP="00850CD6">
      <w:pPr>
        <w:pStyle w:val="ColorfulList-Accent1"/>
        <w:spacing w:after="0"/>
        <w:rPr>
          <w:del w:id="4407" w:author="Catherine Hays" w:date="2013-10-21T13:31:00Z"/>
          <w:rFonts w:ascii="Calibri" w:hAnsi="Calibri"/>
          <w:sz w:val="24"/>
          <w:szCs w:val="24"/>
          <w:rPrChange w:id="4408" w:author="Razzaghi-Pour, Kavi" w:date="2013-10-30T14:36:00Z">
            <w:rPr>
              <w:del w:id="4409" w:author="Catherine Hays" w:date="2013-10-21T13:31:00Z"/>
              <w:rFonts w:ascii="Times New Roman" w:hAnsi="Times New Roman"/>
            </w:rPr>
          </w:rPrChange>
        </w:rPr>
      </w:pPr>
      <w:ins w:id="4410" w:author="Karima Sansoni" w:date="2013-10-14T16:25:00Z">
        <w:r w:rsidRPr="00833ED4">
          <w:rPr>
            <w:rFonts w:ascii="Calibri" w:hAnsi="Calibri"/>
            <w:sz w:val="24"/>
            <w:szCs w:val="24"/>
            <w:rPrChange w:id="4411" w:author="Razzaghi-Pour, Kavi" w:date="2013-10-30T14:36:00Z">
              <w:rPr>
                <w:rFonts w:ascii="Times New Roman" w:hAnsi="Times New Roman"/>
              </w:rPr>
            </w:rPrChange>
          </w:rPr>
          <w:t>Jumping on the trampoline</w:t>
        </w:r>
      </w:ins>
    </w:p>
    <w:p w:rsidR="00254C1D" w:rsidRPr="00833ED4" w:rsidRDefault="00254C1D" w:rsidP="00850CD6">
      <w:pPr>
        <w:pStyle w:val="ColorfulList-Accent1"/>
        <w:spacing w:after="0"/>
        <w:rPr>
          <w:ins w:id="4412" w:author="Catherine Hays" w:date="2013-10-21T13:58:00Z"/>
          <w:rFonts w:ascii="Calibri" w:hAnsi="Calibri"/>
          <w:sz w:val="24"/>
          <w:szCs w:val="24"/>
          <w:rPrChange w:id="4413" w:author="Razzaghi-Pour, Kavi" w:date="2013-10-30T14:36:00Z">
            <w:rPr>
              <w:ins w:id="4414" w:author="Catherine Hays" w:date="2013-10-21T13:58:00Z"/>
              <w:rFonts w:ascii="Times New Roman" w:hAnsi="Times New Roman"/>
            </w:rPr>
          </w:rPrChange>
        </w:rPr>
      </w:pPr>
    </w:p>
    <w:p w:rsidR="00254C1D" w:rsidRPr="00833ED4" w:rsidRDefault="00254C1D" w:rsidP="00254C1D">
      <w:pPr>
        <w:pStyle w:val="ColorfulList-Accent1"/>
        <w:spacing w:after="0"/>
        <w:ind w:left="0" w:firstLine="720"/>
        <w:rPr>
          <w:ins w:id="4415" w:author="Catherine Hays" w:date="2013-10-21T13:58:00Z"/>
          <w:rFonts w:ascii="Calibri" w:hAnsi="Calibri"/>
          <w:sz w:val="24"/>
          <w:szCs w:val="24"/>
          <w:rPrChange w:id="4416" w:author="Razzaghi-Pour, Kavi" w:date="2013-10-30T14:36:00Z">
            <w:rPr>
              <w:ins w:id="4417" w:author="Catherine Hays" w:date="2013-10-21T13:58:00Z"/>
              <w:rFonts w:ascii="Times New Roman" w:hAnsi="Times New Roman"/>
            </w:rPr>
          </w:rPrChange>
        </w:rPr>
        <w:pPrChange w:id="4418" w:author="Catherine Hays" w:date="2013-10-21T13:58:00Z">
          <w:pPr>
            <w:pStyle w:val="ColorfulList-Accent1"/>
            <w:spacing w:after="0"/>
          </w:pPr>
        </w:pPrChange>
      </w:pPr>
      <w:ins w:id="4419" w:author="Catherine Hays" w:date="2013-10-21T13:58:00Z">
        <w:r w:rsidRPr="00833ED4">
          <w:rPr>
            <w:rFonts w:ascii="Calibri" w:hAnsi="Calibri"/>
            <w:sz w:val="24"/>
            <w:szCs w:val="24"/>
            <w:rPrChange w:id="4420" w:author="Razzaghi-Pour, Kavi" w:date="2013-10-30T14:36:00Z">
              <w:rPr>
                <w:rFonts w:ascii="Times New Roman" w:hAnsi="Times New Roman"/>
              </w:rPr>
            </w:rPrChange>
          </w:rPr>
          <w:t>4. Going for a walk to the office and back</w:t>
        </w:r>
      </w:ins>
    </w:p>
    <w:p w:rsidR="00850CD6" w:rsidRPr="00833ED4" w:rsidRDefault="00850CD6" w:rsidP="00850CD6">
      <w:pPr>
        <w:pStyle w:val="ColorfulList-Accent1"/>
        <w:spacing w:after="0"/>
        <w:rPr>
          <w:ins w:id="4421" w:author="Catherine Hays" w:date="2013-10-21T13:31:00Z"/>
          <w:rFonts w:ascii="Calibri" w:hAnsi="Calibri"/>
          <w:sz w:val="24"/>
          <w:szCs w:val="24"/>
          <w:rPrChange w:id="4422" w:author="Razzaghi-Pour, Kavi" w:date="2013-10-30T14:36:00Z">
            <w:rPr>
              <w:ins w:id="4423" w:author="Catherine Hays" w:date="2013-10-21T13:31:00Z"/>
              <w:rFonts w:ascii="Times New Roman" w:hAnsi="Times New Roman"/>
            </w:rPr>
          </w:rPrChange>
        </w:rPr>
      </w:pPr>
    </w:p>
    <w:p w:rsidR="00850CD6" w:rsidRPr="00833ED4" w:rsidRDefault="00850CD6" w:rsidP="00850CD6">
      <w:pPr>
        <w:pStyle w:val="ColorfulList-Accent1"/>
        <w:spacing w:after="0"/>
        <w:rPr>
          <w:ins w:id="4424" w:author="Catherine Hays" w:date="2013-10-21T13:31:00Z"/>
          <w:rFonts w:ascii="Calibri" w:hAnsi="Calibri"/>
          <w:sz w:val="24"/>
          <w:szCs w:val="24"/>
          <w:rPrChange w:id="4425" w:author="Razzaghi-Pour, Kavi" w:date="2013-10-30T14:36:00Z">
            <w:rPr>
              <w:ins w:id="4426" w:author="Catherine Hays" w:date="2013-10-21T13:31:00Z"/>
              <w:rFonts w:ascii="Times New Roman" w:hAnsi="Times New Roman"/>
            </w:rPr>
          </w:rPrChange>
        </w:rPr>
      </w:pPr>
    </w:p>
    <w:p w:rsidR="00850CD6" w:rsidRPr="00833ED4" w:rsidRDefault="00850CD6" w:rsidP="00850CD6">
      <w:pPr>
        <w:pStyle w:val="ColorfulList-Accent1"/>
        <w:spacing w:after="0"/>
        <w:rPr>
          <w:ins w:id="4427" w:author="Catherine Hays" w:date="2013-10-21T13:31:00Z"/>
          <w:rFonts w:ascii="Calibri" w:hAnsi="Calibri"/>
          <w:sz w:val="24"/>
          <w:szCs w:val="24"/>
          <w:rPrChange w:id="4428" w:author="Razzaghi-Pour, Kavi" w:date="2013-10-30T14:36:00Z">
            <w:rPr>
              <w:ins w:id="4429" w:author="Catherine Hays" w:date="2013-10-21T13:31:00Z"/>
              <w:rFonts w:ascii="Times New Roman" w:hAnsi="Times New Roman"/>
            </w:rPr>
          </w:rPrChange>
        </w:rPr>
      </w:pPr>
    </w:p>
    <w:p w:rsidR="003D4E22" w:rsidRPr="00833ED4" w:rsidRDefault="003D4E22" w:rsidP="00850CD6">
      <w:pPr>
        <w:pStyle w:val="ColorfulList-Accent1"/>
        <w:spacing w:after="0"/>
        <w:rPr>
          <w:ins w:id="4430" w:author="Karima Sansoni" w:date="2013-10-14T16:26:00Z"/>
          <w:rFonts w:ascii="Calibri" w:hAnsi="Calibri"/>
          <w:sz w:val="24"/>
          <w:szCs w:val="24"/>
          <w:rPrChange w:id="4431" w:author="Razzaghi-Pour, Kavi" w:date="2013-10-30T14:36:00Z">
            <w:rPr>
              <w:ins w:id="4432" w:author="Karima Sansoni" w:date="2013-10-14T16:26:00Z"/>
              <w:rFonts w:ascii="Times New Roman" w:hAnsi="Times New Roman"/>
            </w:rPr>
          </w:rPrChange>
        </w:rPr>
      </w:pPr>
      <w:ins w:id="4433" w:author="Karima Sansoni" w:date="2013-10-14T16:25:00Z">
        <w:r w:rsidRPr="00833ED4">
          <w:rPr>
            <w:rFonts w:ascii="Calibri" w:hAnsi="Calibri"/>
            <w:sz w:val="24"/>
            <w:szCs w:val="24"/>
            <w:rPrChange w:id="4434" w:author="Razzaghi-Pour, Kavi" w:date="2013-10-30T14:36:00Z">
              <w:rPr>
                <w:rFonts w:ascii="Times New Roman" w:hAnsi="Times New Roman"/>
              </w:rPr>
            </w:rPrChange>
          </w:rPr>
          <w:t xml:space="preserve">Watering </w:t>
        </w:r>
      </w:ins>
      <w:ins w:id="4435" w:author="Karima Sansoni" w:date="2013-10-14T16:26:00Z">
        <w:r w:rsidRPr="00833ED4">
          <w:rPr>
            <w:rFonts w:ascii="Calibri" w:hAnsi="Calibri"/>
            <w:sz w:val="24"/>
            <w:szCs w:val="24"/>
            <w:rPrChange w:id="4436" w:author="Razzaghi-Pour, Kavi" w:date="2013-10-30T14:36:00Z">
              <w:rPr>
                <w:rFonts w:ascii="Times New Roman" w:hAnsi="Times New Roman"/>
              </w:rPr>
            </w:rPrChange>
          </w:rPr>
          <w:t>the garden</w:t>
        </w:r>
      </w:ins>
    </w:p>
    <w:p w:rsidR="003D4E22" w:rsidRPr="00833ED4" w:rsidRDefault="003D4E22" w:rsidP="00135423">
      <w:pPr>
        <w:pStyle w:val="ColorfulList-Accent1"/>
        <w:spacing w:after="0"/>
        <w:rPr>
          <w:ins w:id="4437" w:author="Catherine Hays" w:date="2013-10-21T13:30:00Z"/>
          <w:rFonts w:ascii="Calibri" w:hAnsi="Calibri"/>
          <w:sz w:val="24"/>
          <w:szCs w:val="24"/>
          <w:rPrChange w:id="4438" w:author="Razzaghi-Pour, Kavi" w:date="2013-10-30T14:36:00Z">
            <w:rPr>
              <w:ins w:id="4439" w:author="Catherine Hays" w:date="2013-10-21T13:30:00Z"/>
              <w:rFonts w:ascii="Times New Roman" w:hAnsi="Times New Roman"/>
            </w:rPr>
          </w:rPrChange>
        </w:rPr>
      </w:pPr>
      <w:ins w:id="4440" w:author="Karima Sansoni" w:date="2013-10-14T16:26:00Z">
        <w:r w:rsidRPr="00833ED4">
          <w:rPr>
            <w:rFonts w:ascii="Calibri" w:hAnsi="Calibri"/>
            <w:sz w:val="24"/>
            <w:szCs w:val="24"/>
            <w:rPrChange w:id="4441" w:author="Razzaghi-Pour, Kavi" w:date="2013-10-30T14:36:00Z">
              <w:rPr>
                <w:rFonts w:ascii="Times New Roman" w:hAnsi="Times New Roman"/>
              </w:rPr>
            </w:rPrChange>
          </w:rPr>
          <w:t>Sharpening pencils?</w:t>
        </w:r>
      </w:ins>
    </w:p>
    <w:p w:rsidR="00850CD6" w:rsidRPr="00833ED4" w:rsidRDefault="00850CD6" w:rsidP="00135423">
      <w:pPr>
        <w:pStyle w:val="ColorfulList-Accent1"/>
        <w:spacing w:after="0"/>
        <w:rPr>
          <w:ins w:id="4442" w:author="Karima Sansoni" w:date="2013-10-14T16:18:00Z"/>
          <w:rFonts w:ascii="Calibri" w:hAnsi="Calibri"/>
          <w:sz w:val="24"/>
          <w:szCs w:val="24"/>
          <w:rPrChange w:id="4443" w:author="Razzaghi-Pour, Kavi" w:date="2013-10-30T14:36:00Z">
            <w:rPr>
              <w:ins w:id="4444" w:author="Karima Sansoni" w:date="2013-10-14T16:18:00Z"/>
              <w:rFonts w:ascii="Times New Roman" w:hAnsi="Times New Roman"/>
            </w:rPr>
          </w:rPrChange>
        </w:rPr>
      </w:pPr>
      <w:ins w:id="4445" w:author="Catherine Hays" w:date="2013-10-21T13:31:00Z">
        <w:r w:rsidRPr="00833ED4">
          <w:rPr>
            <w:rFonts w:ascii="Calibri" w:hAnsi="Calibri"/>
            <w:sz w:val="24"/>
            <w:szCs w:val="24"/>
            <w:rPrChange w:id="4446" w:author="Razzaghi-Pour, Kavi" w:date="2013-10-30T14:36:00Z">
              <w:rPr>
                <w:rFonts w:ascii="Times New Roman" w:hAnsi="Times New Roman"/>
              </w:rPr>
            </w:rPrChange>
          </w:rPr>
          <w:t>Running an errand</w:t>
        </w:r>
      </w:ins>
    </w:p>
    <w:p w:rsidR="0097093C" w:rsidRPr="00833ED4" w:rsidRDefault="0097093C" w:rsidP="00135423">
      <w:pPr>
        <w:pStyle w:val="ColorfulList-Accent1"/>
        <w:spacing w:after="0"/>
        <w:rPr>
          <w:ins w:id="4447" w:author="Razzaghi-Pour, Kavi" w:date="2013-10-09T12:52:00Z"/>
          <w:rFonts w:ascii="Calibri" w:hAnsi="Calibri"/>
          <w:sz w:val="24"/>
          <w:szCs w:val="24"/>
          <w:rPrChange w:id="4448" w:author="Razzaghi-Pour, Kavi" w:date="2013-10-30T14:36:00Z">
            <w:rPr>
              <w:ins w:id="4449" w:author="Razzaghi-Pour, Kavi" w:date="2013-10-09T12:52:00Z"/>
              <w:rFonts w:ascii="Times New Roman" w:hAnsi="Times New Roman"/>
            </w:rPr>
          </w:rPrChange>
        </w:rPr>
      </w:pPr>
    </w:p>
    <w:p w:rsidR="00373965" w:rsidRPr="00833ED4" w:rsidRDefault="00373965" w:rsidP="00135423">
      <w:pPr>
        <w:pStyle w:val="ColorfulList-Accent1"/>
        <w:spacing w:after="0"/>
        <w:rPr>
          <w:ins w:id="4450" w:author="Karima Sansoni" w:date="2013-10-14T16:18:00Z"/>
          <w:rFonts w:ascii="Calibri" w:hAnsi="Calibri"/>
          <w:sz w:val="24"/>
          <w:szCs w:val="24"/>
          <w:rPrChange w:id="4451" w:author="Razzaghi-Pour, Kavi" w:date="2013-10-30T14:36:00Z">
            <w:rPr>
              <w:ins w:id="4452" w:author="Karima Sansoni" w:date="2013-10-14T16:18:00Z"/>
              <w:rFonts w:ascii="Times New Roman" w:hAnsi="Times New Roman"/>
            </w:rPr>
          </w:rPrChange>
        </w:rPr>
      </w:pPr>
      <w:ins w:id="4453" w:author="Razzaghi-Pour, Kavi" w:date="2013-10-09T12:51:00Z">
        <w:r w:rsidRPr="00833ED4">
          <w:rPr>
            <w:rFonts w:ascii="Calibri" w:hAnsi="Calibri"/>
            <w:sz w:val="24"/>
            <w:szCs w:val="24"/>
            <w:rPrChange w:id="4454" w:author="Razzaghi-Pour, Kavi" w:date="2013-10-30T14:36:00Z">
              <w:rPr>
                <w:rFonts w:ascii="Times New Roman" w:hAnsi="Times New Roman"/>
              </w:rPr>
            </w:rPrChange>
          </w:rPr>
          <w:t>Can we list 5 activities that are</w:t>
        </w:r>
      </w:ins>
      <w:ins w:id="4455" w:author="Razzaghi-Pour, Kavi" w:date="2013-10-09T12:52:00Z">
        <w:r w:rsidRPr="00833ED4">
          <w:rPr>
            <w:rFonts w:ascii="Calibri" w:hAnsi="Calibri"/>
            <w:sz w:val="24"/>
            <w:szCs w:val="24"/>
            <w:rPrChange w:id="4456" w:author="Razzaghi-Pour, Kavi" w:date="2013-10-30T14:36:00Z">
              <w:rPr>
                <w:rFonts w:ascii="Times New Roman" w:hAnsi="Times New Roman"/>
              </w:rPr>
            </w:rPrChange>
          </w:rPr>
          <w:t xml:space="preserve"> calming? Or will these be different for each student.</w:t>
        </w:r>
      </w:ins>
    </w:p>
    <w:p w:rsidR="0097093C" w:rsidRPr="00833ED4" w:rsidRDefault="00850CD6" w:rsidP="00135423">
      <w:pPr>
        <w:pStyle w:val="ColorfulList-Accent1"/>
        <w:spacing w:after="0"/>
        <w:rPr>
          <w:ins w:id="4457" w:author="Karima Sansoni" w:date="2013-10-14T16:24:00Z"/>
          <w:rFonts w:ascii="Calibri" w:hAnsi="Calibri"/>
          <w:sz w:val="24"/>
          <w:szCs w:val="24"/>
          <w:rPrChange w:id="4458" w:author="Razzaghi-Pour, Kavi" w:date="2013-10-30T14:36:00Z">
            <w:rPr>
              <w:ins w:id="4459" w:author="Karima Sansoni" w:date="2013-10-14T16:24:00Z"/>
              <w:rFonts w:ascii="Times New Roman" w:hAnsi="Times New Roman"/>
            </w:rPr>
          </w:rPrChange>
        </w:rPr>
      </w:pPr>
      <w:ins w:id="4460" w:author="Catherine Hays" w:date="2013-10-21T13:30:00Z">
        <w:r w:rsidRPr="00833ED4">
          <w:rPr>
            <w:rFonts w:ascii="Calibri" w:hAnsi="Calibri"/>
            <w:sz w:val="24"/>
            <w:szCs w:val="24"/>
            <w:rPrChange w:id="4461" w:author="Razzaghi-Pour, Kavi" w:date="2013-10-30T14:36:00Z">
              <w:rPr>
                <w:rFonts w:ascii="Times New Roman" w:hAnsi="Times New Roman"/>
              </w:rPr>
            </w:rPrChange>
          </w:rPr>
          <w:t xml:space="preserve">1. </w:t>
        </w:r>
      </w:ins>
      <w:ins w:id="4462" w:author="Karima Sansoni" w:date="2013-10-14T16:24:00Z">
        <w:r w:rsidR="00621396" w:rsidRPr="00833ED4">
          <w:rPr>
            <w:rFonts w:ascii="Calibri" w:hAnsi="Calibri"/>
            <w:sz w:val="24"/>
            <w:szCs w:val="24"/>
            <w:rPrChange w:id="4463" w:author="Razzaghi-Pour, Kavi" w:date="2013-10-30T14:36:00Z">
              <w:rPr>
                <w:rFonts w:ascii="Times New Roman" w:hAnsi="Times New Roman"/>
              </w:rPr>
            </w:rPrChange>
          </w:rPr>
          <w:t>Listening to relaxing music</w:t>
        </w:r>
      </w:ins>
    </w:p>
    <w:p w:rsidR="00621396" w:rsidRPr="00833ED4" w:rsidRDefault="00850CD6" w:rsidP="00135423">
      <w:pPr>
        <w:pStyle w:val="ColorfulList-Accent1"/>
        <w:spacing w:after="0"/>
        <w:rPr>
          <w:ins w:id="4464" w:author="Karima Sansoni" w:date="2013-10-14T16:24:00Z"/>
          <w:rFonts w:ascii="Calibri" w:hAnsi="Calibri"/>
          <w:sz w:val="24"/>
          <w:szCs w:val="24"/>
          <w:rPrChange w:id="4465" w:author="Razzaghi-Pour, Kavi" w:date="2013-10-30T14:36:00Z">
            <w:rPr>
              <w:ins w:id="4466" w:author="Karima Sansoni" w:date="2013-10-14T16:24:00Z"/>
              <w:rFonts w:ascii="Times New Roman" w:hAnsi="Times New Roman"/>
            </w:rPr>
          </w:rPrChange>
        </w:rPr>
      </w:pPr>
      <w:ins w:id="4467" w:author="Catherine Hays" w:date="2013-10-21T13:30:00Z">
        <w:r w:rsidRPr="00833ED4">
          <w:rPr>
            <w:rFonts w:ascii="Calibri" w:hAnsi="Calibri"/>
            <w:sz w:val="24"/>
            <w:szCs w:val="24"/>
            <w:rPrChange w:id="4468" w:author="Razzaghi-Pour, Kavi" w:date="2013-10-30T14:36:00Z">
              <w:rPr>
                <w:rFonts w:ascii="Times New Roman" w:hAnsi="Times New Roman"/>
              </w:rPr>
            </w:rPrChange>
          </w:rPr>
          <w:t xml:space="preserve">2. </w:t>
        </w:r>
      </w:ins>
      <w:ins w:id="4469" w:author="Karima Sansoni" w:date="2013-10-14T16:24:00Z">
        <w:r w:rsidR="00621396" w:rsidRPr="00833ED4">
          <w:rPr>
            <w:rFonts w:ascii="Calibri" w:hAnsi="Calibri"/>
            <w:sz w:val="24"/>
            <w:szCs w:val="24"/>
            <w:rPrChange w:id="4470" w:author="Razzaghi-Pour, Kavi" w:date="2013-10-30T14:36:00Z">
              <w:rPr>
                <w:rFonts w:ascii="Times New Roman" w:hAnsi="Times New Roman"/>
              </w:rPr>
            </w:rPrChange>
          </w:rPr>
          <w:t>Going for a walk</w:t>
        </w:r>
      </w:ins>
      <w:ins w:id="4471" w:author="Catherine Hays" w:date="2013-10-21T13:57:00Z">
        <w:r w:rsidR="00254C1D" w:rsidRPr="00833ED4">
          <w:rPr>
            <w:rFonts w:ascii="Calibri" w:hAnsi="Calibri"/>
            <w:sz w:val="24"/>
            <w:szCs w:val="24"/>
            <w:rPrChange w:id="4472" w:author="Razzaghi-Pour, Kavi" w:date="2013-10-30T14:36:00Z">
              <w:rPr>
                <w:rFonts w:ascii="Times New Roman" w:hAnsi="Times New Roman"/>
              </w:rPr>
            </w:rPrChange>
          </w:rPr>
          <w:t xml:space="preserve"> to the office and back</w:t>
        </w:r>
      </w:ins>
    </w:p>
    <w:p w:rsidR="00850CD6" w:rsidRPr="00833ED4" w:rsidRDefault="00254C1D" w:rsidP="00135423">
      <w:pPr>
        <w:pStyle w:val="ColorfulList-Accent1"/>
        <w:spacing w:after="0"/>
        <w:rPr>
          <w:ins w:id="4473" w:author="Catherine Hays" w:date="2013-10-21T13:32:00Z"/>
          <w:rFonts w:ascii="Calibri" w:hAnsi="Calibri"/>
          <w:sz w:val="24"/>
          <w:szCs w:val="24"/>
          <w:rPrChange w:id="4474" w:author="Razzaghi-Pour, Kavi" w:date="2013-10-30T14:36:00Z">
            <w:rPr>
              <w:ins w:id="4475" w:author="Catherine Hays" w:date="2013-10-21T13:32:00Z"/>
              <w:rFonts w:ascii="Times New Roman" w:hAnsi="Times New Roman"/>
            </w:rPr>
          </w:rPrChange>
        </w:rPr>
      </w:pPr>
      <w:ins w:id="4476" w:author="Catherine Hays" w:date="2013-10-21T13:30:00Z">
        <w:r w:rsidRPr="00833ED4">
          <w:rPr>
            <w:rFonts w:ascii="Calibri" w:hAnsi="Calibri"/>
            <w:sz w:val="24"/>
            <w:szCs w:val="24"/>
            <w:rPrChange w:id="4477" w:author="Razzaghi-Pour, Kavi" w:date="2013-10-30T14:36:00Z">
              <w:rPr>
                <w:rFonts w:ascii="Times New Roman" w:hAnsi="Times New Roman"/>
              </w:rPr>
            </w:rPrChange>
          </w:rPr>
          <w:t>3. Going to ‘break out or quiet</w:t>
        </w:r>
      </w:ins>
      <w:ins w:id="4478" w:author="Catherine Hays" w:date="2013-10-21T13:57:00Z">
        <w:r w:rsidRPr="00833ED4">
          <w:rPr>
            <w:rFonts w:ascii="Calibri" w:hAnsi="Calibri"/>
            <w:sz w:val="24"/>
            <w:szCs w:val="24"/>
            <w:rPrChange w:id="4479" w:author="Razzaghi-Pour, Kavi" w:date="2013-10-30T14:36:00Z">
              <w:rPr>
                <w:rFonts w:ascii="Times New Roman" w:hAnsi="Times New Roman"/>
              </w:rPr>
            </w:rPrChange>
          </w:rPr>
          <w:t>’</w:t>
        </w:r>
      </w:ins>
      <w:ins w:id="4480" w:author="Catherine Hays" w:date="2013-10-21T13:30:00Z">
        <w:r w:rsidR="00850CD6" w:rsidRPr="00833ED4">
          <w:rPr>
            <w:rFonts w:ascii="Calibri" w:hAnsi="Calibri"/>
            <w:sz w:val="24"/>
            <w:szCs w:val="24"/>
            <w:rPrChange w:id="4481" w:author="Razzaghi-Pour, Kavi" w:date="2013-10-30T14:36:00Z">
              <w:rPr>
                <w:rFonts w:ascii="Times New Roman" w:hAnsi="Times New Roman"/>
              </w:rPr>
            </w:rPrChange>
          </w:rPr>
          <w:t xml:space="preserve"> room </w:t>
        </w:r>
      </w:ins>
    </w:p>
    <w:p w:rsidR="00950056" w:rsidRPr="00833ED4" w:rsidRDefault="00950056" w:rsidP="00135423">
      <w:pPr>
        <w:pStyle w:val="ColorfulList-Accent1"/>
        <w:spacing w:after="0"/>
        <w:rPr>
          <w:ins w:id="4482" w:author="Catherine Hays" w:date="2013-10-21T13:58:00Z"/>
          <w:rFonts w:ascii="Calibri" w:hAnsi="Calibri"/>
          <w:sz w:val="24"/>
          <w:szCs w:val="24"/>
          <w:rPrChange w:id="4483" w:author="Razzaghi-Pour, Kavi" w:date="2013-10-30T14:36:00Z">
            <w:rPr>
              <w:ins w:id="4484" w:author="Catherine Hays" w:date="2013-10-21T13:58:00Z"/>
              <w:rFonts w:ascii="Times New Roman" w:hAnsi="Times New Roman"/>
            </w:rPr>
          </w:rPrChange>
        </w:rPr>
      </w:pPr>
      <w:ins w:id="4485" w:author="Catherine Hays" w:date="2013-10-21T13:32:00Z">
        <w:r w:rsidRPr="00833ED4">
          <w:rPr>
            <w:rFonts w:ascii="Calibri" w:hAnsi="Calibri"/>
            <w:sz w:val="24"/>
            <w:szCs w:val="24"/>
            <w:rPrChange w:id="4486" w:author="Razzaghi-Pour, Kavi" w:date="2013-10-30T14:36:00Z">
              <w:rPr>
                <w:rFonts w:ascii="Times New Roman" w:hAnsi="Times New Roman"/>
              </w:rPr>
            </w:rPrChange>
          </w:rPr>
          <w:t>4. Rolling on gym ball</w:t>
        </w:r>
      </w:ins>
    </w:p>
    <w:p w:rsidR="00254C1D" w:rsidRPr="00833ED4" w:rsidRDefault="00254C1D" w:rsidP="00254C1D">
      <w:pPr>
        <w:pStyle w:val="ColorfulList-Accent1"/>
        <w:spacing w:after="0"/>
        <w:rPr>
          <w:ins w:id="4487" w:author="Catherine Hays" w:date="2013-10-21T13:31:00Z"/>
          <w:rFonts w:ascii="Calibri" w:hAnsi="Calibri"/>
          <w:sz w:val="24"/>
          <w:szCs w:val="24"/>
          <w:rPrChange w:id="4488" w:author="Razzaghi-Pour, Kavi" w:date="2013-10-30T14:36:00Z">
            <w:rPr>
              <w:ins w:id="4489" w:author="Catherine Hays" w:date="2013-10-21T13:31:00Z"/>
              <w:rFonts w:ascii="Times New Roman" w:hAnsi="Times New Roman"/>
            </w:rPr>
          </w:rPrChange>
        </w:rPr>
      </w:pPr>
      <w:ins w:id="4490" w:author="Catherine Hays" w:date="2013-10-21T13:58:00Z">
        <w:r w:rsidRPr="00833ED4">
          <w:rPr>
            <w:rFonts w:ascii="Calibri" w:hAnsi="Calibri"/>
            <w:sz w:val="24"/>
            <w:szCs w:val="24"/>
            <w:rPrChange w:id="4491" w:author="Razzaghi-Pour, Kavi" w:date="2013-10-30T14:36:00Z">
              <w:rPr>
                <w:rFonts w:ascii="Times New Roman" w:hAnsi="Times New Roman"/>
              </w:rPr>
            </w:rPrChange>
          </w:rPr>
          <w:t>5. Deep pressure massage eg using ‘rolling pin’ on back</w:t>
        </w:r>
      </w:ins>
    </w:p>
    <w:p w:rsidR="00850CD6" w:rsidRPr="00833ED4" w:rsidRDefault="00850CD6" w:rsidP="00254C1D">
      <w:pPr>
        <w:pStyle w:val="ColorfulList-Accent1"/>
        <w:spacing w:after="0"/>
        <w:ind w:left="0"/>
        <w:rPr>
          <w:ins w:id="4492" w:author="Catherine Hays" w:date="2013-10-21T13:30:00Z"/>
          <w:rFonts w:ascii="Calibri" w:hAnsi="Calibri"/>
          <w:sz w:val="24"/>
          <w:szCs w:val="24"/>
          <w:rPrChange w:id="4493" w:author="Razzaghi-Pour, Kavi" w:date="2013-10-30T14:36:00Z">
            <w:rPr>
              <w:ins w:id="4494" w:author="Catherine Hays" w:date="2013-10-21T13:30:00Z"/>
              <w:rFonts w:ascii="Times New Roman" w:hAnsi="Times New Roman"/>
            </w:rPr>
          </w:rPrChange>
        </w:rPr>
        <w:pPrChange w:id="4495" w:author="Catherine Hays" w:date="2013-10-21T13:58:00Z">
          <w:pPr>
            <w:pStyle w:val="ColorfulList-Accent1"/>
            <w:spacing w:after="0"/>
          </w:pPr>
        </w:pPrChange>
      </w:pPr>
    </w:p>
    <w:p w:rsidR="00254C1D" w:rsidRPr="00833ED4" w:rsidRDefault="00254C1D" w:rsidP="00135423">
      <w:pPr>
        <w:pStyle w:val="ColorfulList-Accent1"/>
        <w:spacing w:after="0"/>
        <w:rPr>
          <w:ins w:id="4496" w:author="Catherine Hays" w:date="2013-10-21T14:00:00Z"/>
          <w:rFonts w:ascii="Calibri" w:hAnsi="Calibri"/>
          <w:sz w:val="24"/>
          <w:szCs w:val="24"/>
          <w:rPrChange w:id="4497" w:author="Razzaghi-Pour, Kavi" w:date="2013-10-30T14:36:00Z">
            <w:rPr>
              <w:ins w:id="4498" w:author="Catherine Hays" w:date="2013-10-21T14:00:00Z"/>
              <w:rFonts w:ascii="Times New Roman" w:hAnsi="Times New Roman"/>
            </w:rPr>
          </w:rPrChange>
        </w:rPr>
      </w:pPr>
      <w:ins w:id="4499" w:author="Catherine Hays" w:date="2013-10-21T14:00:00Z">
        <w:r w:rsidRPr="00833ED4">
          <w:rPr>
            <w:rFonts w:ascii="Calibri" w:hAnsi="Calibri"/>
            <w:sz w:val="24"/>
            <w:szCs w:val="24"/>
            <w:rPrChange w:id="4500" w:author="Razzaghi-Pour, Kavi" w:date="2013-10-30T14:36:00Z">
              <w:rPr>
                <w:rFonts w:ascii="Times New Roman" w:hAnsi="Times New Roman"/>
              </w:rPr>
            </w:rPrChange>
          </w:rPr>
          <w:t>Providing enough break/meal times to cater for movment needs and ensure the child is not hungry.</w:t>
        </w:r>
      </w:ins>
    </w:p>
    <w:p w:rsidR="00621396" w:rsidRPr="00833ED4" w:rsidRDefault="00621396" w:rsidP="00135423">
      <w:pPr>
        <w:pStyle w:val="ColorfulList-Accent1"/>
        <w:spacing w:after="0"/>
        <w:rPr>
          <w:ins w:id="4501" w:author="Karima Sansoni" w:date="2013-10-14T16:24:00Z"/>
          <w:rFonts w:ascii="Calibri" w:hAnsi="Calibri"/>
          <w:sz w:val="24"/>
          <w:szCs w:val="24"/>
          <w:rPrChange w:id="4502" w:author="Razzaghi-Pour, Kavi" w:date="2013-10-30T14:36:00Z">
            <w:rPr>
              <w:ins w:id="4503" w:author="Karima Sansoni" w:date="2013-10-14T16:24:00Z"/>
              <w:rFonts w:ascii="Times New Roman" w:hAnsi="Times New Roman"/>
            </w:rPr>
          </w:rPrChange>
        </w:rPr>
      </w:pPr>
      <w:ins w:id="4504" w:author="Karima Sansoni" w:date="2013-10-14T16:24:00Z">
        <w:r w:rsidRPr="00833ED4">
          <w:rPr>
            <w:rFonts w:ascii="Calibri" w:hAnsi="Calibri"/>
            <w:sz w:val="24"/>
            <w:szCs w:val="24"/>
            <w:rPrChange w:id="4505" w:author="Razzaghi-Pour, Kavi" w:date="2013-10-30T14:36:00Z">
              <w:rPr>
                <w:rFonts w:ascii="Times New Roman" w:hAnsi="Times New Roman"/>
              </w:rPr>
            </w:rPrChange>
          </w:rPr>
          <w:t>Swinging in a hammock or swing</w:t>
        </w:r>
      </w:ins>
    </w:p>
    <w:p w:rsidR="00621396" w:rsidRPr="00833ED4" w:rsidDel="00254C1D" w:rsidRDefault="00621396" w:rsidP="00135423">
      <w:pPr>
        <w:pStyle w:val="ColorfulList-Accent1"/>
        <w:spacing w:after="0"/>
        <w:rPr>
          <w:ins w:id="4506" w:author="Karima Sansoni" w:date="2013-10-14T16:25:00Z"/>
          <w:del w:id="4507" w:author="Catherine Hays" w:date="2013-10-21T13:58:00Z"/>
          <w:rFonts w:ascii="Calibri" w:hAnsi="Calibri"/>
          <w:sz w:val="24"/>
          <w:szCs w:val="24"/>
          <w:rPrChange w:id="4508" w:author="Razzaghi-Pour, Kavi" w:date="2013-10-30T14:36:00Z">
            <w:rPr>
              <w:ins w:id="4509" w:author="Karima Sansoni" w:date="2013-10-14T16:25:00Z"/>
              <w:del w:id="4510" w:author="Catherine Hays" w:date="2013-10-21T13:58:00Z"/>
              <w:rFonts w:ascii="Times New Roman" w:hAnsi="Times New Roman"/>
            </w:rPr>
          </w:rPrChange>
        </w:rPr>
      </w:pPr>
      <w:ins w:id="4511" w:author="Karima Sansoni" w:date="2013-10-14T16:25:00Z">
        <w:del w:id="4512" w:author="Catherine Hays" w:date="2013-10-21T13:58:00Z">
          <w:r w:rsidRPr="00833ED4" w:rsidDel="00254C1D">
            <w:rPr>
              <w:rFonts w:ascii="Calibri" w:hAnsi="Calibri"/>
              <w:sz w:val="24"/>
              <w:szCs w:val="24"/>
              <w:rPrChange w:id="4513" w:author="Razzaghi-Pour, Kavi" w:date="2013-10-30T14:36:00Z">
                <w:rPr>
                  <w:rFonts w:ascii="Times New Roman" w:hAnsi="Times New Roman"/>
                </w:rPr>
              </w:rPrChange>
            </w:rPr>
            <w:delText>Rolling over a gym ball</w:delText>
          </w:r>
        </w:del>
      </w:ins>
    </w:p>
    <w:p w:rsidR="00621396" w:rsidRPr="00833ED4" w:rsidDel="00254C1D" w:rsidRDefault="00621396" w:rsidP="00135423">
      <w:pPr>
        <w:pStyle w:val="ColorfulList-Accent1"/>
        <w:spacing w:after="0"/>
        <w:rPr>
          <w:ins w:id="4514" w:author="Karima Sansoni" w:date="2013-10-14T16:24:00Z"/>
          <w:del w:id="4515" w:author="Catherine Hays" w:date="2013-10-21T13:58:00Z"/>
          <w:rFonts w:ascii="Calibri" w:hAnsi="Calibri"/>
          <w:sz w:val="24"/>
          <w:szCs w:val="24"/>
          <w:rPrChange w:id="4516" w:author="Razzaghi-Pour, Kavi" w:date="2013-10-30T14:36:00Z">
            <w:rPr>
              <w:ins w:id="4517" w:author="Karima Sansoni" w:date="2013-10-14T16:24:00Z"/>
              <w:del w:id="4518" w:author="Catherine Hays" w:date="2013-10-21T13:58:00Z"/>
              <w:rFonts w:ascii="Times New Roman" w:hAnsi="Times New Roman"/>
            </w:rPr>
          </w:rPrChange>
        </w:rPr>
      </w:pPr>
      <w:ins w:id="4519" w:author="Karima Sansoni" w:date="2013-10-14T16:25:00Z">
        <w:del w:id="4520" w:author="Catherine Hays" w:date="2013-10-21T13:58:00Z">
          <w:r w:rsidRPr="00833ED4" w:rsidDel="00254C1D">
            <w:rPr>
              <w:rFonts w:ascii="Calibri" w:hAnsi="Calibri"/>
              <w:sz w:val="24"/>
              <w:szCs w:val="24"/>
              <w:rPrChange w:id="4521" w:author="Razzaghi-Pour, Kavi" w:date="2013-10-30T14:36:00Z">
                <w:rPr>
                  <w:rFonts w:ascii="Times New Roman" w:hAnsi="Times New Roman"/>
                </w:rPr>
              </w:rPrChange>
            </w:rPr>
            <w:delText>Deep pressure massage</w:delText>
          </w:r>
        </w:del>
      </w:ins>
      <w:ins w:id="4522" w:author="Karima Sansoni" w:date="2013-10-14T16:24:00Z">
        <w:del w:id="4523" w:author="Catherine Hays" w:date="2013-10-21T13:58:00Z">
          <w:r w:rsidRPr="00833ED4" w:rsidDel="00254C1D">
            <w:rPr>
              <w:rFonts w:ascii="Calibri" w:hAnsi="Calibri"/>
              <w:sz w:val="24"/>
              <w:szCs w:val="24"/>
              <w:rPrChange w:id="4524" w:author="Razzaghi-Pour, Kavi" w:date="2013-10-30T14:36:00Z">
                <w:rPr>
                  <w:rFonts w:ascii="Times New Roman" w:hAnsi="Times New Roman"/>
                </w:rPr>
              </w:rPrChange>
            </w:rPr>
            <w:delText xml:space="preserve"> </w:delText>
          </w:r>
        </w:del>
      </w:ins>
    </w:p>
    <w:p w:rsidR="00621396" w:rsidRPr="00833ED4" w:rsidRDefault="00621396" w:rsidP="00135423">
      <w:pPr>
        <w:pStyle w:val="ColorfulList-Accent1"/>
        <w:spacing w:after="0"/>
        <w:rPr>
          <w:ins w:id="4525" w:author="Razzaghi-Pour, Kavi" w:date="2013-10-09T12:52:00Z"/>
          <w:rFonts w:ascii="Calibri" w:hAnsi="Calibri"/>
          <w:sz w:val="24"/>
          <w:szCs w:val="24"/>
          <w:rPrChange w:id="4526" w:author="Razzaghi-Pour, Kavi" w:date="2013-10-30T14:36:00Z">
            <w:rPr>
              <w:ins w:id="4527" w:author="Razzaghi-Pour, Kavi" w:date="2013-10-09T12:52:00Z"/>
              <w:rFonts w:ascii="Times New Roman" w:hAnsi="Times New Roman"/>
            </w:rPr>
          </w:rPrChange>
        </w:rPr>
      </w:pPr>
    </w:p>
    <w:p w:rsidR="00373965" w:rsidRPr="00833ED4" w:rsidRDefault="00373965" w:rsidP="00135423">
      <w:pPr>
        <w:pStyle w:val="ColorfulList-Accent1"/>
        <w:spacing w:after="0"/>
        <w:rPr>
          <w:ins w:id="4528" w:author="Razzaghi-Pour, Kavi" w:date="2013-10-09T12:52:00Z"/>
          <w:rFonts w:ascii="Calibri" w:hAnsi="Calibri"/>
          <w:sz w:val="24"/>
          <w:szCs w:val="24"/>
          <w:rPrChange w:id="4529" w:author="Razzaghi-Pour, Kavi" w:date="2013-10-30T14:36:00Z">
            <w:rPr>
              <w:ins w:id="4530" w:author="Razzaghi-Pour, Kavi" w:date="2013-10-09T12:52:00Z"/>
              <w:rFonts w:ascii="Times New Roman" w:hAnsi="Times New Roman"/>
            </w:rPr>
          </w:rPrChange>
        </w:rPr>
      </w:pPr>
      <w:ins w:id="4531" w:author="Razzaghi-Pour, Kavi" w:date="2013-10-09T12:52:00Z">
        <w:r w:rsidRPr="00833ED4">
          <w:rPr>
            <w:rFonts w:ascii="Calibri" w:hAnsi="Calibri"/>
            <w:sz w:val="24"/>
            <w:szCs w:val="24"/>
            <w:rPrChange w:id="4532" w:author="Razzaghi-Pour, Kavi" w:date="2013-10-30T14:36:00Z">
              <w:rPr>
                <w:rFonts w:ascii="Times New Roman" w:hAnsi="Times New Roman"/>
              </w:rPr>
            </w:rPrChange>
          </w:rPr>
          <w:t>What are the most common heavy muscle work that can be done in a classroom?</w:t>
        </w:r>
      </w:ins>
    </w:p>
    <w:p w:rsidR="00850CD6" w:rsidRPr="00833ED4" w:rsidRDefault="00850CD6" w:rsidP="00850CD6">
      <w:pPr>
        <w:pStyle w:val="ColorfulList-Accent1"/>
        <w:numPr>
          <w:ilvl w:val="0"/>
          <w:numId w:val="22"/>
        </w:numPr>
        <w:spacing w:after="0"/>
        <w:rPr>
          <w:ins w:id="4533" w:author="Catherine Hays" w:date="2013-10-21T13:31:00Z"/>
          <w:rFonts w:ascii="Calibri" w:hAnsi="Calibri"/>
          <w:sz w:val="24"/>
          <w:szCs w:val="24"/>
          <w:rPrChange w:id="4534" w:author="Razzaghi-Pour, Kavi" w:date="2013-10-30T14:36:00Z">
            <w:rPr>
              <w:ins w:id="4535" w:author="Catherine Hays" w:date="2013-10-21T13:31:00Z"/>
              <w:rFonts w:ascii="Times New Roman" w:hAnsi="Times New Roman"/>
            </w:rPr>
          </w:rPrChange>
        </w:rPr>
        <w:pPrChange w:id="4536" w:author="Catherine Hays" w:date="2013-10-21T13:31:00Z">
          <w:pPr>
            <w:pStyle w:val="ColorfulList-Accent1"/>
            <w:spacing w:after="0"/>
          </w:pPr>
        </w:pPrChange>
      </w:pPr>
      <w:ins w:id="4537" w:author="Catherine Hays" w:date="2013-10-21T13:31:00Z">
        <w:r w:rsidRPr="00833ED4">
          <w:rPr>
            <w:rFonts w:ascii="Calibri" w:hAnsi="Calibri"/>
            <w:sz w:val="24"/>
            <w:szCs w:val="24"/>
            <w:rPrChange w:id="4538" w:author="Razzaghi-Pour, Kavi" w:date="2013-10-30T14:36:00Z">
              <w:rPr>
                <w:rFonts w:ascii="Times New Roman" w:hAnsi="Times New Roman"/>
              </w:rPr>
            </w:rPrChange>
          </w:rPr>
          <w:t>Stretchy theraband exercises</w:t>
        </w:r>
      </w:ins>
    </w:p>
    <w:p w:rsidR="00850CD6" w:rsidRPr="00833ED4" w:rsidRDefault="00850CD6" w:rsidP="00850CD6">
      <w:pPr>
        <w:pStyle w:val="ColorfulList-Accent1"/>
        <w:numPr>
          <w:ilvl w:val="0"/>
          <w:numId w:val="22"/>
        </w:numPr>
        <w:spacing w:after="0"/>
        <w:rPr>
          <w:ins w:id="4539" w:author="Catherine Hays" w:date="2013-10-21T13:32:00Z"/>
          <w:rFonts w:ascii="Calibri" w:hAnsi="Calibri"/>
          <w:sz w:val="24"/>
          <w:szCs w:val="24"/>
          <w:rPrChange w:id="4540" w:author="Razzaghi-Pour, Kavi" w:date="2013-10-30T14:36:00Z">
            <w:rPr>
              <w:ins w:id="4541" w:author="Catherine Hays" w:date="2013-10-21T13:32:00Z"/>
              <w:rFonts w:ascii="Times New Roman" w:hAnsi="Times New Roman"/>
            </w:rPr>
          </w:rPrChange>
        </w:rPr>
        <w:pPrChange w:id="4542" w:author="Catherine Hays" w:date="2013-10-21T13:31:00Z">
          <w:pPr>
            <w:pStyle w:val="ColorfulList-Accent1"/>
            <w:spacing w:after="0"/>
          </w:pPr>
        </w:pPrChange>
      </w:pPr>
      <w:ins w:id="4543" w:author="Catherine Hays" w:date="2013-10-21T13:32:00Z">
        <w:r w:rsidRPr="00833ED4">
          <w:rPr>
            <w:rFonts w:ascii="Calibri" w:hAnsi="Calibri"/>
            <w:sz w:val="24"/>
            <w:szCs w:val="24"/>
            <w:rPrChange w:id="4544" w:author="Razzaghi-Pour, Kavi" w:date="2013-10-30T14:36:00Z">
              <w:rPr>
                <w:rFonts w:ascii="Times New Roman" w:hAnsi="Times New Roman"/>
              </w:rPr>
            </w:rPrChange>
          </w:rPr>
          <w:t>Participating in gym/sport class/program</w:t>
        </w:r>
      </w:ins>
    </w:p>
    <w:p w:rsidR="00850CD6" w:rsidRPr="00833ED4" w:rsidRDefault="00850CD6" w:rsidP="00850CD6">
      <w:pPr>
        <w:pStyle w:val="ColorfulList-Accent1"/>
        <w:numPr>
          <w:ilvl w:val="0"/>
          <w:numId w:val="22"/>
        </w:numPr>
        <w:spacing w:after="0"/>
        <w:rPr>
          <w:ins w:id="4545" w:author="Catherine Hays" w:date="2013-10-21T13:31:00Z"/>
          <w:rFonts w:ascii="Calibri" w:hAnsi="Calibri"/>
          <w:sz w:val="24"/>
          <w:szCs w:val="24"/>
          <w:rPrChange w:id="4546" w:author="Razzaghi-Pour, Kavi" w:date="2013-10-30T14:36:00Z">
            <w:rPr>
              <w:ins w:id="4547" w:author="Catherine Hays" w:date="2013-10-21T13:31:00Z"/>
              <w:rFonts w:ascii="Times New Roman" w:hAnsi="Times New Roman"/>
            </w:rPr>
          </w:rPrChange>
        </w:rPr>
        <w:pPrChange w:id="4548" w:author="Catherine Hays" w:date="2013-10-21T13:31:00Z">
          <w:pPr>
            <w:pStyle w:val="ColorfulList-Accent1"/>
            <w:spacing w:after="0"/>
          </w:pPr>
        </w:pPrChange>
      </w:pPr>
    </w:p>
    <w:p w:rsidR="0097093C" w:rsidRPr="00833ED4" w:rsidRDefault="0097093C" w:rsidP="00135423">
      <w:pPr>
        <w:pStyle w:val="ColorfulList-Accent1"/>
        <w:spacing w:after="0"/>
        <w:rPr>
          <w:ins w:id="4549" w:author="Karima Sansoni" w:date="2013-10-14T16:18:00Z"/>
          <w:rFonts w:ascii="Calibri" w:hAnsi="Calibri"/>
          <w:sz w:val="24"/>
          <w:szCs w:val="24"/>
          <w:rPrChange w:id="4550" w:author="Razzaghi-Pour, Kavi" w:date="2013-10-30T14:36:00Z">
            <w:rPr>
              <w:ins w:id="4551" w:author="Karima Sansoni" w:date="2013-10-14T16:18:00Z"/>
              <w:rFonts w:ascii="Times New Roman" w:hAnsi="Times New Roman"/>
            </w:rPr>
          </w:rPrChange>
        </w:rPr>
      </w:pPr>
      <w:ins w:id="4552" w:author="Karima Sansoni" w:date="2013-10-14T16:18:00Z">
        <w:r w:rsidRPr="00833ED4">
          <w:rPr>
            <w:rFonts w:ascii="Calibri" w:hAnsi="Calibri"/>
            <w:sz w:val="24"/>
            <w:szCs w:val="24"/>
            <w:rPrChange w:id="4553" w:author="Razzaghi-Pour, Kavi" w:date="2013-10-30T14:36:00Z">
              <w:rPr>
                <w:rFonts w:ascii="Times New Roman" w:hAnsi="Times New Roman"/>
              </w:rPr>
            </w:rPrChange>
          </w:rPr>
          <w:t>Stacking chairs</w:t>
        </w:r>
      </w:ins>
    </w:p>
    <w:p w:rsidR="0097093C" w:rsidRPr="00833ED4" w:rsidRDefault="0097093C" w:rsidP="00135423">
      <w:pPr>
        <w:pStyle w:val="ColorfulList-Accent1"/>
        <w:spacing w:after="0"/>
        <w:rPr>
          <w:ins w:id="4554" w:author="Karima Sansoni" w:date="2013-10-14T16:18:00Z"/>
          <w:rFonts w:ascii="Calibri" w:hAnsi="Calibri"/>
          <w:sz w:val="24"/>
          <w:szCs w:val="24"/>
          <w:rPrChange w:id="4555" w:author="Razzaghi-Pour, Kavi" w:date="2013-10-30T14:36:00Z">
            <w:rPr>
              <w:ins w:id="4556" w:author="Karima Sansoni" w:date="2013-10-14T16:18:00Z"/>
              <w:rFonts w:ascii="Times New Roman" w:hAnsi="Times New Roman"/>
            </w:rPr>
          </w:rPrChange>
        </w:rPr>
      </w:pPr>
      <w:ins w:id="4557" w:author="Karima Sansoni" w:date="2013-10-14T16:18:00Z">
        <w:r w:rsidRPr="00833ED4">
          <w:rPr>
            <w:rFonts w:ascii="Calibri" w:hAnsi="Calibri"/>
            <w:sz w:val="24"/>
            <w:szCs w:val="24"/>
            <w:rPrChange w:id="4558" w:author="Razzaghi-Pour, Kavi" w:date="2013-10-30T14:36:00Z">
              <w:rPr>
                <w:rFonts w:ascii="Times New Roman" w:hAnsi="Times New Roman"/>
              </w:rPr>
            </w:rPrChange>
          </w:rPr>
          <w:t>Wiping board</w:t>
        </w:r>
      </w:ins>
    </w:p>
    <w:p w:rsidR="0097093C" w:rsidRPr="00833ED4" w:rsidRDefault="0097093C" w:rsidP="00135423">
      <w:pPr>
        <w:pStyle w:val="ColorfulList-Accent1"/>
        <w:spacing w:after="0"/>
        <w:rPr>
          <w:ins w:id="4559" w:author="Karima Sansoni" w:date="2013-10-14T16:19:00Z"/>
          <w:rFonts w:ascii="Calibri" w:hAnsi="Calibri"/>
          <w:sz w:val="24"/>
          <w:szCs w:val="24"/>
          <w:rPrChange w:id="4560" w:author="Razzaghi-Pour, Kavi" w:date="2013-10-30T14:36:00Z">
            <w:rPr>
              <w:ins w:id="4561" w:author="Karima Sansoni" w:date="2013-10-14T16:19:00Z"/>
              <w:rFonts w:ascii="Times New Roman" w:hAnsi="Times New Roman"/>
            </w:rPr>
          </w:rPrChange>
        </w:rPr>
      </w:pPr>
      <w:ins w:id="4562" w:author="Karima Sansoni" w:date="2013-10-14T16:19:00Z">
        <w:r w:rsidRPr="00833ED4">
          <w:rPr>
            <w:rFonts w:ascii="Calibri" w:hAnsi="Calibri"/>
            <w:sz w:val="24"/>
            <w:szCs w:val="24"/>
            <w:rPrChange w:id="4563" w:author="Razzaghi-Pour, Kavi" w:date="2013-10-30T14:36:00Z">
              <w:rPr>
                <w:rFonts w:ascii="Times New Roman" w:hAnsi="Times New Roman"/>
              </w:rPr>
            </w:rPrChange>
          </w:rPr>
          <w:t>Carrying bag or heavy books</w:t>
        </w:r>
      </w:ins>
    </w:p>
    <w:p w:rsidR="00373965" w:rsidRPr="00833ED4" w:rsidDel="00850CD6" w:rsidRDefault="0097093C" w:rsidP="00135423">
      <w:pPr>
        <w:pStyle w:val="ColorfulList-Accent1"/>
        <w:spacing w:after="0"/>
        <w:rPr>
          <w:ins w:id="4564" w:author="Karima Sansoni" w:date="2013-10-14T16:19:00Z"/>
          <w:del w:id="4565" w:author="Catherine Hays" w:date="2013-10-21T13:31:00Z"/>
          <w:rFonts w:ascii="Calibri" w:hAnsi="Calibri"/>
          <w:sz w:val="24"/>
          <w:szCs w:val="24"/>
          <w:rPrChange w:id="4566" w:author="Razzaghi-Pour, Kavi" w:date="2013-10-30T14:36:00Z">
            <w:rPr>
              <w:ins w:id="4567" w:author="Karima Sansoni" w:date="2013-10-14T16:19:00Z"/>
              <w:del w:id="4568" w:author="Catherine Hays" w:date="2013-10-21T13:31:00Z"/>
              <w:rFonts w:ascii="Times New Roman" w:hAnsi="Times New Roman"/>
            </w:rPr>
          </w:rPrChange>
        </w:rPr>
      </w:pPr>
      <w:ins w:id="4569" w:author="Karima Sansoni" w:date="2013-10-14T16:19:00Z">
        <w:del w:id="4570" w:author="Catherine Hays" w:date="2013-10-21T13:31:00Z">
          <w:r w:rsidRPr="00833ED4" w:rsidDel="00850CD6">
            <w:rPr>
              <w:rFonts w:ascii="Calibri" w:hAnsi="Calibri"/>
              <w:sz w:val="24"/>
              <w:szCs w:val="24"/>
              <w:rPrChange w:id="4571" w:author="Razzaghi-Pour, Kavi" w:date="2013-10-30T14:36:00Z">
                <w:rPr>
                  <w:rFonts w:ascii="Times New Roman" w:hAnsi="Times New Roman"/>
                </w:rPr>
              </w:rPrChange>
            </w:rPr>
            <w:delText>Stretchy theraband</w:delText>
          </w:r>
        </w:del>
      </w:ins>
      <w:ins w:id="4572" w:author="Razzaghi-Pour, Kavi" w:date="2013-10-09T12:51:00Z">
        <w:del w:id="4573" w:author="Catherine Hays" w:date="2013-10-21T13:31:00Z">
          <w:r w:rsidR="00373965" w:rsidRPr="00833ED4" w:rsidDel="00850CD6">
            <w:rPr>
              <w:rFonts w:ascii="Calibri" w:hAnsi="Calibri"/>
              <w:sz w:val="24"/>
              <w:szCs w:val="24"/>
              <w:rPrChange w:id="4574" w:author="Razzaghi-Pour, Kavi" w:date="2013-10-30T14:36:00Z">
                <w:rPr>
                  <w:rFonts w:ascii="Times New Roman" w:hAnsi="Times New Roman"/>
                </w:rPr>
              </w:rPrChange>
            </w:rPr>
            <w:delText xml:space="preserve"> </w:delText>
          </w:r>
        </w:del>
      </w:ins>
      <w:ins w:id="4575" w:author="Karima Sansoni" w:date="2013-10-14T16:19:00Z">
        <w:del w:id="4576" w:author="Catherine Hays" w:date="2013-10-21T13:31:00Z">
          <w:r w:rsidRPr="00833ED4" w:rsidDel="00850CD6">
            <w:rPr>
              <w:rFonts w:ascii="Calibri" w:hAnsi="Calibri"/>
              <w:sz w:val="24"/>
              <w:szCs w:val="24"/>
              <w:rPrChange w:id="4577" w:author="Razzaghi-Pour, Kavi" w:date="2013-10-30T14:36:00Z">
                <w:rPr>
                  <w:rFonts w:ascii="Times New Roman" w:hAnsi="Times New Roman"/>
                </w:rPr>
              </w:rPrChange>
            </w:rPr>
            <w:delText>exercises</w:delText>
          </w:r>
        </w:del>
      </w:ins>
    </w:p>
    <w:p w:rsidR="0097093C" w:rsidRPr="00833ED4" w:rsidRDefault="0097093C" w:rsidP="00135423">
      <w:pPr>
        <w:pStyle w:val="ColorfulList-Accent1"/>
        <w:spacing w:after="0"/>
        <w:rPr>
          <w:ins w:id="4578" w:author="Karima Sansoni" w:date="2013-10-14T16:19:00Z"/>
          <w:rFonts w:ascii="Calibri" w:hAnsi="Calibri"/>
          <w:sz w:val="24"/>
          <w:szCs w:val="24"/>
          <w:rPrChange w:id="4579" w:author="Razzaghi-Pour, Kavi" w:date="2013-10-30T14:36:00Z">
            <w:rPr>
              <w:ins w:id="4580" w:author="Karima Sansoni" w:date="2013-10-14T16:19:00Z"/>
              <w:rFonts w:ascii="Times New Roman" w:hAnsi="Times New Roman"/>
            </w:rPr>
          </w:rPrChange>
        </w:rPr>
      </w:pPr>
      <w:ins w:id="4581" w:author="Karima Sansoni" w:date="2013-10-14T16:19:00Z">
        <w:r w:rsidRPr="00833ED4">
          <w:rPr>
            <w:rFonts w:ascii="Calibri" w:hAnsi="Calibri"/>
            <w:sz w:val="24"/>
            <w:szCs w:val="24"/>
            <w:rPrChange w:id="4582" w:author="Razzaghi-Pour, Kavi" w:date="2013-10-30T14:36:00Z">
              <w:rPr>
                <w:rFonts w:ascii="Times New Roman" w:hAnsi="Times New Roman"/>
              </w:rPr>
            </w:rPrChange>
          </w:rPr>
          <w:t>Bouncing or rolling on gym ball</w:t>
        </w:r>
      </w:ins>
    </w:p>
    <w:p w:rsidR="0097093C" w:rsidRPr="00833ED4" w:rsidRDefault="0097093C" w:rsidP="00135423">
      <w:pPr>
        <w:pStyle w:val="ColorfulList-Accent1"/>
        <w:spacing w:after="0"/>
        <w:rPr>
          <w:ins w:id="4583" w:author="Karima Sansoni" w:date="2013-10-14T16:20:00Z"/>
          <w:rFonts w:ascii="Calibri" w:hAnsi="Calibri"/>
          <w:sz w:val="24"/>
          <w:szCs w:val="24"/>
          <w:rPrChange w:id="4584" w:author="Razzaghi-Pour, Kavi" w:date="2013-10-30T14:36:00Z">
            <w:rPr>
              <w:ins w:id="4585" w:author="Karima Sansoni" w:date="2013-10-14T16:20:00Z"/>
              <w:rFonts w:ascii="Times New Roman" w:hAnsi="Times New Roman"/>
            </w:rPr>
          </w:rPrChange>
        </w:rPr>
      </w:pPr>
      <w:ins w:id="4586" w:author="Karima Sansoni" w:date="2013-10-14T16:19:00Z">
        <w:r w:rsidRPr="00833ED4">
          <w:rPr>
            <w:rFonts w:ascii="Calibri" w:hAnsi="Calibri"/>
            <w:sz w:val="24"/>
            <w:szCs w:val="24"/>
            <w:rPrChange w:id="4587" w:author="Razzaghi-Pour, Kavi" w:date="2013-10-30T14:36:00Z">
              <w:rPr>
                <w:rFonts w:ascii="Times New Roman" w:hAnsi="Times New Roman"/>
              </w:rPr>
            </w:rPrChange>
          </w:rPr>
          <w:t>Chair push ups</w:t>
        </w:r>
      </w:ins>
    </w:p>
    <w:p w:rsidR="0097093C" w:rsidRPr="00833ED4" w:rsidRDefault="0097093C" w:rsidP="00135423">
      <w:pPr>
        <w:pStyle w:val="ColorfulList-Accent1"/>
        <w:spacing w:after="0"/>
        <w:rPr>
          <w:ins w:id="4588" w:author="Karima Sansoni" w:date="2013-10-14T16:19:00Z"/>
          <w:rFonts w:ascii="Calibri" w:hAnsi="Calibri"/>
          <w:sz w:val="24"/>
          <w:szCs w:val="24"/>
          <w:rPrChange w:id="4589" w:author="Razzaghi-Pour, Kavi" w:date="2013-10-30T14:36:00Z">
            <w:rPr>
              <w:ins w:id="4590" w:author="Karima Sansoni" w:date="2013-10-14T16:19:00Z"/>
              <w:rFonts w:ascii="Times New Roman" w:hAnsi="Times New Roman"/>
            </w:rPr>
          </w:rPrChange>
        </w:rPr>
      </w:pPr>
      <w:ins w:id="4591" w:author="Karima Sansoni" w:date="2013-10-14T16:20:00Z">
        <w:r w:rsidRPr="00833ED4">
          <w:rPr>
            <w:rFonts w:ascii="Calibri" w:hAnsi="Calibri"/>
            <w:sz w:val="24"/>
            <w:szCs w:val="24"/>
            <w:rPrChange w:id="4592" w:author="Razzaghi-Pour, Kavi" w:date="2013-10-30T14:36:00Z">
              <w:rPr>
                <w:rFonts w:ascii="Times New Roman" w:hAnsi="Times New Roman"/>
              </w:rPr>
            </w:rPrChange>
          </w:rPr>
          <w:t>Heavy muscle work for mouth:</w:t>
        </w:r>
      </w:ins>
    </w:p>
    <w:p w:rsidR="0097093C" w:rsidRPr="00833ED4" w:rsidRDefault="0097093C" w:rsidP="00135423">
      <w:pPr>
        <w:pStyle w:val="ColorfulList-Accent1"/>
        <w:spacing w:after="0"/>
        <w:rPr>
          <w:ins w:id="4593" w:author="Karima Sansoni" w:date="2013-10-14T16:20:00Z"/>
          <w:rFonts w:ascii="Calibri" w:hAnsi="Calibri"/>
          <w:sz w:val="24"/>
          <w:szCs w:val="24"/>
          <w:rPrChange w:id="4594" w:author="Razzaghi-Pour, Kavi" w:date="2013-10-30T14:36:00Z">
            <w:rPr>
              <w:ins w:id="4595" w:author="Karima Sansoni" w:date="2013-10-14T16:20:00Z"/>
              <w:rFonts w:ascii="Times New Roman" w:hAnsi="Times New Roman"/>
            </w:rPr>
          </w:rPrChange>
        </w:rPr>
      </w:pPr>
      <w:ins w:id="4596" w:author="Karima Sansoni" w:date="2013-10-14T16:20:00Z">
        <w:r w:rsidRPr="00833ED4">
          <w:rPr>
            <w:rFonts w:ascii="Calibri" w:hAnsi="Calibri"/>
            <w:sz w:val="24"/>
            <w:szCs w:val="24"/>
            <w:rPrChange w:id="4597" w:author="Razzaghi-Pour, Kavi" w:date="2013-10-30T14:36:00Z">
              <w:rPr>
                <w:rFonts w:ascii="Times New Roman" w:hAnsi="Times New Roman"/>
              </w:rPr>
            </w:rPrChange>
          </w:rPr>
          <w:t>Chewing on chewy tube</w:t>
        </w:r>
      </w:ins>
    </w:p>
    <w:p w:rsidR="0097093C" w:rsidRPr="00833ED4" w:rsidRDefault="0097093C" w:rsidP="00135423">
      <w:pPr>
        <w:pStyle w:val="ColorfulList-Accent1"/>
        <w:spacing w:after="0"/>
        <w:rPr>
          <w:ins w:id="4598" w:author="Karima Sansoni" w:date="2013-10-14T16:19:00Z"/>
          <w:rFonts w:ascii="Calibri" w:hAnsi="Calibri"/>
          <w:sz w:val="24"/>
          <w:szCs w:val="24"/>
          <w:rPrChange w:id="4599" w:author="Razzaghi-Pour, Kavi" w:date="2013-10-30T14:36:00Z">
            <w:rPr>
              <w:ins w:id="4600" w:author="Karima Sansoni" w:date="2013-10-14T16:19:00Z"/>
              <w:rFonts w:ascii="Times New Roman" w:hAnsi="Times New Roman"/>
            </w:rPr>
          </w:rPrChange>
        </w:rPr>
      </w:pPr>
      <w:ins w:id="4601" w:author="Karima Sansoni" w:date="2013-10-14T16:20:00Z">
        <w:r w:rsidRPr="00833ED4">
          <w:rPr>
            <w:rFonts w:ascii="Calibri" w:hAnsi="Calibri"/>
            <w:sz w:val="24"/>
            <w:szCs w:val="24"/>
            <w:rPrChange w:id="4602" w:author="Razzaghi-Pour, Kavi" w:date="2013-10-30T14:36:00Z">
              <w:rPr>
                <w:rFonts w:ascii="Times New Roman" w:hAnsi="Times New Roman"/>
              </w:rPr>
            </w:rPrChange>
          </w:rPr>
          <w:t>Drinking from a straw</w:t>
        </w:r>
      </w:ins>
    </w:p>
    <w:p w:rsidR="0097093C" w:rsidRPr="00833ED4" w:rsidRDefault="0097093C" w:rsidP="00135423">
      <w:pPr>
        <w:pStyle w:val="ColorfulList-Accent1"/>
        <w:spacing w:after="0"/>
        <w:rPr>
          <w:ins w:id="4603" w:author="Karima Sansoni" w:date="2013-10-14T16:19:00Z"/>
          <w:rFonts w:ascii="Calibri" w:hAnsi="Calibri"/>
          <w:sz w:val="24"/>
          <w:szCs w:val="24"/>
          <w:rPrChange w:id="4604" w:author="Razzaghi-Pour, Kavi" w:date="2013-10-30T14:36:00Z">
            <w:rPr>
              <w:ins w:id="4605" w:author="Karima Sansoni" w:date="2013-10-14T16:19:00Z"/>
              <w:rFonts w:ascii="Times New Roman" w:hAnsi="Times New Roman"/>
            </w:rPr>
          </w:rPrChange>
        </w:rPr>
      </w:pPr>
    </w:p>
    <w:p w:rsidR="0097093C" w:rsidRPr="00833ED4" w:rsidRDefault="0097093C" w:rsidP="00135423">
      <w:pPr>
        <w:pStyle w:val="ColorfulList-Accent1"/>
        <w:spacing w:after="0"/>
        <w:rPr>
          <w:rFonts w:ascii="Calibri" w:hAnsi="Calibri"/>
          <w:sz w:val="24"/>
          <w:szCs w:val="24"/>
          <w:rPrChange w:id="4606" w:author="Razzaghi-Pour, Kavi" w:date="2013-10-30T14:36:00Z">
            <w:rPr>
              <w:rFonts w:ascii="Times New Roman" w:hAnsi="Times New Roman"/>
            </w:rPr>
          </w:rPrChange>
        </w:rPr>
      </w:pPr>
    </w:p>
    <w:p w:rsidR="006714E8" w:rsidRPr="00833ED4" w:rsidRDefault="006714E8" w:rsidP="00B66DA9">
      <w:pPr>
        <w:spacing w:after="0"/>
        <w:rPr>
          <w:rFonts w:ascii="Calibri" w:hAnsi="Calibri"/>
          <w:b/>
          <w:sz w:val="24"/>
          <w:szCs w:val="24"/>
          <w:rPrChange w:id="4607" w:author="Razzaghi-Pour, Kavi" w:date="2013-10-30T14:36:00Z">
            <w:rPr>
              <w:rFonts w:ascii="Times New Roman" w:hAnsi="Times New Roman"/>
              <w:b/>
            </w:rPr>
          </w:rPrChange>
        </w:rPr>
      </w:pPr>
    </w:p>
    <w:p w:rsidR="00B66DA9" w:rsidRPr="00833ED4" w:rsidRDefault="00B66DA9" w:rsidP="00B66DA9">
      <w:pPr>
        <w:spacing w:after="0"/>
        <w:rPr>
          <w:rFonts w:ascii="Calibri" w:hAnsi="Calibri"/>
          <w:sz w:val="24"/>
          <w:szCs w:val="24"/>
          <w:u w:val="single"/>
          <w:rPrChange w:id="4608" w:author="Razzaghi-Pour, Kavi" w:date="2013-10-30T14:36:00Z">
            <w:rPr>
              <w:rFonts w:ascii="Times New Roman" w:hAnsi="Times New Roman"/>
              <w:u w:val="single"/>
            </w:rPr>
          </w:rPrChange>
        </w:rPr>
      </w:pPr>
    </w:p>
    <w:p w:rsidR="00B66DA9" w:rsidRPr="00833ED4" w:rsidRDefault="00B66DA9" w:rsidP="00B66DA9">
      <w:pPr>
        <w:pStyle w:val="ColorfulList-Accent1"/>
        <w:ind w:left="360"/>
        <w:rPr>
          <w:rFonts w:ascii="Calibri" w:hAnsi="Calibri"/>
          <w:sz w:val="24"/>
          <w:szCs w:val="24"/>
          <w:rPrChange w:id="4609" w:author="Razzaghi-Pour, Kavi" w:date="2013-10-30T14:36:00Z">
            <w:rPr>
              <w:rFonts w:ascii="Times New Roman" w:hAnsi="Times New Roman"/>
            </w:rPr>
          </w:rPrChange>
        </w:rPr>
      </w:pPr>
      <w:r w:rsidRPr="00833ED4">
        <w:rPr>
          <w:rFonts w:ascii="Calibri" w:hAnsi="Calibri"/>
          <w:sz w:val="24"/>
          <w:szCs w:val="24"/>
          <w:rPrChange w:id="4610" w:author="Razzaghi-Pour, Kavi" w:date="2013-10-30T14:36:00Z">
            <w:rPr>
              <w:rFonts w:ascii="Times New Roman" w:hAnsi="Times New Roman"/>
            </w:rPr>
          </w:rPrChange>
        </w:rPr>
        <w:br w:type="page"/>
      </w:r>
    </w:p>
    <w:p w:rsidR="00B66DA9" w:rsidRPr="00833ED4" w:rsidRDefault="00B66DA9" w:rsidP="00B66DA9">
      <w:pPr>
        <w:spacing w:after="0" w:line="360" w:lineRule="auto"/>
        <w:rPr>
          <w:rFonts w:ascii="Calibri" w:hAnsi="Calibri"/>
          <w:b/>
          <w:sz w:val="24"/>
          <w:szCs w:val="24"/>
          <w:rPrChange w:id="4611" w:author="Razzaghi-Pour, Kavi" w:date="2013-10-30T14:36:00Z">
            <w:rPr>
              <w:rFonts w:ascii="Times New Roman" w:hAnsi="Times New Roman"/>
              <w:b/>
            </w:rPr>
          </w:rPrChange>
        </w:rPr>
      </w:pPr>
      <w:r w:rsidRPr="00833ED4">
        <w:rPr>
          <w:rFonts w:ascii="Calibri" w:hAnsi="Calibri"/>
          <w:b/>
          <w:sz w:val="24"/>
          <w:szCs w:val="24"/>
          <w:rPrChange w:id="4612" w:author="Razzaghi-Pour, Kavi" w:date="2013-10-30T14:36:00Z">
            <w:rPr>
              <w:rFonts w:ascii="Times New Roman" w:hAnsi="Times New Roman"/>
              <w:b/>
            </w:rPr>
          </w:rPrChange>
        </w:rPr>
        <w:t>References:</w:t>
      </w:r>
    </w:p>
    <w:p w:rsidR="00B66DA9" w:rsidRPr="00833ED4" w:rsidRDefault="00B66DA9" w:rsidP="00B66DA9">
      <w:pPr>
        <w:spacing w:after="0" w:line="360" w:lineRule="auto"/>
        <w:ind w:left="360"/>
        <w:rPr>
          <w:rFonts w:ascii="Calibri" w:eastAsia="Times New Roman" w:hAnsi="Calibri"/>
          <w:sz w:val="24"/>
          <w:szCs w:val="24"/>
          <w:lang w:val="en-US"/>
          <w:rPrChange w:id="4613" w:author="Razzaghi-Pour, Kavi" w:date="2013-10-30T14:36:00Z">
            <w:rPr>
              <w:rFonts w:ascii="Times New Roman" w:eastAsia="Times New Roman" w:hAnsi="Times New Roman"/>
              <w:szCs w:val="24"/>
              <w:lang w:val="en-US"/>
            </w:rPr>
          </w:rPrChange>
        </w:rPr>
      </w:pPr>
    </w:p>
    <w:p w:rsidR="00B66DA9" w:rsidRPr="00833ED4" w:rsidRDefault="00B66DA9" w:rsidP="00B66DA9">
      <w:pPr>
        <w:numPr>
          <w:ilvl w:val="0"/>
          <w:numId w:val="7"/>
        </w:numPr>
        <w:spacing w:after="0" w:line="360" w:lineRule="auto"/>
        <w:rPr>
          <w:rFonts w:ascii="Calibri" w:eastAsia="Times New Roman" w:hAnsi="Calibri"/>
          <w:sz w:val="24"/>
          <w:szCs w:val="24"/>
          <w:lang w:val="en-US"/>
          <w:rPrChange w:id="4614" w:author="Razzaghi-Pour, Kavi" w:date="2013-10-30T14:36:00Z">
            <w:rPr>
              <w:rFonts w:ascii="Times New Roman" w:eastAsia="Times New Roman" w:hAnsi="Times New Roman"/>
              <w:szCs w:val="24"/>
              <w:lang w:val="en-US"/>
            </w:rPr>
          </w:rPrChange>
        </w:rPr>
      </w:pPr>
      <w:bookmarkStart w:id="4615" w:name="_Ref232950612"/>
      <w:r w:rsidRPr="00833ED4">
        <w:rPr>
          <w:rFonts w:ascii="Calibri" w:eastAsia="Times New Roman" w:hAnsi="Calibri"/>
          <w:sz w:val="24"/>
          <w:szCs w:val="24"/>
          <w:lang w:val="en-US"/>
          <w:rPrChange w:id="4616" w:author="Razzaghi-Pour, Kavi" w:date="2013-10-30T14:36:00Z">
            <w:rPr>
              <w:rFonts w:ascii="Times New Roman" w:eastAsia="Times New Roman" w:hAnsi="Times New Roman"/>
              <w:szCs w:val="24"/>
              <w:lang w:val="en-US"/>
            </w:rPr>
          </w:rPrChange>
        </w:rPr>
        <w:t xml:space="preserve">Arwood, E. L., &amp; Kaulitz, C. (2007). </w:t>
      </w:r>
      <w:r w:rsidRPr="00833ED4">
        <w:rPr>
          <w:rFonts w:ascii="Calibri" w:eastAsia="Times New Roman" w:hAnsi="Calibri"/>
          <w:i/>
          <w:sz w:val="24"/>
          <w:szCs w:val="24"/>
          <w:lang w:val="en-US"/>
          <w:rPrChange w:id="4617" w:author="Razzaghi-Pour, Kavi" w:date="2013-10-30T14:36:00Z">
            <w:rPr>
              <w:rFonts w:ascii="Times New Roman" w:eastAsia="Times New Roman" w:hAnsi="Times New Roman"/>
              <w:i/>
              <w:szCs w:val="24"/>
              <w:lang w:val="en-US"/>
            </w:rPr>
          </w:rPrChange>
        </w:rPr>
        <w:t>Learning With A Visual Brain In An Auditory World: Visual language strategies for individuals with austism spectrum disorder</w:t>
      </w:r>
      <w:r w:rsidRPr="00833ED4">
        <w:rPr>
          <w:rFonts w:ascii="Calibri" w:eastAsia="Times New Roman" w:hAnsi="Calibri"/>
          <w:sz w:val="24"/>
          <w:szCs w:val="24"/>
          <w:lang w:val="en-US"/>
          <w:rPrChange w:id="4618" w:author="Razzaghi-Pour, Kavi" w:date="2013-10-30T14:36:00Z">
            <w:rPr>
              <w:rFonts w:ascii="Times New Roman" w:eastAsia="Times New Roman" w:hAnsi="Times New Roman"/>
              <w:szCs w:val="24"/>
              <w:lang w:val="en-US"/>
            </w:rPr>
          </w:rPrChange>
        </w:rPr>
        <w:t>. Shawnee Mission, Kansas: Autism Asperger Publishing Co.</w:t>
      </w:r>
      <w:bookmarkEnd w:id="4615"/>
    </w:p>
    <w:p w:rsidR="00B66DA9" w:rsidRPr="00833ED4" w:rsidRDefault="00B66DA9" w:rsidP="00B66DA9">
      <w:pPr>
        <w:spacing w:after="0" w:line="360" w:lineRule="auto"/>
        <w:rPr>
          <w:rFonts w:ascii="Calibri" w:eastAsia="Times New Roman" w:hAnsi="Calibri"/>
          <w:sz w:val="24"/>
          <w:szCs w:val="24"/>
          <w:lang w:val="en-US"/>
          <w:rPrChange w:id="4619" w:author="Razzaghi-Pour, Kavi" w:date="2013-10-30T14:36:00Z">
            <w:rPr>
              <w:rFonts w:ascii="Times New Roman" w:eastAsia="Times New Roman" w:hAnsi="Times New Roman"/>
              <w:szCs w:val="24"/>
              <w:lang w:val="en-US"/>
            </w:rPr>
          </w:rPrChange>
        </w:rPr>
      </w:pPr>
    </w:p>
    <w:p w:rsidR="00B66DA9" w:rsidRPr="00833ED4" w:rsidRDefault="00B66DA9" w:rsidP="00B66DA9">
      <w:pPr>
        <w:numPr>
          <w:ilvl w:val="0"/>
          <w:numId w:val="7"/>
        </w:numPr>
        <w:spacing w:after="0" w:line="360" w:lineRule="auto"/>
        <w:rPr>
          <w:rFonts w:ascii="Calibri" w:eastAsia="Times New Roman" w:hAnsi="Calibri"/>
          <w:sz w:val="24"/>
          <w:szCs w:val="24"/>
          <w:lang w:val="en-US"/>
          <w:rPrChange w:id="4620" w:author="Razzaghi-Pour, Kavi" w:date="2013-10-30T14:36:00Z">
            <w:rPr>
              <w:rFonts w:ascii="Times New Roman" w:eastAsia="Times New Roman" w:hAnsi="Times New Roman"/>
              <w:szCs w:val="24"/>
              <w:lang w:val="en-US"/>
            </w:rPr>
          </w:rPrChange>
        </w:rPr>
      </w:pPr>
      <w:bookmarkStart w:id="4621" w:name="_Ref232952020"/>
      <w:r w:rsidRPr="00833ED4">
        <w:rPr>
          <w:rFonts w:ascii="Calibri" w:eastAsia="Times New Roman" w:hAnsi="Calibri"/>
          <w:sz w:val="24"/>
          <w:szCs w:val="24"/>
          <w:lang w:val="en-US"/>
          <w:rPrChange w:id="4622" w:author="Razzaghi-Pour, Kavi" w:date="2013-10-30T14:36:00Z">
            <w:rPr>
              <w:rFonts w:ascii="Times New Roman" w:eastAsia="Times New Roman" w:hAnsi="Times New Roman"/>
              <w:szCs w:val="24"/>
              <w:lang w:val="en-US"/>
            </w:rPr>
          </w:rPrChange>
        </w:rPr>
        <w:t xml:space="preserve">Dunn, W. (2002). </w:t>
      </w:r>
      <w:r w:rsidRPr="00833ED4">
        <w:rPr>
          <w:rFonts w:ascii="Calibri" w:eastAsia="Times New Roman" w:hAnsi="Calibri"/>
          <w:i/>
          <w:sz w:val="24"/>
          <w:szCs w:val="24"/>
          <w:lang w:val="en-US"/>
          <w:rPrChange w:id="4623" w:author="Razzaghi-Pour, Kavi" w:date="2013-10-30T14:36:00Z">
            <w:rPr>
              <w:rFonts w:ascii="Times New Roman" w:eastAsia="Times New Roman" w:hAnsi="Times New Roman"/>
              <w:i/>
              <w:szCs w:val="24"/>
              <w:lang w:val="en-US"/>
            </w:rPr>
          </w:rPrChange>
        </w:rPr>
        <w:t>Sensory Processing in Daily Life: Issues for home and school</w:t>
      </w:r>
      <w:r w:rsidRPr="00833ED4">
        <w:rPr>
          <w:rFonts w:ascii="Calibri" w:eastAsia="Times New Roman" w:hAnsi="Calibri"/>
          <w:sz w:val="24"/>
          <w:szCs w:val="24"/>
          <w:lang w:val="en-US"/>
          <w:rPrChange w:id="4624" w:author="Razzaghi-Pour, Kavi" w:date="2013-10-30T14:36:00Z">
            <w:rPr>
              <w:rFonts w:ascii="Times New Roman" w:eastAsia="Times New Roman" w:hAnsi="Times New Roman"/>
              <w:szCs w:val="24"/>
              <w:lang w:val="en-US"/>
            </w:rPr>
          </w:rPrChange>
        </w:rPr>
        <w:t>, University of Sydney, Faulty of Health Sciences, Lidcombe. Presented on October 12th 2002.</w:t>
      </w:r>
      <w:bookmarkEnd w:id="4621"/>
    </w:p>
    <w:p w:rsidR="00B66DA9" w:rsidRPr="00833ED4" w:rsidRDefault="00B66DA9" w:rsidP="00B66DA9">
      <w:pPr>
        <w:spacing w:after="0" w:line="360" w:lineRule="auto"/>
        <w:rPr>
          <w:rFonts w:ascii="Calibri" w:eastAsia="Times New Roman" w:hAnsi="Calibri"/>
          <w:sz w:val="24"/>
          <w:szCs w:val="24"/>
          <w:lang w:val="en-US"/>
          <w:rPrChange w:id="4625" w:author="Razzaghi-Pour, Kavi" w:date="2013-10-30T14:36:00Z">
            <w:rPr>
              <w:rFonts w:ascii="Times New Roman" w:eastAsia="Times New Roman" w:hAnsi="Times New Roman"/>
              <w:szCs w:val="24"/>
              <w:lang w:val="en-US"/>
            </w:rPr>
          </w:rPrChange>
        </w:rPr>
      </w:pPr>
    </w:p>
    <w:p w:rsidR="00B66DA9" w:rsidRPr="00833ED4" w:rsidRDefault="00B66DA9" w:rsidP="00B66DA9">
      <w:pPr>
        <w:numPr>
          <w:ilvl w:val="0"/>
          <w:numId w:val="7"/>
        </w:numPr>
        <w:spacing w:after="0" w:line="360" w:lineRule="auto"/>
        <w:rPr>
          <w:rFonts w:ascii="Calibri" w:eastAsia="Times New Roman" w:hAnsi="Calibri"/>
          <w:sz w:val="24"/>
          <w:szCs w:val="24"/>
          <w:lang w:val="en-US"/>
          <w:rPrChange w:id="4626" w:author="Razzaghi-Pour, Kavi" w:date="2013-10-30T14:36:00Z">
            <w:rPr>
              <w:rFonts w:ascii="Times New Roman" w:eastAsia="Times New Roman" w:hAnsi="Times New Roman"/>
              <w:szCs w:val="24"/>
              <w:lang w:val="en-US"/>
            </w:rPr>
          </w:rPrChange>
        </w:rPr>
      </w:pPr>
      <w:bookmarkStart w:id="4627" w:name="_Ref232681335"/>
      <w:r w:rsidRPr="00833ED4">
        <w:rPr>
          <w:rFonts w:ascii="Calibri" w:hAnsi="Calibri"/>
          <w:sz w:val="24"/>
          <w:szCs w:val="24"/>
          <w:lang w:val="en-US"/>
          <w:rPrChange w:id="4628" w:author="Razzaghi-Pour, Kavi" w:date="2013-10-30T14:36:00Z">
            <w:rPr>
              <w:rFonts w:ascii="Times New Roman" w:hAnsi="Times New Roman"/>
              <w:szCs w:val="24"/>
              <w:lang w:val="en-US"/>
            </w:rPr>
          </w:rPrChange>
        </w:rPr>
        <w:t xml:space="preserve">Northern Territory Dept of Health and Community Services. (2006). </w:t>
      </w:r>
      <w:r w:rsidRPr="00833ED4">
        <w:rPr>
          <w:rFonts w:ascii="Calibri" w:hAnsi="Calibri"/>
          <w:i/>
          <w:sz w:val="24"/>
          <w:szCs w:val="24"/>
          <w:lang w:val="en-US"/>
          <w:rPrChange w:id="4629" w:author="Razzaghi-Pour, Kavi" w:date="2013-10-30T14:36:00Z">
            <w:rPr>
              <w:rFonts w:ascii="Times New Roman" w:hAnsi="Times New Roman"/>
              <w:i/>
              <w:szCs w:val="24"/>
              <w:lang w:val="en-US"/>
            </w:rPr>
          </w:rPrChange>
        </w:rPr>
        <w:t>Learning Through The Senses Resource Manual: The impact of sensory processing in the classroom</w:t>
      </w:r>
      <w:r w:rsidRPr="00833ED4">
        <w:rPr>
          <w:rFonts w:ascii="Calibri" w:hAnsi="Calibri"/>
          <w:sz w:val="24"/>
          <w:szCs w:val="24"/>
          <w:lang w:val="en-US"/>
          <w:rPrChange w:id="4630" w:author="Razzaghi-Pour, Kavi" w:date="2013-10-30T14:36:00Z">
            <w:rPr>
              <w:rFonts w:ascii="Times New Roman" w:hAnsi="Times New Roman"/>
              <w:szCs w:val="24"/>
              <w:lang w:val="en-US"/>
            </w:rPr>
          </w:rPrChange>
        </w:rPr>
        <w:t>. Casuarina, N.T.: Dept. of Health and Community Services.</w:t>
      </w:r>
      <w:bookmarkEnd w:id="4627"/>
    </w:p>
    <w:p w:rsidR="003E52F8" w:rsidRPr="00833ED4" w:rsidRDefault="003E52F8" w:rsidP="003E52F8">
      <w:pPr>
        <w:spacing w:after="0" w:line="360" w:lineRule="auto"/>
        <w:rPr>
          <w:rFonts w:ascii="Calibri" w:eastAsia="Times New Roman" w:hAnsi="Calibri"/>
          <w:sz w:val="24"/>
          <w:szCs w:val="24"/>
          <w:lang w:val="en-US"/>
          <w:rPrChange w:id="4631" w:author="Razzaghi-Pour, Kavi" w:date="2013-10-30T14:36:00Z">
            <w:rPr>
              <w:rFonts w:ascii="Times New Roman" w:eastAsia="Times New Roman" w:hAnsi="Times New Roman"/>
              <w:szCs w:val="24"/>
              <w:lang w:val="en-US"/>
            </w:rPr>
          </w:rPrChange>
        </w:rPr>
      </w:pPr>
    </w:p>
    <w:p w:rsidR="003E52F8" w:rsidRPr="00833ED4" w:rsidRDefault="003E52F8" w:rsidP="00B66DA9">
      <w:pPr>
        <w:numPr>
          <w:ilvl w:val="0"/>
          <w:numId w:val="7"/>
        </w:numPr>
        <w:spacing w:after="0" w:line="360" w:lineRule="auto"/>
        <w:rPr>
          <w:rFonts w:ascii="Calibri" w:eastAsia="Times New Roman" w:hAnsi="Calibri"/>
          <w:sz w:val="24"/>
          <w:szCs w:val="24"/>
          <w:lang w:val="en-US"/>
          <w:rPrChange w:id="4632" w:author="Razzaghi-Pour, Kavi" w:date="2013-10-30T14:36:00Z">
            <w:rPr>
              <w:rFonts w:ascii="Times New Roman" w:eastAsia="Times New Roman" w:hAnsi="Times New Roman"/>
              <w:szCs w:val="24"/>
              <w:lang w:val="en-US"/>
            </w:rPr>
          </w:rPrChange>
        </w:rPr>
      </w:pPr>
      <w:r w:rsidRPr="00833ED4">
        <w:rPr>
          <w:rFonts w:ascii="Calibri" w:eastAsia="Times New Roman" w:hAnsi="Calibri"/>
          <w:sz w:val="24"/>
          <w:szCs w:val="24"/>
          <w:lang w:val="en-US"/>
          <w:rPrChange w:id="4633" w:author="Razzaghi-Pour, Kavi" w:date="2013-10-30T14:36:00Z">
            <w:rPr>
              <w:rFonts w:ascii="Times New Roman" w:eastAsia="Times New Roman" w:hAnsi="Times New Roman"/>
              <w:szCs w:val="24"/>
              <w:lang w:val="en-US"/>
            </w:rPr>
          </w:rPrChange>
        </w:rPr>
        <w:t xml:space="preserve">Perry, B.D. (2008). Child Maltreatment: a neurodevelopmental perspective on the role of abuse in psychopathology in Textbook of Child </w:t>
      </w:r>
      <w:r w:rsidR="00D33CD7" w:rsidRPr="00833ED4">
        <w:rPr>
          <w:rFonts w:ascii="Calibri" w:eastAsia="Times New Roman" w:hAnsi="Calibri"/>
          <w:sz w:val="24"/>
          <w:szCs w:val="24"/>
          <w:lang w:val="en-US"/>
          <w:rPrChange w:id="4634" w:author="Razzaghi-Pour, Kavi" w:date="2013-10-30T14:36:00Z">
            <w:rPr>
              <w:rFonts w:ascii="Times New Roman" w:eastAsia="Times New Roman" w:hAnsi="Times New Roman"/>
              <w:szCs w:val="24"/>
              <w:lang w:val="en-US"/>
            </w:rPr>
          </w:rPrChange>
        </w:rPr>
        <w:t xml:space="preserve">and Adolescent Psychopathology. </w:t>
      </w:r>
      <w:r w:rsidRPr="00833ED4">
        <w:rPr>
          <w:rFonts w:ascii="Calibri" w:eastAsia="Times New Roman" w:hAnsi="Calibri"/>
          <w:sz w:val="24"/>
          <w:szCs w:val="24"/>
          <w:lang w:val="en-US"/>
          <w:rPrChange w:id="4635" w:author="Razzaghi-Pour, Kavi" w:date="2013-10-30T14:36:00Z">
            <w:rPr>
              <w:rFonts w:ascii="Times New Roman" w:eastAsia="Times New Roman" w:hAnsi="Times New Roman"/>
              <w:szCs w:val="24"/>
              <w:lang w:val="en-US"/>
            </w:rPr>
          </w:rPrChange>
        </w:rPr>
        <w:t>Theodore P. Beauchai</w:t>
      </w:r>
      <w:r w:rsidR="00D33CD7" w:rsidRPr="00833ED4">
        <w:rPr>
          <w:rFonts w:ascii="Calibri" w:eastAsia="Times New Roman" w:hAnsi="Calibri"/>
          <w:sz w:val="24"/>
          <w:szCs w:val="24"/>
          <w:lang w:val="en-US"/>
          <w:rPrChange w:id="4636" w:author="Razzaghi-Pour, Kavi" w:date="2013-10-30T14:36:00Z">
            <w:rPr>
              <w:rFonts w:ascii="Times New Roman" w:eastAsia="Times New Roman" w:hAnsi="Times New Roman"/>
              <w:szCs w:val="24"/>
              <w:lang w:val="en-US"/>
            </w:rPr>
          </w:rPrChange>
        </w:rPr>
        <w:t>ne and Stephen P. Hinshaw, Eds.</w:t>
      </w:r>
      <w:r w:rsidRPr="00833ED4">
        <w:rPr>
          <w:rFonts w:ascii="Calibri" w:eastAsia="Times New Roman" w:hAnsi="Calibri"/>
          <w:sz w:val="24"/>
          <w:szCs w:val="24"/>
          <w:lang w:val="en-US"/>
          <w:rPrChange w:id="4637" w:author="Razzaghi-Pour, Kavi" w:date="2013-10-30T14:36:00Z">
            <w:rPr>
              <w:rFonts w:ascii="Times New Roman" w:eastAsia="Times New Roman" w:hAnsi="Times New Roman"/>
              <w:szCs w:val="24"/>
              <w:lang w:val="en-US"/>
            </w:rPr>
          </w:rPrChange>
        </w:rPr>
        <w:t xml:space="preserve"> pp. 93-129. Wiley, New York </w:t>
      </w:r>
    </w:p>
    <w:p w:rsidR="00B66DA9" w:rsidRPr="00833ED4" w:rsidRDefault="00B66DA9" w:rsidP="00B66DA9">
      <w:pPr>
        <w:spacing w:after="0" w:line="360" w:lineRule="auto"/>
        <w:rPr>
          <w:rFonts w:ascii="Calibri" w:eastAsia="Times New Roman" w:hAnsi="Calibri"/>
          <w:sz w:val="24"/>
          <w:szCs w:val="24"/>
          <w:lang w:val="en-US"/>
          <w:rPrChange w:id="4638" w:author="Razzaghi-Pour, Kavi" w:date="2013-10-30T14:36:00Z">
            <w:rPr>
              <w:rFonts w:ascii="Times New Roman" w:eastAsia="Times New Roman" w:hAnsi="Times New Roman"/>
              <w:szCs w:val="24"/>
              <w:lang w:val="en-US"/>
            </w:rPr>
          </w:rPrChange>
        </w:rPr>
      </w:pPr>
    </w:p>
    <w:p w:rsidR="00B66DA9" w:rsidRPr="00833ED4" w:rsidRDefault="00B66DA9" w:rsidP="00B66DA9">
      <w:pPr>
        <w:numPr>
          <w:ilvl w:val="0"/>
          <w:numId w:val="7"/>
        </w:numPr>
        <w:spacing w:after="0" w:line="360" w:lineRule="auto"/>
        <w:rPr>
          <w:rFonts w:ascii="Calibri" w:eastAsia="Times New Roman" w:hAnsi="Calibri"/>
          <w:sz w:val="24"/>
          <w:szCs w:val="24"/>
          <w:lang w:val="en-US"/>
          <w:rPrChange w:id="4639" w:author="Razzaghi-Pour, Kavi" w:date="2013-10-30T14:36:00Z">
            <w:rPr>
              <w:rFonts w:ascii="Times New Roman" w:eastAsia="Times New Roman" w:hAnsi="Times New Roman"/>
              <w:szCs w:val="24"/>
              <w:lang w:val="en-US"/>
            </w:rPr>
          </w:rPrChange>
        </w:rPr>
      </w:pPr>
      <w:bookmarkStart w:id="4640" w:name="_Ref232951014"/>
      <w:r w:rsidRPr="00833ED4">
        <w:rPr>
          <w:rFonts w:ascii="Calibri" w:eastAsia="Times New Roman" w:hAnsi="Calibri"/>
          <w:sz w:val="24"/>
          <w:szCs w:val="24"/>
          <w:lang w:val="en-US"/>
          <w:rPrChange w:id="4641" w:author="Razzaghi-Pour, Kavi" w:date="2013-10-30T14:36:00Z">
            <w:rPr>
              <w:rFonts w:ascii="Times New Roman" w:eastAsia="Times New Roman" w:hAnsi="Times New Roman"/>
              <w:szCs w:val="24"/>
              <w:lang w:val="en-US"/>
            </w:rPr>
          </w:rPrChange>
        </w:rPr>
        <w:t xml:space="preserve">Williams, S. M., &amp; Shellenberger, S. (2001). </w:t>
      </w:r>
      <w:r w:rsidRPr="00833ED4">
        <w:rPr>
          <w:rFonts w:ascii="Calibri" w:eastAsia="Times New Roman" w:hAnsi="Calibri"/>
          <w:i/>
          <w:sz w:val="24"/>
          <w:szCs w:val="24"/>
          <w:lang w:val="en-US"/>
          <w:rPrChange w:id="4642" w:author="Razzaghi-Pour, Kavi" w:date="2013-10-30T14:36:00Z">
            <w:rPr>
              <w:rFonts w:ascii="Times New Roman" w:eastAsia="Times New Roman" w:hAnsi="Times New Roman"/>
              <w:i/>
              <w:szCs w:val="24"/>
              <w:lang w:val="en-US"/>
            </w:rPr>
          </w:rPrChange>
        </w:rPr>
        <w:t xml:space="preserve">Take Five! Staying Alert at Home and School </w:t>
      </w:r>
      <w:r w:rsidRPr="00833ED4">
        <w:rPr>
          <w:rFonts w:ascii="Calibri" w:eastAsia="Times New Roman" w:hAnsi="Calibri"/>
          <w:sz w:val="24"/>
          <w:szCs w:val="24"/>
          <w:lang w:val="en-US"/>
          <w:rPrChange w:id="4643" w:author="Razzaghi-Pour, Kavi" w:date="2013-10-30T14:36:00Z">
            <w:rPr>
              <w:rFonts w:ascii="Times New Roman" w:eastAsia="Times New Roman" w:hAnsi="Times New Roman"/>
              <w:szCs w:val="24"/>
              <w:lang w:val="en-US"/>
            </w:rPr>
          </w:rPrChange>
        </w:rPr>
        <w:t>Alluquerque, NM.: TherapyWorks Inc.</w:t>
      </w:r>
      <w:bookmarkEnd w:id="4640"/>
    </w:p>
    <w:p w:rsidR="00B66DA9" w:rsidRPr="00833ED4" w:rsidRDefault="00B66DA9" w:rsidP="00B66DA9">
      <w:pPr>
        <w:spacing w:after="0" w:line="360" w:lineRule="auto"/>
        <w:rPr>
          <w:rFonts w:ascii="Calibri" w:eastAsia="Times New Roman" w:hAnsi="Calibri"/>
          <w:sz w:val="24"/>
          <w:szCs w:val="24"/>
          <w:lang w:val="en-US"/>
          <w:rPrChange w:id="4644" w:author="Razzaghi-Pour, Kavi" w:date="2013-10-30T14:36:00Z">
            <w:rPr>
              <w:rFonts w:ascii="Times New Roman" w:eastAsia="Times New Roman" w:hAnsi="Times New Roman"/>
              <w:szCs w:val="24"/>
              <w:lang w:val="en-US"/>
            </w:rPr>
          </w:rPrChange>
        </w:rPr>
      </w:pPr>
    </w:p>
    <w:p w:rsidR="00B66DA9" w:rsidRPr="00833ED4" w:rsidRDefault="00B66DA9" w:rsidP="00B66DA9">
      <w:pPr>
        <w:numPr>
          <w:ilvl w:val="0"/>
          <w:numId w:val="7"/>
        </w:numPr>
        <w:spacing w:after="0" w:line="360" w:lineRule="auto"/>
        <w:rPr>
          <w:ins w:id="4645" w:author="Karima Sansoni" w:date="2013-10-16T16:42:00Z"/>
          <w:rFonts w:ascii="Calibri" w:eastAsia="Times New Roman" w:hAnsi="Calibri"/>
          <w:sz w:val="24"/>
          <w:szCs w:val="24"/>
          <w:lang w:val="en-US"/>
          <w:rPrChange w:id="4646" w:author="Razzaghi-Pour, Kavi" w:date="2013-10-30T14:36:00Z">
            <w:rPr>
              <w:ins w:id="4647" w:author="Karima Sansoni" w:date="2013-10-16T16:42:00Z"/>
              <w:rFonts w:ascii="Times New Roman" w:eastAsia="Times New Roman" w:hAnsi="Times New Roman"/>
              <w:szCs w:val="24"/>
              <w:lang w:val="en-US"/>
            </w:rPr>
          </w:rPrChange>
        </w:rPr>
      </w:pPr>
      <w:bookmarkStart w:id="4648" w:name="_Ref232952193"/>
      <w:r w:rsidRPr="00833ED4">
        <w:rPr>
          <w:rFonts w:ascii="Calibri" w:eastAsia="Times New Roman" w:hAnsi="Calibri"/>
          <w:sz w:val="24"/>
          <w:szCs w:val="24"/>
          <w:lang w:val="en-US"/>
          <w:rPrChange w:id="4649" w:author="Razzaghi-Pour, Kavi" w:date="2013-10-30T14:36:00Z">
            <w:rPr>
              <w:rFonts w:ascii="Times New Roman" w:eastAsia="Times New Roman" w:hAnsi="Times New Roman"/>
              <w:szCs w:val="24"/>
              <w:lang w:val="en-US"/>
            </w:rPr>
          </w:rPrChange>
        </w:rPr>
        <w:t xml:space="preserve">Williams, S. M., &amp; Shellenberger, S. (1996). </w:t>
      </w:r>
      <w:r w:rsidRPr="00833ED4">
        <w:rPr>
          <w:rFonts w:ascii="Calibri" w:eastAsia="Times New Roman" w:hAnsi="Calibri"/>
          <w:i/>
          <w:sz w:val="24"/>
          <w:szCs w:val="24"/>
          <w:lang w:val="en-US"/>
          <w:rPrChange w:id="4650" w:author="Razzaghi-Pour, Kavi" w:date="2013-10-30T14:36:00Z">
            <w:rPr>
              <w:rFonts w:ascii="Times New Roman" w:eastAsia="Times New Roman" w:hAnsi="Times New Roman"/>
              <w:i/>
              <w:szCs w:val="24"/>
              <w:lang w:val="en-US"/>
            </w:rPr>
          </w:rPrChange>
        </w:rPr>
        <w:t>How Does Your Engine Run? Leader's Guide to the Alert Program for Self Regulation</w:t>
      </w:r>
      <w:r w:rsidRPr="00833ED4">
        <w:rPr>
          <w:rFonts w:ascii="Calibri" w:eastAsia="Times New Roman" w:hAnsi="Calibri"/>
          <w:sz w:val="24"/>
          <w:szCs w:val="24"/>
          <w:lang w:val="en-US"/>
          <w:rPrChange w:id="4651" w:author="Razzaghi-Pour, Kavi" w:date="2013-10-30T14:36:00Z">
            <w:rPr>
              <w:rFonts w:ascii="Times New Roman" w:eastAsia="Times New Roman" w:hAnsi="Times New Roman"/>
              <w:szCs w:val="24"/>
              <w:lang w:val="en-US"/>
            </w:rPr>
          </w:rPrChange>
        </w:rPr>
        <w:t>: TherapyWorks Inc.</w:t>
      </w:r>
      <w:bookmarkEnd w:id="4648"/>
    </w:p>
    <w:p w:rsidR="00816150" w:rsidRPr="00833ED4" w:rsidRDefault="00816150" w:rsidP="00816150">
      <w:pPr>
        <w:pStyle w:val="ColorfulList-Accent1"/>
        <w:rPr>
          <w:ins w:id="4652" w:author="Karima Sansoni" w:date="2013-10-16T16:42:00Z"/>
          <w:rFonts w:ascii="Calibri" w:eastAsia="Times New Roman" w:hAnsi="Calibri"/>
          <w:sz w:val="24"/>
          <w:szCs w:val="24"/>
          <w:lang w:val="en-US"/>
          <w:rPrChange w:id="4653" w:author="Razzaghi-Pour, Kavi" w:date="2013-10-30T14:36:00Z">
            <w:rPr>
              <w:ins w:id="4654" w:author="Karima Sansoni" w:date="2013-10-16T16:42:00Z"/>
              <w:rFonts w:ascii="Times New Roman" w:eastAsia="Times New Roman" w:hAnsi="Times New Roman"/>
              <w:szCs w:val="24"/>
              <w:lang w:val="en-US"/>
            </w:rPr>
          </w:rPrChange>
        </w:rPr>
        <w:pPrChange w:id="4655" w:author="Karima Sansoni" w:date="2013-10-16T16:42:00Z">
          <w:pPr>
            <w:numPr>
              <w:numId w:val="7"/>
            </w:numPr>
            <w:tabs>
              <w:tab w:val="num" w:pos="720"/>
            </w:tabs>
            <w:spacing w:after="0" w:line="360" w:lineRule="auto"/>
            <w:ind w:left="720" w:hanging="360"/>
          </w:pPr>
        </w:pPrChange>
      </w:pPr>
    </w:p>
    <w:p w:rsidR="00816150" w:rsidRPr="00833ED4" w:rsidRDefault="00816150" w:rsidP="00B66DA9">
      <w:pPr>
        <w:numPr>
          <w:ilvl w:val="0"/>
          <w:numId w:val="7"/>
        </w:numPr>
        <w:spacing w:after="0" w:line="360" w:lineRule="auto"/>
        <w:rPr>
          <w:rFonts w:ascii="Calibri" w:eastAsia="Times New Roman" w:hAnsi="Calibri"/>
          <w:sz w:val="24"/>
          <w:szCs w:val="24"/>
          <w:lang w:val="en-US"/>
          <w:rPrChange w:id="4656" w:author="Razzaghi-Pour, Kavi" w:date="2013-10-30T14:36:00Z">
            <w:rPr>
              <w:rFonts w:ascii="Times New Roman" w:eastAsia="Times New Roman" w:hAnsi="Times New Roman"/>
              <w:szCs w:val="24"/>
              <w:lang w:val="en-US"/>
            </w:rPr>
          </w:rPrChange>
        </w:rPr>
      </w:pPr>
    </w:p>
    <w:p w:rsidR="00C8795D" w:rsidRPr="00833ED4" w:rsidRDefault="0081282E" w:rsidP="0081282E">
      <w:pPr>
        <w:numPr>
          <w:ilvl w:val="0"/>
          <w:numId w:val="7"/>
        </w:numPr>
        <w:spacing w:after="0" w:line="360" w:lineRule="auto"/>
        <w:rPr>
          <w:ins w:id="4657" w:author="Karima Sansoni" w:date="2013-10-16T16:42:00Z"/>
          <w:rFonts w:ascii="Calibri" w:eastAsia="Times New Roman" w:hAnsi="Calibri"/>
          <w:b/>
          <w:bCs/>
          <w:sz w:val="24"/>
          <w:szCs w:val="24"/>
          <w:rPrChange w:id="4658" w:author="Razzaghi-Pour, Kavi" w:date="2013-10-30T14:36:00Z">
            <w:rPr>
              <w:ins w:id="4659" w:author="Karima Sansoni" w:date="2013-10-16T16:42:00Z"/>
              <w:rFonts w:ascii="Times New Roman" w:eastAsia="Times New Roman" w:hAnsi="Times New Roman"/>
              <w:b/>
              <w:bCs/>
            </w:rPr>
          </w:rPrChange>
        </w:rPr>
      </w:pPr>
      <w:ins w:id="4660" w:author="Karima Sansoni" w:date="2013-10-14T16:30:00Z">
        <w:r w:rsidRPr="00833ED4">
          <w:rPr>
            <w:rFonts w:ascii="Calibri" w:eastAsia="Times New Roman" w:hAnsi="Calibri"/>
            <w:b/>
            <w:bCs/>
            <w:sz w:val="24"/>
            <w:szCs w:val="24"/>
            <w:rPrChange w:id="4661" w:author="Razzaghi-Pour, Kavi" w:date="2013-10-30T14:36:00Z">
              <w:rPr>
                <w:rFonts w:ascii="Times New Roman" w:eastAsia="Times New Roman" w:hAnsi="Times New Roman"/>
                <w:b/>
                <w:bCs/>
              </w:rPr>
            </w:rPrChange>
          </w:rPr>
          <w:t>Using Antecedent Exercise to Decrease Challenging Behaviour in Boys with Development Disabilities and an Emotional Disorder. Helen I. Cannella-Malone. Christopher A. Tullis, and Aline R. Kazee. Journal of positive behaviour interventions. 3</w:t>
        </w:r>
        <w:r w:rsidRPr="00833ED4">
          <w:rPr>
            <w:rFonts w:ascii="Calibri" w:eastAsia="Times New Roman" w:hAnsi="Calibri"/>
            <w:b/>
            <w:bCs/>
            <w:sz w:val="24"/>
            <w:szCs w:val="24"/>
            <w:vertAlign w:val="superscript"/>
            <w:rPrChange w:id="4662" w:author="Razzaghi-Pour, Kavi" w:date="2013-10-30T14:36:00Z">
              <w:rPr>
                <w:rFonts w:ascii="Times New Roman" w:eastAsia="Times New Roman" w:hAnsi="Times New Roman"/>
                <w:b/>
                <w:bCs/>
                <w:vertAlign w:val="superscript"/>
              </w:rPr>
            </w:rPrChange>
          </w:rPr>
          <w:t>rd</w:t>
        </w:r>
        <w:r w:rsidRPr="00833ED4">
          <w:rPr>
            <w:rFonts w:ascii="Calibri" w:eastAsia="Times New Roman" w:hAnsi="Calibri"/>
            <w:b/>
            <w:bCs/>
            <w:sz w:val="24"/>
            <w:szCs w:val="24"/>
            <w:rPrChange w:id="4663" w:author="Razzaghi-Pour, Kavi" w:date="2013-10-30T14:36:00Z">
              <w:rPr>
                <w:rFonts w:ascii="Times New Roman" w:eastAsia="Times New Roman" w:hAnsi="Times New Roman"/>
                <w:b/>
                <w:bCs/>
              </w:rPr>
            </w:rPrChange>
          </w:rPr>
          <w:t xml:space="preserve"> May 2011.</w:t>
        </w:r>
      </w:ins>
    </w:p>
    <w:p w:rsidR="00816150" w:rsidRPr="00833ED4" w:rsidRDefault="00816150" w:rsidP="00816150">
      <w:pPr>
        <w:spacing w:after="0" w:line="360" w:lineRule="auto"/>
        <w:ind w:left="720"/>
        <w:rPr>
          <w:ins w:id="4664" w:author="Karima Sansoni" w:date="2013-10-14T16:38:00Z"/>
          <w:rFonts w:ascii="Calibri" w:eastAsia="Times New Roman" w:hAnsi="Calibri"/>
          <w:b/>
          <w:bCs/>
          <w:sz w:val="24"/>
          <w:szCs w:val="24"/>
          <w:rPrChange w:id="4665" w:author="Razzaghi-Pour, Kavi" w:date="2013-10-30T14:36:00Z">
            <w:rPr>
              <w:ins w:id="4666" w:author="Karima Sansoni" w:date="2013-10-14T16:38:00Z"/>
              <w:rFonts w:ascii="Times New Roman" w:eastAsia="Times New Roman" w:hAnsi="Times New Roman"/>
              <w:b/>
              <w:bCs/>
            </w:rPr>
          </w:rPrChange>
        </w:rPr>
        <w:pPrChange w:id="4667" w:author="Karima Sansoni" w:date="2013-10-16T16:42:00Z">
          <w:pPr>
            <w:numPr>
              <w:numId w:val="7"/>
            </w:numPr>
            <w:tabs>
              <w:tab w:val="num" w:pos="720"/>
            </w:tabs>
            <w:spacing w:after="0" w:line="360" w:lineRule="auto"/>
            <w:ind w:left="720" w:hanging="360"/>
          </w:pPr>
        </w:pPrChange>
      </w:pPr>
    </w:p>
    <w:p w:rsidR="0081282E" w:rsidRPr="00833ED4" w:rsidRDefault="0081282E" w:rsidP="0081282E">
      <w:pPr>
        <w:numPr>
          <w:ilvl w:val="0"/>
          <w:numId w:val="7"/>
        </w:numPr>
        <w:spacing w:after="0" w:line="360" w:lineRule="auto"/>
        <w:rPr>
          <w:ins w:id="4668" w:author="Karima Sansoni" w:date="2013-10-14T16:30:00Z"/>
          <w:rFonts w:ascii="Calibri" w:eastAsia="Times New Roman" w:hAnsi="Calibri"/>
          <w:b/>
          <w:bCs/>
          <w:sz w:val="24"/>
          <w:szCs w:val="24"/>
          <w:rPrChange w:id="4669" w:author="Razzaghi-Pour, Kavi" w:date="2013-10-30T14:36:00Z">
            <w:rPr>
              <w:ins w:id="4670" w:author="Karima Sansoni" w:date="2013-10-14T16:30:00Z"/>
              <w:rFonts w:ascii="Times New Roman" w:eastAsia="Times New Roman" w:hAnsi="Times New Roman"/>
              <w:b/>
              <w:bCs/>
            </w:rPr>
          </w:rPrChange>
        </w:rPr>
      </w:pPr>
      <w:ins w:id="4671" w:author="Karima Sansoni" w:date="2013-10-14T16:38:00Z">
        <w:r w:rsidRPr="00833ED4">
          <w:rPr>
            <w:rFonts w:ascii="Calibri" w:eastAsia="Times New Roman" w:hAnsi="Calibri"/>
            <w:b/>
            <w:bCs/>
            <w:sz w:val="24"/>
            <w:szCs w:val="24"/>
            <w:rPrChange w:id="4672" w:author="Razzaghi-Pour, Kavi" w:date="2013-10-30T14:36:00Z">
              <w:rPr>
                <w:rFonts w:ascii="Times New Roman" w:eastAsia="Times New Roman" w:hAnsi="Times New Roman"/>
                <w:b/>
                <w:bCs/>
              </w:rPr>
            </w:rPrChange>
          </w:rPr>
          <w:t>Oetter, P. Richter, E &amp; Frick S.M. (1993). M.O.R.E : integrating the mouth with sensory and postural functions. PDP Press.</w:t>
        </w:r>
      </w:ins>
    </w:p>
    <w:p w:rsidR="00C8795D" w:rsidRPr="00833ED4" w:rsidRDefault="00C8795D" w:rsidP="00816150">
      <w:pPr>
        <w:spacing w:after="0" w:line="360" w:lineRule="auto"/>
        <w:ind w:left="720"/>
        <w:rPr>
          <w:ins w:id="4673" w:author="Karima Sansoni" w:date="2013-10-14T16:31:00Z"/>
          <w:rFonts w:ascii="Calibri" w:eastAsia="Times New Roman" w:hAnsi="Calibri"/>
          <w:b/>
          <w:bCs/>
          <w:sz w:val="24"/>
          <w:szCs w:val="24"/>
          <w:rPrChange w:id="4674" w:author="Razzaghi-Pour, Kavi" w:date="2013-10-30T14:36:00Z">
            <w:rPr>
              <w:ins w:id="4675" w:author="Karima Sansoni" w:date="2013-10-14T16:31:00Z"/>
              <w:rFonts w:ascii="Times New Roman" w:eastAsia="Times New Roman" w:hAnsi="Times New Roman"/>
              <w:b/>
              <w:bCs/>
            </w:rPr>
          </w:rPrChange>
        </w:rPr>
        <w:pPrChange w:id="4676" w:author="Karima Sansoni" w:date="2013-10-16T16:42:00Z">
          <w:pPr>
            <w:numPr>
              <w:numId w:val="7"/>
            </w:numPr>
            <w:tabs>
              <w:tab w:val="num" w:pos="720"/>
            </w:tabs>
            <w:spacing w:after="0" w:line="360" w:lineRule="auto"/>
            <w:ind w:left="720" w:hanging="360"/>
          </w:pPr>
        </w:pPrChange>
      </w:pPr>
    </w:p>
    <w:p w:rsidR="00C8795D" w:rsidRPr="00833ED4" w:rsidRDefault="0081282E" w:rsidP="0081282E">
      <w:pPr>
        <w:numPr>
          <w:ilvl w:val="0"/>
          <w:numId w:val="7"/>
        </w:numPr>
        <w:spacing w:after="0" w:line="360" w:lineRule="auto"/>
        <w:rPr>
          <w:ins w:id="4677" w:author="Karima Sansoni" w:date="2013-10-16T16:42:00Z"/>
          <w:rFonts w:ascii="Calibri" w:eastAsia="Times New Roman" w:hAnsi="Calibri"/>
          <w:b/>
          <w:bCs/>
          <w:sz w:val="24"/>
          <w:szCs w:val="24"/>
          <w:rPrChange w:id="4678" w:author="Razzaghi-Pour, Kavi" w:date="2013-10-30T14:36:00Z">
            <w:rPr>
              <w:ins w:id="4679" w:author="Karima Sansoni" w:date="2013-10-16T16:42:00Z"/>
              <w:rFonts w:ascii="Times New Roman" w:eastAsia="Times New Roman" w:hAnsi="Times New Roman"/>
              <w:b/>
              <w:bCs/>
            </w:rPr>
          </w:rPrChange>
        </w:rPr>
      </w:pPr>
      <w:ins w:id="4680" w:author="Karima Sansoni" w:date="2013-10-14T16:31:00Z">
        <w:r w:rsidRPr="00833ED4">
          <w:rPr>
            <w:rFonts w:ascii="Calibri" w:eastAsia="Times New Roman" w:hAnsi="Calibri"/>
            <w:b/>
            <w:bCs/>
            <w:sz w:val="24"/>
            <w:szCs w:val="24"/>
            <w:rPrChange w:id="4681" w:author="Razzaghi-Pour, Kavi" w:date="2013-10-30T14:36:00Z">
              <w:rPr>
                <w:rFonts w:ascii="Times New Roman" w:eastAsia="Times New Roman" w:hAnsi="Times New Roman"/>
                <w:b/>
                <w:bCs/>
              </w:rPr>
            </w:rPrChange>
          </w:rPr>
          <w:t>Wilbarger</w:t>
        </w:r>
      </w:ins>
      <w:ins w:id="4682" w:author="Karima Sansoni" w:date="2013-10-14T16:53:00Z">
        <w:r w:rsidR="009B55F3" w:rsidRPr="00833ED4">
          <w:rPr>
            <w:rFonts w:ascii="Calibri" w:eastAsia="Times New Roman" w:hAnsi="Calibri"/>
            <w:b/>
            <w:bCs/>
            <w:sz w:val="24"/>
            <w:szCs w:val="24"/>
            <w:rPrChange w:id="4683" w:author="Razzaghi-Pour, Kavi" w:date="2013-10-30T14:36:00Z">
              <w:rPr>
                <w:rFonts w:ascii="Times New Roman" w:eastAsia="Times New Roman" w:hAnsi="Times New Roman"/>
                <w:b/>
                <w:bCs/>
              </w:rPr>
            </w:rPrChange>
          </w:rPr>
          <w:t xml:space="preserve">, J. &amp; Wilbarger, P. </w:t>
        </w:r>
      </w:ins>
      <w:ins w:id="4684" w:author="Karima Sansoni" w:date="2013-10-14T16:31:00Z">
        <w:r w:rsidR="009B55F3" w:rsidRPr="00833ED4">
          <w:rPr>
            <w:rFonts w:ascii="Calibri" w:eastAsia="Times New Roman" w:hAnsi="Calibri"/>
            <w:b/>
            <w:bCs/>
            <w:sz w:val="24"/>
            <w:szCs w:val="24"/>
            <w:rPrChange w:id="4685" w:author="Razzaghi-Pour, Kavi" w:date="2013-10-30T14:36:00Z">
              <w:rPr>
                <w:rFonts w:ascii="Times New Roman" w:eastAsia="Times New Roman" w:hAnsi="Times New Roman"/>
                <w:b/>
                <w:bCs/>
              </w:rPr>
            </w:rPrChange>
          </w:rPr>
          <w:t>Sensory defensiveness</w:t>
        </w:r>
      </w:ins>
      <w:ins w:id="4686" w:author="Karima Sansoni" w:date="2013-10-14T16:52:00Z">
        <w:r w:rsidR="009B55F3" w:rsidRPr="00833ED4">
          <w:rPr>
            <w:rFonts w:ascii="Calibri" w:eastAsia="Times New Roman" w:hAnsi="Calibri"/>
            <w:b/>
            <w:bCs/>
            <w:sz w:val="24"/>
            <w:szCs w:val="24"/>
            <w:rPrChange w:id="4687" w:author="Razzaghi-Pour, Kavi" w:date="2013-10-30T14:36:00Z">
              <w:rPr>
                <w:rFonts w:ascii="Times New Roman" w:eastAsia="Times New Roman" w:hAnsi="Times New Roman"/>
                <w:b/>
                <w:bCs/>
              </w:rPr>
            </w:rPrChange>
          </w:rPr>
          <w:t xml:space="preserve">: A Comprehensive Treatment approach. </w:t>
        </w:r>
      </w:ins>
      <w:ins w:id="4688" w:author="Karima Sansoni" w:date="2013-10-14T16:53:00Z">
        <w:r w:rsidR="009B55F3" w:rsidRPr="00833ED4">
          <w:rPr>
            <w:rFonts w:ascii="Calibri" w:eastAsia="Times New Roman" w:hAnsi="Calibri"/>
            <w:b/>
            <w:bCs/>
            <w:sz w:val="24"/>
            <w:szCs w:val="24"/>
            <w:rPrChange w:id="4689" w:author="Razzaghi-Pour, Kavi" w:date="2013-10-30T14:36:00Z">
              <w:rPr>
                <w:rFonts w:ascii="Times New Roman" w:eastAsia="Times New Roman" w:hAnsi="Times New Roman"/>
                <w:b/>
                <w:bCs/>
              </w:rPr>
            </w:rPrChange>
          </w:rPr>
          <w:t>C</w:t>
        </w:r>
      </w:ins>
      <w:ins w:id="4690" w:author="Karima Sansoni" w:date="2013-10-14T16:31:00Z">
        <w:r w:rsidRPr="00833ED4">
          <w:rPr>
            <w:rFonts w:ascii="Calibri" w:eastAsia="Times New Roman" w:hAnsi="Calibri"/>
            <w:b/>
            <w:bCs/>
            <w:sz w:val="24"/>
            <w:szCs w:val="24"/>
            <w:rPrChange w:id="4691" w:author="Razzaghi-Pour, Kavi" w:date="2013-10-30T14:36:00Z">
              <w:rPr>
                <w:rFonts w:ascii="Times New Roman" w:eastAsia="Times New Roman" w:hAnsi="Times New Roman"/>
                <w:b/>
                <w:bCs/>
              </w:rPr>
            </w:rPrChange>
          </w:rPr>
          <w:t>ourse notes, 2007 and 2009.</w:t>
        </w:r>
      </w:ins>
      <w:ins w:id="4692" w:author="Karima Sansoni" w:date="2013-10-14T16:53:00Z">
        <w:r w:rsidR="009B55F3" w:rsidRPr="00833ED4">
          <w:rPr>
            <w:rFonts w:ascii="Calibri" w:eastAsia="Times New Roman" w:hAnsi="Calibri"/>
            <w:b/>
            <w:bCs/>
            <w:sz w:val="24"/>
            <w:szCs w:val="24"/>
            <w:rPrChange w:id="4693" w:author="Razzaghi-Pour, Kavi" w:date="2013-10-30T14:36:00Z">
              <w:rPr>
                <w:rFonts w:ascii="Times New Roman" w:eastAsia="Times New Roman" w:hAnsi="Times New Roman"/>
                <w:b/>
                <w:bCs/>
              </w:rPr>
            </w:rPrChange>
          </w:rPr>
          <w:t xml:space="preserve"> Avanti Educational Programs.</w:t>
        </w:r>
      </w:ins>
    </w:p>
    <w:p w:rsidR="00816150" w:rsidRPr="00833ED4" w:rsidRDefault="00816150" w:rsidP="00816150">
      <w:pPr>
        <w:spacing w:after="0" w:line="360" w:lineRule="auto"/>
        <w:rPr>
          <w:ins w:id="4694" w:author="Karima Sansoni" w:date="2013-10-14T16:31:00Z"/>
          <w:rFonts w:ascii="Calibri" w:eastAsia="Times New Roman" w:hAnsi="Calibri"/>
          <w:b/>
          <w:bCs/>
          <w:sz w:val="24"/>
          <w:szCs w:val="24"/>
          <w:rPrChange w:id="4695" w:author="Razzaghi-Pour, Kavi" w:date="2013-10-30T14:36:00Z">
            <w:rPr>
              <w:ins w:id="4696" w:author="Karima Sansoni" w:date="2013-10-14T16:31:00Z"/>
              <w:rFonts w:ascii="Times New Roman" w:eastAsia="Times New Roman" w:hAnsi="Times New Roman"/>
              <w:b/>
              <w:bCs/>
            </w:rPr>
          </w:rPrChange>
        </w:rPr>
        <w:pPrChange w:id="4697" w:author="Karima Sansoni" w:date="2013-10-16T16:42:00Z">
          <w:pPr>
            <w:numPr>
              <w:numId w:val="7"/>
            </w:numPr>
            <w:tabs>
              <w:tab w:val="num" w:pos="720"/>
            </w:tabs>
            <w:spacing w:after="0" w:line="360" w:lineRule="auto"/>
            <w:ind w:left="720" w:hanging="360"/>
          </w:pPr>
        </w:pPrChange>
      </w:pPr>
    </w:p>
    <w:p w:rsidR="0081282E" w:rsidRPr="00833ED4" w:rsidRDefault="0081282E" w:rsidP="0081282E">
      <w:pPr>
        <w:pStyle w:val="contentb"/>
        <w:numPr>
          <w:ilvl w:val="0"/>
          <w:numId w:val="7"/>
        </w:numPr>
        <w:shd w:val="clear" w:color="auto" w:fill="FFFFFF"/>
        <w:rPr>
          <w:ins w:id="4698" w:author="Karima Sansoni" w:date="2013-10-16T16:43:00Z"/>
          <w:rFonts w:ascii="Calibri" w:hAnsi="Calibri" w:cs="Arial"/>
          <w:b/>
          <w:bCs/>
          <w:color w:val="000000"/>
          <w:rPrChange w:id="4699" w:author="Razzaghi-Pour, Kavi" w:date="2013-10-30T14:36:00Z">
            <w:rPr>
              <w:ins w:id="4700" w:author="Karima Sansoni" w:date="2013-10-16T16:43:00Z"/>
              <w:rFonts w:ascii="Arial" w:hAnsi="Arial" w:cs="Arial"/>
              <w:color w:val="000000"/>
              <w:sz w:val="18"/>
              <w:szCs w:val="18"/>
            </w:rPr>
          </w:rPrChange>
        </w:rPr>
        <w:pPrChange w:id="4701" w:author="Karima Sansoni" w:date="2013-10-14T16:37:00Z">
          <w:pPr>
            <w:pStyle w:val="content"/>
            <w:shd w:val="clear" w:color="auto" w:fill="FFFFFF"/>
          </w:pPr>
        </w:pPrChange>
      </w:pPr>
      <w:ins w:id="4702" w:author="Karima Sansoni" w:date="2013-10-14T16:34:00Z">
        <w:r w:rsidRPr="00833ED4">
          <w:rPr>
            <w:rFonts w:ascii="Calibri" w:hAnsi="Calibri" w:cs="Arial"/>
            <w:b/>
            <w:bCs/>
            <w:color w:val="000000"/>
            <w:rPrChange w:id="4703" w:author="Razzaghi-Pour, Kavi" w:date="2013-10-30T14:36:00Z">
              <w:rPr>
                <w:rFonts w:ascii="Arial" w:hAnsi="Arial" w:cs="Arial"/>
                <w:b/>
                <w:bCs/>
                <w:color w:val="000000"/>
                <w:sz w:val="18"/>
                <w:szCs w:val="18"/>
              </w:rPr>
            </w:rPrChange>
          </w:rPr>
          <w:t>Astronaut Training: A Sound Activated Vestibular-Visual Protocol for Moving, Looking &amp; Listening</w:t>
        </w:r>
      </w:ins>
      <w:ins w:id="4704" w:author="Karima Sansoni" w:date="2013-10-14T16:35:00Z">
        <w:r w:rsidRPr="00833ED4">
          <w:rPr>
            <w:rStyle w:val="Emphasis"/>
            <w:rFonts w:ascii="Calibri" w:hAnsi="Calibri" w:cs="Arial"/>
            <w:b/>
            <w:bCs/>
            <w:color w:val="000000"/>
            <w:rPrChange w:id="4705" w:author="Razzaghi-Pour, Kavi" w:date="2013-10-30T14:36:00Z">
              <w:rPr>
                <w:rStyle w:val="Emphasis"/>
                <w:rFonts w:ascii="Arial" w:hAnsi="Arial" w:cs="Arial"/>
                <w:b/>
                <w:bCs/>
                <w:color w:val="000000"/>
                <w:sz w:val="18"/>
                <w:szCs w:val="18"/>
              </w:rPr>
            </w:rPrChange>
          </w:rPr>
          <w:t xml:space="preserve"> </w:t>
        </w:r>
      </w:ins>
      <w:ins w:id="4706" w:author="Karima Sansoni" w:date="2013-10-14T16:34:00Z">
        <w:r w:rsidRPr="00833ED4">
          <w:rPr>
            <w:rStyle w:val="Emphasis"/>
            <w:rFonts w:ascii="Calibri" w:hAnsi="Calibri" w:cs="Arial"/>
            <w:color w:val="000000"/>
            <w:rPrChange w:id="4707" w:author="Razzaghi-Pour, Kavi" w:date="2013-10-30T14:36:00Z">
              <w:rPr>
                <w:rStyle w:val="Emphasis"/>
                <w:rFonts w:ascii="Arial" w:hAnsi="Arial" w:cs="Arial"/>
                <w:color w:val="000000"/>
                <w:sz w:val="18"/>
                <w:szCs w:val="18"/>
              </w:rPr>
            </w:rPrChange>
          </w:rPr>
          <w:t>Handbooks for Innovative Practice</w:t>
        </w:r>
        <w:r w:rsidRPr="00833ED4">
          <w:rPr>
            <w:rFonts w:ascii="Calibri" w:hAnsi="Calibri" w:cs="Arial"/>
            <w:color w:val="000000"/>
            <w:rPrChange w:id="4708" w:author="Razzaghi-Pour, Kavi" w:date="2013-10-30T14:36:00Z">
              <w:rPr>
                <w:rFonts w:ascii="Arial" w:hAnsi="Arial" w:cs="Arial"/>
                <w:color w:val="000000"/>
                <w:sz w:val="18"/>
                <w:szCs w:val="18"/>
              </w:rPr>
            </w:rPrChange>
          </w:rPr>
          <w:t>, Mary J. Kawar, MS, OTR,</w:t>
        </w:r>
      </w:ins>
      <w:ins w:id="4709" w:author="Karima Sansoni" w:date="2013-10-14T16:36:00Z">
        <w:r w:rsidRPr="00833ED4">
          <w:rPr>
            <w:rFonts w:ascii="Calibri" w:hAnsi="Calibri" w:cs="Arial"/>
            <w:color w:val="000000"/>
            <w:rPrChange w:id="4710" w:author="Razzaghi-Pour, Kavi" w:date="2013-10-30T14:36:00Z">
              <w:rPr>
                <w:rFonts w:ascii="Arial" w:hAnsi="Arial" w:cs="Arial"/>
                <w:color w:val="000000"/>
                <w:sz w:val="18"/>
                <w:szCs w:val="18"/>
              </w:rPr>
            </w:rPrChange>
          </w:rPr>
          <w:t xml:space="preserve"> Ron Frick</w:t>
        </w:r>
      </w:ins>
      <w:ins w:id="4711" w:author="Karima Sansoni" w:date="2013-10-14T16:34:00Z">
        <w:r w:rsidRPr="00833ED4">
          <w:rPr>
            <w:rFonts w:ascii="Calibri" w:hAnsi="Calibri" w:cs="Arial"/>
            <w:color w:val="000000"/>
            <w:rPrChange w:id="4712" w:author="Razzaghi-Pour, Kavi" w:date="2013-10-30T14:36:00Z">
              <w:rPr>
                <w:rFonts w:ascii="Arial" w:hAnsi="Arial" w:cs="Arial"/>
                <w:color w:val="000000"/>
                <w:sz w:val="18"/>
                <w:szCs w:val="18"/>
              </w:rPr>
            </w:rPrChange>
          </w:rPr>
          <w:t xml:space="preserve"> and Sheila M. Frick, OTR, </w:t>
        </w:r>
      </w:ins>
      <w:ins w:id="4713" w:author="Karima Sansoni" w:date="2013-10-14T16:36:00Z">
        <w:r w:rsidRPr="00833ED4">
          <w:rPr>
            <w:rFonts w:ascii="Calibri" w:hAnsi="Calibri" w:cs="Arial"/>
            <w:color w:val="000000"/>
            <w:rPrChange w:id="4714" w:author="Razzaghi-Pour, Kavi" w:date="2013-10-30T14:36:00Z">
              <w:rPr>
                <w:rFonts w:ascii="Arial" w:hAnsi="Arial" w:cs="Arial"/>
                <w:color w:val="000000"/>
                <w:sz w:val="18"/>
                <w:szCs w:val="18"/>
              </w:rPr>
            </w:rPrChange>
          </w:rPr>
          <w:t>Vital Links (2005)</w:t>
        </w:r>
      </w:ins>
    </w:p>
    <w:p w:rsidR="00816150" w:rsidRPr="00833ED4" w:rsidRDefault="00816150" w:rsidP="00816150">
      <w:pPr>
        <w:pStyle w:val="ColorfulList-Accent1"/>
        <w:rPr>
          <w:ins w:id="4715" w:author="Karima Sansoni" w:date="2013-10-16T16:43:00Z"/>
          <w:rFonts w:ascii="Calibri" w:hAnsi="Calibri" w:cs="Arial"/>
          <w:b/>
          <w:bCs/>
          <w:color w:val="000000"/>
          <w:sz w:val="24"/>
          <w:szCs w:val="24"/>
          <w:rPrChange w:id="4716" w:author="Razzaghi-Pour, Kavi" w:date="2013-10-30T14:36:00Z">
            <w:rPr>
              <w:ins w:id="4717" w:author="Karima Sansoni" w:date="2013-10-16T16:43:00Z"/>
              <w:rFonts w:ascii="Arial" w:hAnsi="Arial" w:cs="Arial"/>
              <w:b/>
              <w:bCs/>
              <w:color w:val="000000"/>
              <w:sz w:val="18"/>
              <w:szCs w:val="18"/>
            </w:rPr>
          </w:rPrChange>
        </w:rPr>
        <w:pPrChange w:id="4718" w:author="Karima Sansoni" w:date="2013-10-16T16:43:00Z">
          <w:pPr>
            <w:pStyle w:val="contentb"/>
            <w:numPr>
              <w:numId w:val="7"/>
            </w:numPr>
            <w:shd w:val="clear" w:color="auto" w:fill="FFFFFF"/>
            <w:tabs>
              <w:tab w:val="num" w:pos="720"/>
            </w:tabs>
            <w:ind w:left="720" w:hanging="360"/>
          </w:pPr>
        </w:pPrChange>
      </w:pPr>
    </w:p>
    <w:p w:rsidR="00816150" w:rsidRPr="00833ED4" w:rsidRDefault="00816150" w:rsidP="00816150">
      <w:pPr>
        <w:pStyle w:val="contentb"/>
        <w:shd w:val="clear" w:color="auto" w:fill="FFFFFF"/>
        <w:ind w:left="720"/>
        <w:rPr>
          <w:ins w:id="4719" w:author="Karima Sansoni" w:date="2013-10-14T16:43:00Z"/>
          <w:rFonts w:ascii="Calibri" w:hAnsi="Calibri" w:cs="Arial"/>
          <w:b/>
          <w:bCs/>
          <w:color w:val="000000"/>
          <w:rPrChange w:id="4720" w:author="Razzaghi-Pour, Kavi" w:date="2013-10-30T14:36:00Z">
            <w:rPr>
              <w:ins w:id="4721" w:author="Karima Sansoni" w:date="2013-10-14T16:43:00Z"/>
              <w:rFonts w:ascii="Arial" w:hAnsi="Arial" w:cs="Arial"/>
              <w:color w:val="000000"/>
              <w:sz w:val="18"/>
              <w:szCs w:val="18"/>
            </w:rPr>
          </w:rPrChange>
        </w:rPr>
        <w:pPrChange w:id="4722" w:author="Karima Sansoni" w:date="2013-10-16T16:43:00Z">
          <w:pPr>
            <w:pStyle w:val="content"/>
            <w:shd w:val="clear" w:color="auto" w:fill="FFFFFF"/>
          </w:pPr>
        </w:pPrChange>
      </w:pPr>
    </w:p>
    <w:p w:rsidR="00B30849" w:rsidRPr="00833ED4" w:rsidRDefault="00B30849" w:rsidP="0081282E">
      <w:pPr>
        <w:pStyle w:val="contentb"/>
        <w:numPr>
          <w:ilvl w:val="0"/>
          <w:numId w:val="7"/>
        </w:numPr>
        <w:shd w:val="clear" w:color="auto" w:fill="FFFFFF"/>
        <w:rPr>
          <w:ins w:id="4723" w:author="Karima Sansoni" w:date="2013-10-14T16:43:00Z"/>
          <w:rFonts w:ascii="Calibri" w:hAnsi="Calibri" w:cs="Arial"/>
          <w:b/>
          <w:bCs/>
          <w:color w:val="000000"/>
          <w:rPrChange w:id="4724" w:author="Razzaghi-Pour, Kavi" w:date="2013-10-30T14:36:00Z">
            <w:rPr>
              <w:ins w:id="4725" w:author="Karima Sansoni" w:date="2013-10-14T16:43:00Z"/>
              <w:rFonts w:ascii="Arial" w:hAnsi="Arial" w:cs="Arial"/>
              <w:color w:val="000000"/>
              <w:sz w:val="18"/>
              <w:szCs w:val="18"/>
            </w:rPr>
          </w:rPrChange>
        </w:rPr>
        <w:pPrChange w:id="4726" w:author="Karima Sansoni" w:date="2013-10-14T16:37:00Z">
          <w:pPr>
            <w:pStyle w:val="content"/>
            <w:shd w:val="clear" w:color="auto" w:fill="FFFFFF"/>
          </w:pPr>
        </w:pPrChange>
      </w:pPr>
      <w:ins w:id="4727" w:author="Karima Sansoni" w:date="2013-10-14T16:44:00Z">
        <w:r w:rsidRPr="00833ED4">
          <w:rPr>
            <w:rFonts w:ascii="Calibri" w:hAnsi="Calibri" w:cs="Arial"/>
            <w:b/>
            <w:bCs/>
            <w:color w:val="000000"/>
            <w:rPrChange w:id="4728" w:author="Razzaghi-Pour, Kavi" w:date="2013-10-30T14:36:00Z">
              <w:rPr>
                <w:rFonts w:ascii="Arial" w:hAnsi="Arial" w:cs="Arial"/>
                <w:b/>
                <w:bCs/>
                <w:color w:val="000000"/>
                <w:sz w:val="18"/>
                <w:szCs w:val="18"/>
              </w:rPr>
            </w:rPrChange>
          </w:rPr>
          <w:t xml:space="preserve">Yack, E. Sutton, S &amp; Aquilla, P. (2003). </w:t>
        </w:r>
      </w:ins>
      <w:ins w:id="4729" w:author="Karima Sansoni" w:date="2013-10-14T16:43:00Z">
        <w:r w:rsidRPr="00833ED4">
          <w:rPr>
            <w:rFonts w:ascii="Calibri" w:hAnsi="Calibri" w:cs="Arial"/>
            <w:b/>
            <w:bCs/>
            <w:color w:val="000000"/>
            <w:rPrChange w:id="4730" w:author="Razzaghi-Pour, Kavi" w:date="2013-10-30T14:36:00Z">
              <w:rPr>
                <w:rFonts w:ascii="Arial" w:hAnsi="Arial" w:cs="Arial"/>
                <w:b/>
                <w:bCs/>
                <w:color w:val="000000"/>
                <w:sz w:val="18"/>
                <w:szCs w:val="18"/>
              </w:rPr>
            </w:rPrChange>
          </w:rPr>
          <w:t xml:space="preserve">Building </w:t>
        </w:r>
      </w:ins>
      <w:ins w:id="4731" w:author="Karima Sansoni" w:date="2013-10-14T16:44:00Z">
        <w:r w:rsidRPr="00833ED4">
          <w:rPr>
            <w:rFonts w:ascii="Calibri" w:hAnsi="Calibri" w:cs="Arial"/>
            <w:b/>
            <w:bCs/>
            <w:color w:val="000000"/>
            <w:rPrChange w:id="4732" w:author="Razzaghi-Pour, Kavi" w:date="2013-10-30T14:36:00Z">
              <w:rPr>
                <w:rFonts w:ascii="Arial" w:hAnsi="Arial" w:cs="Arial"/>
                <w:b/>
                <w:bCs/>
                <w:color w:val="000000"/>
                <w:sz w:val="18"/>
                <w:szCs w:val="18"/>
              </w:rPr>
            </w:rPrChange>
          </w:rPr>
          <w:t>B</w:t>
        </w:r>
      </w:ins>
      <w:ins w:id="4733" w:author="Karima Sansoni" w:date="2013-10-14T16:43:00Z">
        <w:r w:rsidRPr="00833ED4">
          <w:rPr>
            <w:rFonts w:ascii="Calibri" w:hAnsi="Calibri" w:cs="Arial"/>
            <w:b/>
            <w:bCs/>
            <w:color w:val="000000"/>
            <w:rPrChange w:id="4734" w:author="Razzaghi-Pour, Kavi" w:date="2013-10-30T14:36:00Z">
              <w:rPr>
                <w:rFonts w:ascii="Arial" w:hAnsi="Arial" w:cs="Arial"/>
                <w:b/>
                <w:bCs/>
                <w:color w:val="000000"/>
                <w:sz w:val="18"/>
                <w:szCs w:val="18"/>
              </w:rPr>
            </w:rPrChange>
          </w:rPr>
          <w:t xml:space="preserve">ridges </w:t>
        </w:r>
      </w:ins>
      <w:ins w:id="4735" w:author="Karima Sansoni" w:date="2013-10-14T16:44:00Z">
        <w:r w:rsidRPr="00833ED4">
          <w:rPr>
            <w:rFonts w:ascii="Calibri" w:hAnsi="Calibri" w:cs="Arial"/>
            <w:b/>
            <w:bCs/>
            <w:color w:val="000000"/>
            <w:rPrChange w:id="4736" w:author="Razzaghi-Pour, Kavi" w:date="2013-10-30T14:36:00Z">
              <w:rPr>
                <w:rFonts w:ascii="Arial" w:hAnsi="Arial" w:cs="Arial"/>
                <w:b/>
                <w:bCs/>
                <w:color w:val="000000"/>
                <w:sz w:val="18"/>
                <w:szCs w:val="18"/>
              </w:rPr>
            </w:rPrChange>
          </w:rPr>
          <w:t>T</w:t>
        </w:r>
      </w:ins>
      <w:ins w:id="4737" w:author="Karima Sansoni" w:date="2013-10-14T16:43:00Z">
        <w:r w:rsidRPr="00833ED4">
          <w:rPr>
            <w:rFonts w:ascii="Calibri" w:hAnsi="Calibri" w:cs="Arial"/>
            <w:b/>
            <w:bCs/>
            <w:color w:val="000000"/>
            <w:rPrChange w:id="4738" w:author="Razzaghi-Pour, Kavi" w:date="2013-10-30T14:36:00Z">
              <w:rPr>
                <w:rFonts w:ascii="Arial" w:hAnsi="Arial" w:cs="Arial"/>
                <w:b/>
                <w:bCs/>
                <w:color w:val="000000"/>
                <w:sz w:val="18"/>
                <w:szCs w:val="18"/>
              </w:rPr>
            </w:rPrChange>
          </w:rPr>
          <w:t>hrough</w:t>
        </w:r>
      </w:ins>
      <w:ins w:id="4739" w:author="Karima Sansoni" w:date="2013-10-14T16:44:00Z">
        <w:r w:rsidRPr="00833ED4">
          <w:rPr>
            <w:rFonts w:ascii="Calibri" w:hAnsi="Calibri" w:cs="Arial"/>
            <w:b/>
            <w:bCs/>
            <w:color w:val="000000"/>
            <w:rPrChange w:id="4740" w:author="Razzaghi-Pour, Kavi" w:date="2013-10-30T14:36:00Z">
              <w:rPr>
                <w:rFonts w:ascii="Arial" w:hAnsi="Arial" w:cs="Arial"/>
                <w:b/>
                <w:bCs/>
                <w:color w:val="000000"/>
                <w:sz w:val="18"/>
                <w:szCs w:val="18"/>
              </w:rPr>
            </w:rPrChange>
          </w:rPr>
          <w:t xml:space="preserve"> S</w:t>
        </w:r>
      </w:ins>
      <w:ins w:id="4741" w:author="Karima Sansoni" w:date="2013-10-14T16:43:00Z">
        <w:r w:rsidRPr="00833ED4">
          <w:rPr>
            <w:rFonts w:ascii="Calibri" w:hAnsi="Calibri" w:cs="Arial"/>
            <w:b/>
            <w:bCs/>
            <w:color w:val="000000"/>
            <w:rPrChange w:id="4742" w:author="Razzaghi-Pour, Kavi" w:date="2013-10-30T14:36:00Z">
              <w:rPr>
                <w:rFonts w:ascii="Arial" w:hAnsi="Arial" w:cs="Arial"/>
                <w:b/>
                <w:bCs/>
                <w:color w:val="000000"/>
                <w:sz w:val="18"/>
                <w:szCs w:val="18"/>
              </w:rPr>
            </w:rPrChange>
          </w:rPr>
          <w:t xml:space="preserve">ensory </w:t>
        </w:r>
      </w:ins>
      <w:ins w:id="4743" w:author="Karima Sansoni" w:date="2013-10-14T16:44:00Z">
        <w:r w:rsidRPr="00833ED4">
          <w:rPr>
            <w:rFonts w:ascii="Calibri" w:hAnsi="Calibri" w:cs="Arial"/>
            <w:b/>
            <w:bCs/>
            <w:color w:val="000000"/>
            <w:rPrChange w:id="4744" w:author="Razzaghi-Pour, Kavi" w:date="2013-10-30T14:36:00Z">
              <w:rPr>
                <w:rFonts w:ascii="Arial" w:hAnsi="Arial" w:cs="Arial"/>
                <w:b/>
                <w:bCs/>
                <w:color w:val="000000"/>
                <w:sz w:val="18"/>
                <w:szCs w:val="18"/>
              </w:rPr>
            </w:rPrChange>
          </w:rPr>
          <w:t>I</w:t>
        </w:r>
      </w:ins>
      <w:ins w:id="4745" w:author="Karima Sansoni" w:date="2013-10-14T16:43:00Z">
        <w:r w:rsidRPr="00833ED4">
          <w:rPr>
            <w:rFonts w:ascii="Calibri" w:hAnsi="Calibri" w:cs="Arial"/>
            <w:b/>
            <w:bCs/>
            <w:color w:val="000000"/>
            <w:rPrChange w:id="4746" w:author="Razzaghi-Pour, Kavi" w:date="2013-10-30T14:36:00Z">
              <w:rPr>
                <w:rFonts w:ascii="Arial" w:hAnsi="Arial" w:cs="Arial"/>
                <w:b/>
                <w:bCs/>
                <w:color w:val="000000"/>
                <w:sz w:val="18"/>
                <w:szCs w:val="18"/>
              </w:rPr>
            </w:rPrChange>
          </w:rPr>
          <w:t>n</w:t>
        </w:r>
      </w:ins>
      <w:ins w:id="4747" w:author="Karima Sansoni" w:date="2013-10-14T16:44:00Z">
        <w:r w:rsidRPr="00833ED4">
          <w:rPr>
            <w:rFonts w:ascii="Calibri" w:hAnsi="Calibri" w:cs="Arial"/>
            <w:b/>
            <w:bCs/>
            <w:color w:val="000000"/>
            <w:rPrChange w:id="4748" w:author="Razzaghi-Pour, Kavi" w:date="2013-10-30T14:36:00Z">
              <w:rPr>
                <w:rFonts w:ascii="Arial" w:hAnsi="Arial" w:cs="Arial"/>
                <w:b/>
                <w:bCs/>
                <w:color w:val="000000"/>
                <w:sz w:val="18"/>
                <w:szCs w:val="18"/>
              </w:rPr>
            </w:rPrChange>
          </w:rPr>
          <w:t>tegration: Therapy for Children with Autism and Other Pervasive Developmental Disorders.</w:t>
        </w:r>
      </w:ins>
      <w:ins w:id="4749" w:author="Karima Sansoni" w:date="2013-10-14T16:45:00Z">
        <w:r w:rsidRPr="00833ED4">
          <w:rPr>
            <w:rFonts w:ascii="Calibri" w:hAnsi="Calibri" w:cs="Arial"/>
            <w:b/>
            <w:bCs/>
            <w:color w:val="000000"/>
            <w:rPrChange w:id="4750" w:author="Razzaghi-Pour, Kavi" w:date="2013-10-30T14:36:00Z">
              <w:rPr>
                <w:rFonts w:ascii="Arial" w:hAnsi="Arial" w:cs="Arial"/>
                <w:b/>
                <w:bCs/>
                <w:color w:val="000000"/>
                <w:sz w:val="18"/>
                <w:szCs w:val="18"/>
              </w:rPr>
            </w:rPrChange>
          </w:rPr>
          <w:t xml:space="preserve"> Future Horizons</w:t>
        </w:r>
      </w:ins>
      <w:ins w:id="4751" w:author="Karima Sansoni" w:date="2013-10-14T16:44:00Z">
        <w:r w:rsidRPr="00833ED4">
          <w:rPr>
            <w:rFonts w:ascii="Calibri" w:hAnsi="Calibri" w:cs="Arial"/>
            <w:b/>
            <w:bCs/>
            <w:color w:val="000000"/>
            <w:rPrChange w:id="4752" w:author="Razzaghi-Pour, Kavi" w:date="2013-10-30T14:36:00Z">
              <w:rPr>
                <w:rFonts w:ascii="Arial" w:hAnsi="Arial" w:cs="Arial"/>
                <w:b/>
                <w:bCs/>
                <w:color w:val="000000"/>
                <w:sz w:val="18"/>
                <w:szCs w:val="18"/>
              </w:rPr>
            </w:rPrChange>
          </w:rPr>
          <w:t xml:space="preserve"> </w:t>
        </w:r>
      </w:ins>
    </w:p>
    <w:p w:rsidR="00816150" w:rsidRPr="00833ED4" w:rsidRDefault="00816150" w:rsidP="00816150">
      <w:pPr>
        <w:autoSpaceDE w:val="0"/>
        <w:autoSpaceDN w:val="0"/>
        <w:adjustRightInd w:val="0"/>
        <w:spacing w:after="0" w:line="240" w:lineRule="auto"/>
        <w:rPr>
          <w:ins w:id="4753" w:author="Karima Sansoni" w:date="2013-10-16T16:44:00Z"/>
          <w:rFonts w:ascii="Calibri" w:eastAsia="MS Mincho" w:hAnsi="Calibri" w:cs="AGaramond-Regular"/>
          <w:sz w:val="24"/>
          <w:szCs w:val="24"/>
          <w:lang w:eastAsia="en-AU"/>
          <w:rPrChange w:id="4754" w:author="Razzaghi-Pour, Kavi" w:date="2013-10-30T14:36:00Z">
            <w:rPr>
              <w:ins w:id="4755" w:author="Karima Sansoni" w:date="2013-10-16T16:44:00Z"/>
              <w:rFonts w:ascii="AGaramond-Regular" w:eastAsia="MS Mincho" w:hAnsi="AGaramond-Regular" w:cs="AGaramond-Regular"/>
              <w:sz w:val="20"/>
              <w:szCs w:val="20"/>
              <w:lang w:eastAsia="en-AU"/>
            </w:rPr>
          </w:rPrChange>
        </w:rPr>
        <w:pPrChange w:id="4756" w:author="Karima Sansoni" w:date="2013-10-16T16:44:00Z">
          <w:pPr>
            <w:numPr>
              <w:numId w:val="7"/>
            </w:numPr>
            <w:tabs>
              <w:tab w:val="num" w:pos="720"/>
            </w:tabs>
            <w:autoSpaceDE w:val="0"/>
            <w:autoSpaceDN w:val="0"/>
            <w:adjustRightInd w:val="0"/>
            <w:spacing w:after="0" w:line="240" w:lineRule="auto"/>
            <w:ind w:left="720" w:hanging="360"/>
          </w:pPr>
        </w:pPrChange>
      </w:pPr>
    </w:p>
    <w:p w:rsidR="00816150" w:rsidRPr="00833ED4" w:rsidRDefault="00816150" w:rsidP="00816150">
      <w:pPr>
        <w:numPr>
          <w:ilvl w:val="0"/>
          <w:numId w:val="7"/>
        </w:numPr>
        <w:autoSpaceDE w:val="0"/>
        <w:autoSpaceDN w:val="0"/>
        <w:adjustRightInd w:val="0"/>
        <w:spacing w:after="0" w:line="240" w:lineRule="auto"/>
        <w:rPr>
          <w:ins w:id="4757" w:author="Karima Sansoni" w:date="2013-10-16T16:44:00Z"/>
          <w:rFonts w:ascii="Calibri" w:eastAsia="MS Mincho" w:hAnsi="Calibri" w:cs="AGaramond-Regular"/>
          <w:sz w:val="24"/>
          <w:szCs w:val="24"/>
          <w:lang w:eastAsia="en-AU"/>
          <w:rPrChange w:id="4758" w:author="Razzaghi-Pour, Kavi" w:date="2013-10-30T14:36:00Z">
            <w:rPr>
              <w:ins w:id="4759" w:author="Karima Sansoni" w:date="2013-10-16T16:44:00Z"/>
              <w:rFonts w:ascii="AGaramond-Regular" w:eastAsia="MS Mincho" w:hAnsi="AGaramond-Regular" w:cs="AGaramond-Regular"/>
              <w:sz w:val="20"/>
              <w:szCs w:val="20"/>
              <w:lang w:eastAsia="en-AU"/>
            </w:rPr>
          </w:rPrChange>
        </w:rPr>
      </w:pPr>
      <w:ins w:id="4760" w:author="Karima Sansoni" w:date="2013-10-16T16:44:00Z">
        <w:r w:rsidRPr="00833ED4">
          <w:rPr>
            <w:rFonts w:ascii="Calibri" w:eastAsia="MS Mincho" w:hAnsi="Calibri" w:cs="AGaramond-Regular"/>
            <w:sz w:val="24"/>
            <w:szCs w:val="24"/>
            <w:lang w:eastAsia="en-AU"/>
            <w:rPrChange w:id="4761" w:author="Razzaghi-Pour, Kavi" w:date="2013-10-30T14:36:00Z">
              <w:rPr>
                <w:rFonts w:ascii="AGaramond-Regular" w:eastAsia="MS Mincho" w:hAnsi="AGaramond-Regular" w:cs="AGaramond-Regular"/>
                <w:sz w:val="20"/>
                <w:szCs w:val="20"/>
                <w:lang w:eastAsia="en-AU"/>
              </w:rPr>
            </w:rPrChange>
          </w:rPr>
          <w:t xml:space="preserve">Ayres, A. J. (1972). </w:t>
        </w:r>
        <w:r w:rsidRPr="00833ED4">
          <w:rPr>
            <w:rFonts w:ascii="Calibri" w:eastAsia="MS Mincho" w:hAnsi="Calibri" w:cs="AGaramond-Italic"/>
            <w:i/>
            <w:iCs/>
            <w:sz w:val="24"/>
            <w:szCs w:val="24"/>
            <w:lang w:eastAsia="en-AU"/>
            <w:rPrChange w:id="4762" w:author="Razzaghi-Pour, Kavi" w:date="2013-10-30T14:36:00Z">
              <w:rPr>
                <w:rFonts w:ascii="AGaramond-Italic" w:eastAsia="MS Mincho" w:hAnsi="AGaramond-Italic" w:cs="AGaramond-Italic"/>
                <w:i/>
                <w:iCs/>
                <w:sz w:val="20"/>
                <w:szCs w:val="20"/>
                <w:lang w:eastAsia="en-AU"/>
              </w:rPr>
            </w:rPrChange>
          </w:rPr>
          <w:t>Sensory integration and learning disorders</w:t>
        </w:r>
        <w:r w:rsidRPr="00833ED4">
          <w:rPr>
            <w:rFonts w:ascii="Calibri" w:eastAsia="MS Mincho" w:hAnsi="Calibri" w:cs="AGaramond-Regular"/>
            <w:sz w:val="24"/>
            <w:szCs w:val="24"/>
            <w:lang w:eastAsia="en-AU"/>
            <w:rPrChange w:id="4763" w:author="Razzaghi-Pour, Kavi" w:date="2013-10-30T14:36:00Z">
              <w:rPr>
                <w:rFonts w:ascii="AGaramond-Regular" w:eastAsia="MS Mincho" w:hAnsi="AGaramond-Regular" w:cs="AGaramond-Regular"/>
                <w:sz w:val="20"/>
                <w:szCs w:val="20"/>
                <w:lang w:eastAsia="en-AU"/>
              </w:rPr>
            </w:rPrChange>
          </w:rPr>
          <w:t>. Los Angeles: Western Psychological Services</w:t>
        </w:r>
      </w:ins>
    </w:p>
    <w:p w:rsidR="00816150" w:rsidRPr="00833ED4" w:rsidRDefault="00816150" w:rsidP="00816150">
      <w:pPr>
        <w:ind w:left="720"/>
        <w:rPr>
          <w:ins w:id="4764" w:author="Karima Sansoni" w:date="2013-10-16T16:44:00Z"/>
          <w:rFonts w:ascii="Calibri" w:eastAsia="MS Mincho" w:hAnsi="Calibri" w:cs="AGaramond-Regular"/>
          <w:sz w:val="24"/>
          <w:szCs w:val="24"/>
          <w:lang w:eastAsia="en-AU"/>
          <w:rPrChange w:id="4765" w:author="Razzaghi-Pour, Kavi" w:date="2013-10-30T14:36:00Z">
            <w:rPr>
              <w:ins w:id="4766" w:author="Karima Sansoni" w:date="2013-10-16T16:44:00Z"/>
              <w:rFonts w:ascii="AGaramond-Regular" w:eastAsia="MS Mincho" w:hAnsi="AGaramond-Regular" w:cs="AGaramond-Regular"/>
              <w:sz w:val="20"/>
              <w:szCs w:val="20"/>
              <w:lang w:eastAsia="en-AU"/>
            </w:rPr>
          </w:rPrChange>
        </w:rPr>
        <w:pPrChange w:id="4767" w:author="Karima Sansoni" w:date="2013-10-16T16:44:00Z">
          <w:pPr>
            <w:numPr>
              <w:numId w:val="7"/>
            </w:numPr>
            <w:tabs>
              <w:tab w:val="num" w:pos="720"/>
            </w:tabs>
            <w:ind w:left="720" w:hanging="360"/>
          </w:pPr>
        </w:pPrChange>
      </w:pPr>
      <w:ins w:id="4768" w:author="Karima Sansoni" w:date="2013-10-16T16:44:00Z">
        <w:r w:rsidRPr="00833ED4">
          <w:rPr>
            <w:rFonts w:ascii="Calibri" w:eastAsia="MS Mincho" w:hAnsi="Calibri" w:cs="AGaramond-Regular"/>
            <w:sz w:val="24"/>
            <w:szCs w:val="24"/>
            <w:lang w:eastAsia="en-AU"/>
            <w:rPrChange w:id="4769" w:author="Razzaghi-Pour, Kavi" w:date="2013-10-30T14:36:00Z">
              <w:rPr>
                <w:rFonts w:ascii="AGaramond-Regular" w:eastAsia="MS Mincho" w:hAnsi="AGaramond-Regular" w:cs="AGaramond-Regular"/>
                <w:sz w:val="20"/>
                <w:szCs w:val="20"/>
                <w:lang w:eastAsia="en-AU"/>
              </w:rPr>
            </w:rPrChange>
          </w:rPr>
          <w:t>\</w:t>
        </w:r>
      </w:ins>
    </w:p>
    <w:p w:rsidR="00816150" w:rsidRPr="00833ED4" w:rsidRDefault="00816150" w:rsidP="00816150">
      <w:pPr>
        <w:numPr>
          <w:ilvl w:val="0"/>
          <w:numId w:val="7"/>
        </w:numPr>
        <w:autoSpaceDE w:val="0"/>
        <w:autoSpaceDN w:val="0"/>
        <w:adjustRightInd w:val="0"/>
        <w:spacing w:after="0" w:line="240" w:lineRule="auto"/>
        <w:rPr>
          <w:ins w:id="4770" w:author="Karima Sansoni" w:date="2013-10-16T16:44:00Z"/>
          <w:rFonts w:ascii="Calibri" w:eastAsia="MS Mincho" w:hAnsi="Calibri" w:cs="AGaramond-Regular"/>
          <w:sz w:val="24"/>
          <w:szCs w:val="24"/>
          <w:lang w:eastAsia="en-AU"/>
          <w:rPrChange w:id="4771" w:author="Razzaghi-Pour, Kavi" w:date="2013-10-30T14:36:00Z">
            <w:rPr>
              <w:ins w:id="4772" w:author="Karima Sansoni" w:date="2013-10-16T16:44:00Z"/>
              <w:rFonts w:ascii="AGaramond-Regular" w:eastAsia="MS Mincho" w:hAnsi="AGaramond-Regular" w:cs="AGaramond-Regular"/>
              <w:sz w:val="20"/>
              <w:szCs w:val="20"/>
              <w:lang w:eastAsia="en-AU"/>
            </w:rPr>
          </w:rPrChange>
        </w:rPr>
      </w:pPr>
      <w:ins w:id="4773" w:author="Karima Sansoni" w:date="2013-10-16T16:44:00Z">
        <w:r w:rsidRPr="00833ED4">
          <w:rPr>
            <w:rFonts w:ascii="Calibri" w:eastAsia="MS Mincho" w:hAnsi="Calibri" w:cs="AGaramond-Regular"/>
            <w:sz w:val="24"/>
            <w:szCs w:val="24"/>
            <w:lang w:eastAsia="en-AU"/>
            <w:rPrChange w:id="4774" w:author="Razzaghi-Pour, Kavi" w:date="2013-10-30T14:36:00Z">
              <w:rPr>
                <w:rFonts w:ascii="AGaramond-Regular" w:eastAsia="MS Mincho" w:hAnsi="AGaramond-Regular" w:cs="AGaramond-Regular"/>
                <w:sz w:val="20"/>
                <w:szCs w:val="20"/>
                <w:lang w:eastAsia="en-AU"/>
              </w:rPr>
            </w:rPrChange>
          </w:rPr>
          <w:t xml:space="preserve">Miller, L. J. (2006). </w:t>
        </w:r>
        <w:r w:rsidRPr="00833ED4">
          <w:rPr>
            <w:rFonts w:ascii="Calibri" w:eastAsia="MS Mincho" w:hAnsi="Calibri" w:cs="AGaramond-Italic"/>
            <w:i/>
            <w:iCs/>
            <w:sz w:val="24"/>
            <w:szCs w:val="24"/>
            <w:lang w:eastAsia="en-AU"/>
            <w:rPrChange w:id="4775" w:author="Razzaghi-Pour, Kavi" w:date="2013-10-30T14:36:00Z">
              <w:rPr>
                <w:rFonts w:ascii="AGaramond-Italic" w:eastAsia="MS Mincho" w:hAnsi="AGaramond-Italic" w:cs="AGaramond-Italic"/>
                <w:i/>
                <w:iCs/>
                <w:sz w:val="20"/>
                <w:szCs w:val="20"/>
                <w:lang w:eastAsia="en-AU"/>
              </w:rPr>
            </w:rPrChange>
          </w:rPr>
          <w:t>Sensational kids: Help and hope for children with sensory processing disorder</w:t>
        </w:r>
        <w:r w:rsidRPr="00833ED4">
          <w:rPr>
            <w:rFonts w:ascii="Calibri" w:eastAsia="MS Mincho" w:hAnsi="Calibri" w:cs="AGaramond-Regular"/>
            <w:sz w:val="24"/>
            <w:szCs w:val="24"/>
            <w:lang w:eastAsia="en-AU"/>
            <w:rPrChange w:id="4776" w:author="Razzaghi-Pour, Kavi" w:date="2013-10-30T14:36:00Z">
              <w:rPr>
                <w:rFonts w:ascii="AGaramond-Regular" w:eastAsia="MS Mincho" w:hAnsi="AGaramond-Regular" w:cs="AGaramond-Regular"/>
                <w:sz w:val="20"/>
                <w:szCs w:val="20"/>
                <w:lang w:eastAsia="en-AU"/>
              </w:rPr>
            </w:rPrChange>
          </w:rPr>
          <w:t>. New York: Putnam.</w:t>
        </w:r>
      </w:ins>
    </w:p>
    <w:p w:rsidR="00816150" w:rsidRPr="00833ED4" w:rsidRDefault="00816150" w:rsidP="00816150">
      <w:pPr>
        <w:ind w:left="720"/>
        <w:rPr>
          <w:ins w:id="4777" w:author="Karima Sansoni" w:date="2013-10-16T16:44:00Z"/>
          <w:rFonts w:ascii="Calibri" w:eastAsia="MS Mincho" w:hAnsi="Calibri" w:cs="AGaramond-Regular"/>
          <w:sz w:val="24"/>
          <w:szCs w:val="24"/>
          <w:lang w:eastAsia="en-AU"/>
          <w:rPrChange w:id="4778" w:author="Razzaghi-Pour, Kavi" w:date="2013-10-30T14:36:00Z">
            <w:rPr>
              <w:ins w:id="4779" w:author="Karima Sansoni" w:date="2013-10-16T16:44:00Z"/>
              <w:rFonts w:ascii="AGaramond-Regular" w:eastAsia="MS Mincho" w:hAnsi="AGaramond-Regular" w:cs="AGaramond-Regular"/>
              <w:sz w:val="20"/>
              <w:szCs w:val="20"/>
              <w:lang w:eastAsia="en-AU"/>
            </w:rPr>
          </w:rPrChange>
        </w:rPr>
        <w:pPrChange w:id="4780" w:author="Karima Sansoni" w:date="2013-10-16T16:44:00Z">
          <w:pPr>
            <w:numPr>
              <w:numId w:val="7"/>
            </w:numPr>
            <w:tabs>
              <w:tab w:val="num" w:pos="720"/>
            </w:tabs>
            <w:ind w:left="720" w:hanging="360"/>
          </w:pPr>
        </w:pPrChange>
      </w:pPr>
    </w:p>
    <w:p w:rsidR="00816150" w:rsidRPr="00833ED4" w:rsidRDefault="00816150" w:rsidP="00816150">
      <w:pPr>
        <w:numPr>
          <w:ilvl w:val="0"/>
          <w:numId w:val="7"/>
        </w:numPr>
        <w:rPr>
          <w:ins w:id="4781" w:author="Karima Sansoni" w:date="2013-10-16T16:44:00Z"/>
          <w:rFonts w:ascii="Calibri" w:hAnsi="Calibri"/>
          <w:sz w:val="24"/>
          <w:szCs w:val="24"/>
          <w:rPrChange w:id="4782" w:author="Razzaghi-Pour, Kavi" w:date="2013-10-30T14:36:00Z">
            <w:rPr>
              <w:ins w:id="4783" w:author="Karima Sansoni" w:date="2013-10-16T16:44:00Z"/>
              <w:rFonts w:ascii="Times New Roman" w:hAnsi="Times New Roman"/>
            </w:rPr>
          </w:rPrChange>
        </w:rPr>
      </w:pPr>
      <w:ins w:id="4784" w:author="Karima Sansoni" w:date="2013-10-16T16:44:00Z">
        <w:r w:rsidRPr="00833ED4">
          <w:rPr>
            <w:rFonts w:ascii="Calibri" w:hAnsi="Calibri"/>
            <w:sz w:val="24"/>
            <w:szCs w:val="24"/>
            <w:rPrChange w:id="4785" w:author="Razzaghi-Pour, Kavi" w:date="2013-10-30T14:36:00Z">
              <w:rPr>
                <w:rFonts w:ascii="Times New Roman" w:hAnsi="Times New Roman"/>
              </w:rPr>
            </w:rPrChange>
          </w:rPr>
          <w:t>Dunn, W. (1999). The Sensory Proﬁle: User’s manual. San Antonio, TX: Psychological Corporation.</w:t>
        </w:r>
      </w:ins>
    </w:p>
    <w:p w:rsidR="00816150" w:rsidRPr="00833ED4" w:rsidRDefault="00816150" w:rsidP="00816150">
      <w:pPr>
        <w:ind w:left="720"/>
        <w:rPr>
          <w:ins w:id="4786" w:author="Karima Sansoni" w:date="2013-10-16T16:44:00Z"/>
          <w:rFonts w:ascii="Calibri" w:hAnsi="Calibri"/>
          <w:sz w:val="24"/>
          <w:szCs w:val="24"/>
          <w:rPrChange w:id="4787" w:author="Razzaghi-Pour, Kavi" w:date="2013-10-30T14:36:00Z">
            <w:rPr>
              <w:ins w:id="4788" w:author="Karima Sansoni" w:date="2013-10-16T16:44:00Z"/>
              <w:rFonts w:ascii="Times New Roman" w:hAnsi="Times New Roman"/>
            </w:rPr>
          </w:rPrChange>
        </w:rPr>
        <w:pPrChange w:id="4789" w:author="Karima Sansoni" w:date="2013-10-16T16:44:00Z">
          <w:pPr>
            <w:numPr>
              <w:numId w:val="7"/>
            </w:numPr>
            <w:tabs>
              <w:tab w:val="num" w:pos="720"/>
            </w:tabs>
            <w:ind w:left="720" w:hanging="360"/>
          </w:pPr>
        </w:pPrChange>
      </w:pPr>
    </w:p>
    <w:p w:rsidR="00816150" w:rsidRPr="00833ED4" w:rsidRDefault="00816150" w:rsidP="00816150">
      <w:pPr>
        <w:numPr>
          <w:ilvl w:val="0"/>
          <w:numId w:val="7"/>
        </w:numPr>
        <w:rPr>
          <w:ins w:id="4790" w:author="Karima Sansoni" w:date="2013-10-16T16:44:00Z"/>
          <w:rFonts w:ascii="Calibri" w:hAnsi="Calibri"/>
          <w:sz w:val="24"/>
          <w:szCs w:val="24"/>
          <w:rPrChange w:id="4791" w:author="Razzaghi-Pour, Kavi" w:date="2013-10-30T14:36:00Z">
            <w:rPr>
              <w:ins w:id="4792" w:author="Karima Sansoni" w:date="2013-10-16T16:44:00Z"/>
              <w:rFonts w:ascii="Times New Roman" w:hAnsi="Times New Roman"/>
            </w:rPr>
          </w:rPrChange>
        </w:rPr>
      </w:pPr>
      <w:ins w:id="4793" w:author="Karima Sansoni" w:date="2013-10-16T16:44:00Z">
        <w:r w:rsidRPr="00833ED4">
          <w:rPr>
            <w:rFonts w:ascii="Calibri" w:hAnsi="Calibri"/>
            <w:sz w:val="24"/>
            <w:szCs w:val="24"/>
            <w:rPrChange w:id="4794" w:author="Razzaghi-Pour, Kavi" w:date="2013-10-30T14:36:00Z">
              <w:rPr>
                <w:rFonts w:ascii="Times New Roman" w:hAnsi="Times New Roman"/>
              </w:rPr>
            </w:rPrChange>
          </w:rPr>
          <w:t>Sensory processing measure SPM</w:t>
        </w:r>
      </w:ins>
    </w:p>
    <w:p w:rsidR="00816150" w:rsidRPr="00833ED4" w:rsidRDefault="00816150" w:rsidP="00816150">
      <w:pPr>
        <w:pStyle w:val="NormalWeb"/>
        <w:shd w:val="clear" w:color="auto" w:fill="FFFFFF"/>
        <w:spacing w:before="0" w:beforeAutospacing="0" w:after="0" w:afterAutospacing="0"/>
        <w:ind w:left="720"/>
        <w:rPr>
          <w:ins w:id="4795" w:author="Karima Sansoni" w:date="2013-10-16T16:44:00Z"/>
          <w:rFonts w:ascii="Calibri" w:hAnsi="Calibri"/>
          <w:color w:val="000000"/>
          <w:rPrChange w:id="4796" w:author="Razzaghi-Pour, Kavi" w:date="2013-10-30T14:36:00Z">
            <w:rPr>
              <w:ins w:id="4797" w:author="Karima Sansoni" w:date="2013-10-16T16:44:00Z"/>
              <w:rFonts w:ascii="Verdana" w:hAnsi="Verdana"/>
              <w:color w:val="000000"/>
              <w:sz w:val="17"/>
              <w:szCs w:val="17"/>
            </w:rPr>
          </w:rPrChange>
        </w:rPr>
        <w:pPrChange w:id="4798" w:author="Karima Sansoni" w:date="2013-10-16T16:44:00Z">
          <w:pPr>
            <w:pStyle w:val="NormalWeb"/>
            <w:numPr>
              <w:numId w:val="7"/>
            </w:numPr>
            <w:shd w:val="clear" w:color="auto" w:fill="FFFFFF"/>
            <w:tabs>
              <w:tab w:val="num" w:pos="720"/>
            </w:tabs>
            <w:spacing w:before="0" w:beforeAutospacing="0" w:after="0" w:afterAutospacing="0"/>
            <w:ind w:left="720" w:hanging="360"/>
          </w:pPr>
        </w:pPrChange>
      </w:pPr>
      <w:ins w:id="4799" w:author="Karima Sansoni" w:date="2013-10-16T16:44:00Z">
        <w:r w:rsidRPr="00833ED4">
          <w:rPr>
            <w:rStyle w:val="Strong"/>
            <w:rFonts w:ascii="Calibri" w:hAnsi="Calibri"/>
            <w:color w:val="000000"/>
            <w:rPrChange w:id="4800" w:author="Razzaghi-Pour, Kavi" w:date="2013-10-30T14:36:00Z">
              <w:rPr>
                <w:rStyle w:val="Strong"/>
                <w:rFonts w:ascii="Verdana" w:hAnsi="Verdana"/>
                <w:color w:val="000000"/>
                <w:sz w:val="17"/>
                <w:szCs w:val="17"/>
              </w:rPr>
            </w:rPrChange>
          </w:rPr>
          <w:t>Home Form</w:t>
        </w:r>
        <w:r w:rsidRPr="00833ED4">
          <w:rPr>
            <w:rStyle w:val="apple-converted-space"/>
            <w:rFonts w:ascii="Calibri" w:hAnsi="Calibri"/>
            <w:color w:val="000000"/>
            <w:rPrChange w:id="4801" w:author="Razzaghi-Pour, Kavi" w:date="2013-10-30T14:36:00Z">
              <w:rPr>
                <w:rStyle w:val="apple-converted-space"/>
                <w:rFonts w:ascii="Verdana" w:hAnsi="Verdana"/>
                <w:color w:val="000000"/>
                <w:sz w:val="17"/>
                <w:szCs w:val="17"/>
              </w:rPr>
            </w:rPrChange>
          </w:rPr>
          <w:t> </w:t>
        </w:r>
        <w:r w:rsidRPr="00833ED4">
          <w:rPr>
            <w:rFonts w:ascii="Calibri" w:hAnsi="Calibri"/>
            <w:color w:val="000000"/>
            <w:rPrChange w:id="4802" w:author="Razzaghi-Pour, Kavi" w:date="2013-10-30T14:36:00Z">
              <w:rPr>
                <w:rFonts w:ascii="Verdana" w:hAnsi="Verdana"/>
                <w:color w:val="000000"/>
                <w:sz w:val="17"/>
                <w:szCs w:val="17"/>
              </w:rPr>
            </w:rPrChange>
          </w:rPr>
          <w:t>by Diane Parham, PhD, OTR/L, FAOTA &amp; Cheryl Ecker, MA, OTR/L</w:t>
        </w:r>
      </w:ins>
    </w:p>
    <w:p w:rsidR="00816150" w:rsidRPr="00833ED4" w:rsidRDefault="00816150" w:rsidP="00816150">
      <w:pPr>
        <w:pStyle w:val="NormalWeb"/>
        <w:shd w:val="clear" w:color="auto" w:fill="FFFFFF"/>
        <w:spacing w:before="0" w:beforeAutospacing="0" w:after="0" w:afterAutospacing="0"/>
        <w:ind w:left="720"/>
        <w:rPr>
          <w:ins w:id="4803" w:author="Karima Sansoni" w:date="2013-10-16T16:44:00Z"/>
          <w:rFonts w:ascii="Calibri" w:hAnsi="Calibri"/>
          <w:color w:val="000000"/>
          <w:rPrChange w:id="4804" w:author="Razzaghi-Pour, Kavi" w:date="2013-10-30T14:36:00Z">
            <w:rPr>
              <w:ins w:id="4805" w:author="Karima Sansoni" w:date="2013-10-16T16:44:00Z"/>
              <w:rFonts w:ascii="Verdana" w:hAnsi="Verdana"/>
              <w:color w:val="000000"/>
              <w:sz w:val="17"/>
              <w:szCs w:val="17"/>
            </w:rPr>
          </w:rPrChange>
        </w:rPr>
        <w:pPrChange w:id="4806" w:author="Karima Sansoni" w:date="2013-10-16T16:44:00Z">
          <w:pPr>
            <w:pStyle w:val="NormalWeb"/>
            <w:numPr>
              <w:numId w:val="7"/>
            </w:numPr>
            <w:shd w:val="clear" w:color="auto" w:fill="FFFFFF"/>
            <w:tabs>
              <w:tab w:val="num" w:pos="720"/>
            </w:tabs>
            <w:spacing w:before="0" w:beforeAutospacing="0" w:after="0" w:afterAutospacing="0"/>
            <w:ind w:left="720" w:hanging="360"/>
          </w:pPr>
        </w:pPrChange>
      </w:pPr>
      <w:ins w:id="4807" w:author="Karima Sansoni" w:date="2013-10-16T16:44:00Z">
        <w:r w:rsidRPr="00833ED4">
          <w:rPr>
            <w:rStyle w:val="Strong"/>
            <w:rFonts w:ascii="Calibri" w:hAnsi="Calibri"/>
            <w:color w:val="000000"/>
            <w:rPrChange w:id="4808" w:author="Razzaghi-Pour, Kavi" w:date="2013-10-30T14:36:00Z">
              <w:rPr>
                <w:rStyle w:val="Strong"/>
                <w:rFonts w:ascii="Verdana" w:hAnsi="Verdana"/>
                <w:color w:val="000000"/>
                <w:sz w:val="17"/>
                <w:szCs w:val="17"/>
              </w:rPr>
            </w:rPrChange>
          </w:rPr>
          <w:t>Main Classroom Form &amp; School Environments Forms</w:t>
        </w:r>
        <w:r w:rsidRPr="00833ED4">
          <w:rPr>
            <w:rStyle w:val="apple-converted-space"/>
            <w:rFonts w:ascii="Calibri" w:hAnsi="Calibri"/>
            <w:color w:val="000000"/>
            <w:rPrChange w:id="4809" w:author="Razzaghi-Pour, Kavi" w:date="2013-10-30T14:36:00Z">
              <w:rPr>
                <w:rStyle w:val="apple-converted-space"/>
                <w:rFonts w:ascii="Verdana" w:hAnsi="Verdana"/>
                <w:color w:val="000000"/>
                <w:sz w:val="17"/>
                <w:szCs w:val="17"/>
              </w:rPr>
            </w:rPrChange>
          </w:rPr>
          <w:t> </w:t>
        </w:r>
        <w:r w:rsidRPr="00833ED4">
          <w:rPr>
            <w:rFonts w:ascii="Calibri" w:hAnsi="Calibri"/>
            <w:color w:val="000000"/>
            <w:rPrChange w:id="4810" w:author="Razzaghi-Pour, Kavi" w:date="2013-10-30T14:36:00Z">
              <w:rPr>
                <w:rFonts w:ascii="Verdana" w:hAnsi="Verdana"/>
                <w:color w:val="000000"/>
                <w:sz w:val="17"/>
                <w:szCs w:val="17"/>
              </w:rPr>
            </w:rPrChange>
          </w:rPr>
          <w:t>by Heather Kuhaneck, MS, OTR/L, Diana Henry, MS, OTR/L &amp; Tara Glennon, EdD, OTR/L</w:t>
        </w:r>
      </w:ins>
    </w:p>
    <w:p w:rsidR="00816150" w:rsidRPr="00833ED4" w:rsidRDefault="00816150" w:rsidP="00816150">
      <w:pPr>
        <w:pStyle w:val="NormalWeb"/>
        <w:shd w:val="clear" w:color="auto" w:fill="FFFFFF"/>
        <w:spacing w:before="0" w:beforeAutospacing="0" w:after="0" w:afterAutospacing="0"/>
        <w:ind w:left="720"/>
        <w:rPr>
          <w:ins w:id="4811" w:author="Karima Sansoni" w:date="2013-10-16T16:44:00Z"/>
          <w:rFonts w:ascii="Calibri" w:hAnsi="Calibri"/>
          <w:color w:val="000000"/>
          <w:rPrChange w:id="4812" w:author="Razzaghi-Pour, Kavi" w:date="2013-10-30T14:36:00Z">
            <w:rPr>
              <w:ins w:id="4813" w:author="Karima Sansoni" w:date="2013-10-16T16:44:00Z"/>
              <w:rFonts w:ascii="Verdana" w:hAnsi="Verdana"/>
              <w:color w:val="000000"/>
              <w:sz w:val="17"/>
              <w:szCs w:val="17"/>
            </w:rPr>
          </w:rPrChange>
        </w:rPr>
        <w:pPrChange w:id="4814" w:author="Karima Sansoni" w:date="2013-10-16T16:44:00Z">
          <w:pPr>
            <w:pStyle w:val="NormalWeb"/>
            <w:numPr>
              <w:numId w:val="7"/>
            </w:numPr>
            <w:shd w:val="clear" w:color="auto" w:fill="FFFFFF"/>
            <w:tabs>
              <w:tab w:val="num" w:pos="720"/>
            </w:tabs>
            <w:spacing w:before="0" w:beforeAutospacing="0" w:after="0" w:afterAutospacing="0"/>
            <w:ind w:left="720" w:hanging="360"/>
          </w:pPr>
        </w:pPrChange>
      </w:pPr>
    </w:p>
    <w:p w:rsidR="00816150" w:rsidRPr="00833ED4" w:rsidRDefault="00816150" w:rsidP="00816150">
      <w:pPr>
        <w:numPr>
          <w:ilvl w:val="0"/>
          <w:numId w:val="7"/>
        </w:numPr>
        <w:rPr>
          <w:ins w:id="4815" w:author="Karima Sansoni" w:date="2013-10-16T16:44:00Z"/>
          <w:rFonts w:ascii="Calibri" w:hAnsi="Calibri"/>
          <w:sz w:val="24"/>
          <w:szCs w:val="24"/>
          <w:rPrChange w:id="4816" w:author="Razzaghi-Pour, Kavi" w:date="2013-10-30T14:36:00Z">
            <w:rPr>
              <w:ins w:id="4817" w:author="Karima Sansoni" w:date="2013-10-16T16:44:00Z"/>
              <w:rFonts w:ascii="Times New Roman" w:hAnsi="Times New Roman"/>
            </w:rPr>
          </w:rPrChange>
        </w:rPr>
      </w:pPr>
      <w:ins w:id="4818" w:author="Karima Sansoni" w:date="2013-10-16T16:44:00Z">
        <w:r w:rsidRPr="00833ED4">
          <w:rPr>
            <w:rFonts w:ascii="Calibri" w:hAnsi="Calibri" w:cs="Arial"/>
            <w:color w:val="636563"/>
            <w:sz w:val="24"/>
            <w:szCs w:val="24"/>
            <w:shd w:val="clear" w:color="auto" w:fill="FFFFFF"/>
            <w:rPrChange w:id="4819" w:author="Razzaghi-Pour, Kavi" w:date="2013-10-30T14:36:00Z">
              <w:rPr>
                <w:rFonts w:ascii="Arial" w:hAnsi="Arial" w:cs="Arial"/>
                <w:color w:val="636563"/>
                <w:sz w:val="18"/>
                <w:szCs w:val="18"/>
                <w:shd w:val="clear" w:color="auto" w:fill="FFFFFF"/>
              </w:rPr>
            </w:rPrChange>
          </w:rPr>
          <w:t>Western Psychological Services</w:t>
        </w:r>
        <w:r w:rsidRPr="00833ED4">
          <w:rPr>
            <w:rFonts w:ascii="Calibri" w:hAnsi="Calibri" w:cs="Arial"/>
            <w:color w:val="636563"/>
            <w:sz w:val="24"/>
            <w:szCs w:val="24"/>
            <w:rPrChange w:id="4820" w:author="Razzaghi-Pour, Kavi" w:date="2013-10-30T14:36:00Z">
              <w:rPr>
                <w:rFonts w:ascii="Arial" w:hAnsi="Arial" w:cs="Arial"/>
                <w:color w:val="636563"/>
                <w:sz w:val="18"/>
                <w:szCs w:val="18"/>
              </w:rPr>
            </w:rPrChange>
          </w:rPr>
          <w:br/>
        </w:r>
        <w:r w:rsidRPr="00833ED4">
          <w:rPr>
            <w:rFonts w:ascii="Calibri" w:hAnsi="Calibri" w:cs="Arial"/>
            <w:color w:val="636563"/>
            <w:sz w:val="24"/>
            <w:szCs w:val="24"/>
            <w:shd w:val="clear" w:color="auto" w:fill="FFFFFF"/>
            <w:rPrChange w:id="4821" w:author="Razzaghi-Pour, Kavi" w:date="2013-10-30T14:36:00Z">
              <w:rPr>
                <w:rFonts w:ascii="Arial" w:hAnsi="Arial" w:cs="Arial"/>
                <w:color w:val="636563"/>
                <w:sz w:val="18"/>
                <w:szCs w:val="18"/>
                <w:shd w:val="clear" w:color="auto" w:fill="FFFFFF"/>
              </w:rPr>
            </w:rPrChange>
          </w:rPr>
          <w:t>625 Alaska Avenue. Torrance, CA 90503-5124</w:t>
        </w:r>
      </w:ins>
    </w:p>
    <w:p w:rsidR="00B30849" w:rsidRPr="00833ED4" w:rsidRDefault="00B30849" w:rsidP="0081282E">
      <w:pPr>
        <w:pStyle w:val="contentb"/>
        <w:numPr>
          <w:ilvl w:val="0"/>
          <w:numId w:val="7"/>
        </w:numPr>
        <w:shd w:val="clear" w:color="auto" w:fill="FFFFFF"/>
        <w:rPr>
          <w:ins w:id="4822" w:author="Karima Sansoni" w:date="2013-10-14T16:34:00Z"/>
          <w:rFonts w:ascii="Calibri" w:hAnsi="Calibri" w:cs="Arial"/>
          <w:b/>
          <w:bCs/>
          <w:color w:val="000000"/>
          <w:rPrChange w:id="4823" w:author="Razzaghi-Pour, Kavi" w:date="2013-10-30T14:36:00Z">
            <w:rPr>
              <w:ins w:id="4824" w:author="Karima Sansoni" w:date="2013-10-14T16:34:00Z"/>
              <w:rFonts w:ascii="Arial" w:hAnsi="Arial" w:cs="Arial"/>
              <w:color w:val="000000"/>
              <w:sz w:val="18"/>
              <w:szCs w:val="18"/>
            </w:rPr>
          </w:rPrChange>
        </w:rPr>
        <w:pPrChange w:id="4825" w:author="Karima Sansoni" w:date="2013-10-14T16:37:00Z">
          <w:pPr>
            <w:pStyle w:val="content"/>
            <w:shd w:val="clear" w:color="auto" w:fill="FFFFFF"/>
          </w:pPr>
        </w:pPrChange>
      </w:pPr>
    </w:p>
    <w:p w:rsidR="0081282E" w:rsidRPr="00833ED4" w:rsidRDefault="0081282E" w:rsidP="00A6782A">
      <w:pPr>
        <w:spacing w:after="0" w:line="360" w:lineRule="auto"/>
        <w:ind w:left="720"/>
        <w:rPr>
          <w:ins w:id="4826" w:author="Karima Sansoni" w:date="2013-10-21T17:35:00Z"/>
          <w:rFonts w:ascii="Calibri" w:eastAsia="Times New Roman" w:hAnsi="Calibri"/>
          <w:b/>
          <w:bCs/>
          <w:sz w:val="24"/>
          <w:szCs w:val="24"/>
          <w:rPrChange w:id="4827" w:author="Razzaghi-Pour, Kavi" w:date="2013-10-30T14:36:00Z">
            <w:rPr>
              <w:ins w:id="4828" w:author="Karima Sansoni" w:date="2013-10-21T17:35:00Z"/>
              <w:rFonts w:ascii="Times New Roman" w:eastAsia="Times New Roman" w:hAnsi="Times New Roman"/>
              <w:b/>
              <w:bCs/>
            </w:rPr>
          </w:rPrChange>
        </w:rPr>
        <w:pPrChange w:id="4829" w:author="Karima Sansoni" w:date="2013-10-21T17:35:00Z">
          <w:pPr>
            <w:numPr>
              <w:numId w:val="7"/>
            </w:numPr>
            <w:tabs>
              <w:tab w:val="num" w:pos="720"/>
            </w:tabs>
            <w:spacing w:after="0" w:line="360" w:lineRule="auto"/>
            <w:ind w:left="720" w:hanging="360"/>
          </w:pPr>
        </w:pPrChange>
      </w:pPr>
    </w:p>
    <w:p w:rsidR="00A6782A" w:rsidRPr="00833ED4" w:rsidRDefault="00A6782A" w:rsidP="00A6782A">
      <w:pPr>
        <w:spacing w:after="0" w:line="360" w:lineRule="auto"/>
        <w:rPr>
          <w:ins w:id="4830" w:author="Karima Sansoni" w:date="2013-10-21T17:36:00Z"/>
          <w:rFonts w:ascii="Calibri" w:eastAsia="Times New Roman" w:hAnsi="Calibri"/>
          <w:b/>
          <w:bCs/>
          <w:sz w:val="24"/>
          <w:szCs w:val="24"/>
          <w:rPrChange w:id="4831" w:author="Razzaghi-Pour, Kavi" w:date="2013-10-30T14:36:00Z">
            <w:rPr>
              <w:ins w:id="4832" w:author="Karima Sansoni" w:date="2013-10-21T17:36:00Z"/>
              <w:rFonts w:ascii="Times New Roman" w:eastAsia="Times New Roman" w:hAnsi="Times New Roman"/>
              <w:b/>
              <w:bCs/>
            </w:rPr>
          </w:rPrChange>
        </w:rPr>
        <w:pPrChange w:id="4833" w:author="Karima Sansoni" w:date="2013-10-21T17:35:00Z">
          <w:pPr>
            <w:numPr>
              <w:numId w:val="7"/>
            </w:numPr>
            <w:tabs>
              <w:tab w:val="num" w:pos="720"/>
            </w:tabs>
            <w:spacing w:after="0" w:line="360" w:lineRule="auto"/>
            <w:ind w:left="720" w:hanging="360"/>
          </w:pPr>
        </w:pPrChange>
      </w:pPr>
      <w:ins w:id="4834" w:author="Karima Sansoni" w:date="2013-10-21T17:36:00Z">
        <w:r w:rsidRPr="00833ED4">
          <w:rPr>
            <w:rFonts w:ascii="Calibri" w:hAnsi="Calibri"/>
            <w:sz w:val="24"/>
            <w:szCs w:val="24"/>
            <w:rPrChange w:id="4835" w:author="Razzaghi-Pour, Kavi" w:date="2013-10-30T14:36:00Z">
              <w:rPr>
                <w:rFonts w:ascii="Times New Roman" w:eastAsia="Times New Roman" w:hAnsi="Times New Roman"/>
                <w:b/>
                <w:bCs/>
                <w:color w:val="0000FF"/>
                <w:u w:val="single"/>
              </w:rPr>
            </w:rPrChange>
          </w:rPr>
          <w:t>www.sensorytools.net</w:t>
        </w:r>
      </w:ins>
    </w:p>
    <w:p w:rsidR="00A6782A" w:rsidRPr="00833ED4" w:rsidRDefault="00A6782A" w:rsidP="00A6782A">
      <w:pPr>
        <w:spacing w:after="0" w:line="360" w:lineRule="auto"/>
        <w:rPr>
          <w:ins w:id="4836" w:author="Karima Sansoni" w:date="2013-10-21T17:37:00Z"/>
          <w:rFonts w:ascii="Calibri" w:eastAsia="Times New Roman" w:hAnsi="Calibri"/>
          <w:b/>
          <w:bCs/>
          <w:sz w:val="24"/>
          <w:szCs w:val="24"/>
          <w:rPrChange w:id="4837" w:author="Razzaghi-Pour, Kavi" w:date="2013-10-30T14:36:00Z">
            <w:rPr>
              <w:ins w:id="4838" w:author="Karima Sansoni" w:date="2013-10-21T17:37:00Z"/>
              <w:rFonts w:ascii="Times New Roman" w:eastAsia="Times New Roman" w:hAnsi="Times New Roman"/>
              <w:b/>
              <w:bCs/>
            </w:rPr>
          </w:rPrChange>
        </w:rPr>
        <w:pPrChange w:id="4839" w:author="Karima Sansoni" w:date="2013-10-21T17:35:00Z">
          <w:pPr>
            <w:numPr>
              <w:numId w:val="7"/>
            </w:numPr>
            <w:tabs>
              <w:tab w:val="num" w:pos="720"/>
            </w:tabs>
            <w:spacing w:after="0" w:line="360" w:lineRule="auto"/>
            <w:ind w:left="720" w:hanging="360"/>
          </w:pPr>
        </w:pPrChange>
      </w:pPr>
      <w:ins w:id="4840" w:author="Karima Sansoni" w:date="2013-10-21T17:36:00Z">
        <w:r w:rsidRPr="00833ED4">
          <w:rPr>
            <w:rFonts w:ascii="Calibri" w:eastAsia="Times New Roman" w:hAnsi="Calibri"/>
            <w:b/>
            <w:bCs/>
            <w:sz w:val="24"/>
            <w:szCs w:val="24"/>
            <w:rPrChange w:id="4841" w:author="Razzaghi-Pour, Kavi" w:date="2013-10-30T14:36:00Z">
              <w:rPr>
                <w:rFonts w:ascii="Times New Roman" w:eastAsia="Times New Roman" w:hAnsi="Times New Roman"/>
                <w:b/>
                <w:bCs/>
              </w:rPr>
            </w:rPrChange>
          </w:rPr>
          <w:fldChar w:fldCharType="begin"/>
        </w:r>
        <w:r w:rsidRPr="00833ED4">
          <w:rPr>
            <w:rFonts w:ascii="Calibri" w:eastAsia="Times New Roman" w:hAnsi="Calibri"/>
            <w:b/>
            <w:bCs/>
            <w:sz w:val="24"/>
            <w:szCs w:val="24"/>
            <w:rPrChange w:id="4842" w:author="Razzaghi-Pour, Kavi" w:date="2013-10-30T14:36:00Z">
              <w:rPr>
                <w:rFonts w:ascii="Times New Roman" w:eastAsia="Times New Roman" w:hAnsi="Times New Roman"/>
                <w:b/>
                <w:bCs/>
              </w:rPr>
            </w:rPrChange>
          </w:rPr>
          <w:instrText xml:space="preserve"> HYPERLINK "http://www.sensamart.com.au" </w:instrText>
        </w:r>
        <w:r w:rsidRPr="00833ED4">
          <w:rPr>
            <w:rFonts w:ascii="Calibri" w:eastAsia="Times New Roman" w:hAnsi="Calibri"/>
            <w:b/>
            <w:bCs/>
            <w:sz w:val="24"/>
            <w:szCs w:val="24"/>
            <w:rPrChange w:id="4843" w:author="Razzaghi-Pour, Kavi" w:date="2013-10-30T14:36:00Z">
              <w:rPr>
                <w:rFonts w:ascii="Times New Roman" w:eastAsia="Times New Roman" w:hAnsi="Times New Roman"/>
                <w:b/>
                <w:bCs/>
              </w:rPr>
            </w:rPrChange>
          </w:rPr>
          <w:fldChar w:fldCharType="separate"/>
        </w:r>
        <w:r w:rsidRPr="00833ED4">
          <w:rPr>
            <w:rStyle w:val="Hyperlink"/>
            <w:rFonts w:ascii="Calibri" w:eastAsia="Times New Roman" w:hAnsi="Calibri"/>
            <w:b/>
            <w:bCs/>
            <w:sz w:val="24"/>
            <w:szCs w:val="24"/>
            <w:rPrChange w:id="4844" w:author="Razzaghi-Pour, Kavi" w:date="2013-10-30T14:36:00Z">
              <w:rPr>
                <w:rStyle w:val="Hyperlink"/>
                <w:rFonts w:ascii="Times New Roman" w:eastAsia="Times New Roman" w:hAnsi="Times New Roman"/>
                <w:b/>
                <w:bCs/>
              </w:rPr>
            </w:rPrChange>
          </w:rPr>
          <w:t>www.sensamart.com.au</w:t>
        </w:r>
        <w:r w:rsidRPr="00833ED4">
          <w:rPr>
            <w:rFonts w:ascii="Calibri" w:eastAsia="Times New Roman" w:hAnsi="Calibri"/>
            <w:b/>
            <w:bCs/>
            <w:sz w:val="24"/>
            <w:szCs w:val="24"/>
            <w:rPrChange w:id="4845" w:author="Razzaghi-Pour, Kavi" w:date="2013-10-30T14:36:00Z">
              <w:rPr>
                <w:rFonts w:ascii="Times New Roman" w:eastAsia="Times New Roman" w:hAnsi="Times New Roman"/>
                <w:b/>
                <w:bCs/>
              </w:rPr>
            </w:rPrChange>
          </w:rPr>
          <w:fldChar w:fldCharType="end"/>
        </w:r>
      </w:ins>
    </w:p>
    <w:p w:rsidR="00A6782A" w:rsidRPr="00833ED4" w:rsidRDefault="00A6782A" w:rsidP="00A6782A">
      <w:pPr>
        <w:spacing w:after="0" w:line="360" w:lineRule="auto"/>
        <w:rPr>
          <w:ins w:id="4846" w:author="Karima Sansoni" w:date="2013-10-21T17:37:00Z"/>
          <w:rFonts w:ascii="Calibri" w:hAnsi="Calibri"/>
          <w:color w:val="0000FF"/>
          <w:sz w:val="24"/>
          <w:szCs w:val="24"/>
          <w:u w:val="single"/>
          <w:rPrChange w:id="4847" w:author="Razzaghi-Pour, Kavi" w:date="2013-10-30T14:36:00Z">
            <w:rPr>
              <w:ins w:id="4848" w:author="Karima Sansoni" w:date="2013-10-21T17:37:00Z"/>
              <w:color w:val="0000FF"/>
              <w:u w:val="single"/>
            </w:rPr>
          </w:rPrChange>
        </w:rPr>
        <w:pPrChange w:id="4849" w:author="Karima Sansoni" w:date="2013-10-21T17:35:00Z">
          <w:pPr>
            <w:numPr>
              <w:numId w:val="7"/>
            </w:numPr>
            <w:tabs>
              <w:tab w:val="num" w:pos="720"/>
            </w:tabs>
            <w:spacing w:after="0" w:line="360" w:lineRule="auto"/>
            <w:ind w:left="720" w:hanging="360"/>
          </w:pPr>
        </w:pPrChange>
      </w:pPr>
      <w:ins w:id="4850" w:author="Karima Sansoni" w:date="2013-10-21T17:37:00Z">
        <w:r w:rsidRPr="00833ED4">
          <w:rPr>
            <w:rFonts w:ascii="Calibri" w:hAnsi="Calibri"/>
            <w:color w:val="0000FF"/>
            <w:sz w:val="24"/>
            <w:szCs w:val="24"/>
            <w:u w:val="single"/>
            <w:rPrChange w:id="4851" w:author="Razzaghi-Pour, Kavi" w:date="2013-10-30T14:36:00Z">
              <w:rPr>
                <w:color w:val="0000FF"/>
                <w:u w:val="single"/>
              </w:rPr>
            </w:rPrChange>
          </w:rPr>
          <w:fldChar w:fldCharType="begin"/>
        </w:r>
        <w:r w:rsidRPr="00833ED4">
          <w:rPr>
            <w:rFonts w:ascii="Calibri" w:hAnsi="Calibri"/>
            <w:color w:val="0000FF"/>
            <w:sz w:val="24"/>
            <w:szCs w:val="24"/>
            <w:u w:val="single"/>
            <w:rPrChange w:id="4852" w:author="Razzaghi-Pour, Kavi" w:date="2013-10-30T14:36:00Z">
              <w:rPr>
                <w:color w:val="0000FF"/>
                <w:u w:val="single"/>
              </w:rPr>
            </w:rPrChange>
          </w:rPr>
          <w:instrText xml:space="preserve"> HYPERLINK "http://www.calmingclothingforkids.com" </w:instrText>
        </w:r>
        <w:r w:rsidRPr="00833ED4">
          <w:rPr>
            <w:rFonts w:ascii="Calibri" w:hAnsi="Calibri"/>
            <w:color w:val="0000FF"/>
            <w:sz w:val="24"/>
            <w:szCs w:val="24"/>
            <w:u w:val="single"/>
            <w:rPrChange w:id="4853" w:author="Razzaghi-Pour, Kavi" w:date="2013-10-30T14:36:00Z">
              <w:rPr>
                <w:color w:val="0000FF"/>
                <w:u w:val="single"/>
              </w:rPr>
            </w:rPrChange>
          </w:rPr>
          <w:fldChar w:fldCharType="separate"/>
        </w:r>
        <w:r w:rsidRPr="00833ED4">
          <w:rPr>
            <w:rStyle w:val="Hyperlink"/>
            <w:rFonts w:ascii="Calibri" w:hAnsi="Calibri"/>
            <w:sz w:val="24"/>
            <w:szCs w:val="24"/>
            <w:rPrChange w:id="4854" w:author="Razzaghi-Pour, Kavi" w:date="2013-10-30T14:36:00Z">
              <w:rPr>
                <w:rStyle w:val="Hyperlink"/>
              </w:rPr>
            </w:rPrChange>
          </w:rPr>
          <w:t>www.calmingclothingforkids.com</w:t>
        </w:r>
        <w:r w:rsidRPr="00833ED4">
          <w:rPr>
            <w:rFonts w:ascii="Calibri" w:hAnsi="Calibri"/>
            <w:color w:val="0000FF"/>
            <w:sz w:val="24"/>
            <w:szCs w:val="24"/>
            <w:u w:val="single"/>
            <w:rPrChange w:id="4855" w:author="Razzaghi-Pour, Kavi" w:date="2013-10-30T14:36:00Z">
              <w:rPr>
                <w:color w:val="0000FF"/>
                <w:u w:val="single"/>
              </w:rPr>
            </w:rPrChange>
          </w:rPr>
          <w:fldChar w:fldCharType="end"/>
        </w:r>
      </w:ins>
    </w:p>
    <w:p w:rsidR="00A6782A" w:rsidRPr="00833ED4" w:rsidRDefault="00A6782A" w:rsidP="00A6782A">
      <w:pPr>
        <w:spacing w:after="0" w:line="360" w:lineRule="auto"/>
        <w:rPr>
          <w:ins w:id="4856" w:author="Karima Sansoni" w:date="2013-10-21T17:37:00Z"/>
          <w:rFonts w:ascii="Calibri" w:hAnsi="Calibri"/>
          <w:color w:val="0000FF"/>
          <w:sz w:val="24"/>
          <w:szCs w:val="24"/>
          <w:u w:val="single"/>
          <w:rPrChange w:id="4857" w:author="Razzaghi-Pour, Kavi" w:date="2013-10-30T14:36:00Z">
            <w:rPr>
              <w:ins w:id="4858" w:author="Karima Sansoni" w:date="2013-10-21T17:37:00Z"/>
              <w:color w:val="0000FF"/>
              <w:u w:val="single"/>
            </w:rPr>
          </w:rPrChange>
        </w:rPr>
        <w:pPrChange w:id="4859" w:author="Karima Sansoni" w:date="2013-10-21T17:35:00Z">
          <w:pPr>
            <w:numPr>
              <w:numId w:val="7"/>
            </w:numPr>
            <w:tabs>
              <w:tab w:val="num" w:pos="720"/>
            </w:tabs>
            <w:spacing w:after="0" w:line="360" w:lineRule="auto"/>
            <w:ind w:left="720" w:hanging="360"/>
          </w:pPr>
        </w:pPrChange>
      </w:pPr>
      <w:ins w:id="4860" w:author="Karima Sansoni" w:date="2013-10-21T17:37:00Z">
        <w:r w:rsidRPr="00833ED4">
          <w:rPr>
            <w:rFonts w:ascii="Calibri" w:hAnsi="Calibri"/>
            <w:color w:val="0000FF"/>
            <w:sz w:val="24"/>
            <w:szCs w:val="24"/>
            <w:u w:val="single"/>
            <w:rPrChange w:id="4861" w:author="Razzaghi-Pour, Kavi" w:date="2013-10-30T14:36:00Z">
              <w:rPr>
                <w:color w:val="0000FF"/>
                <w:u w:val="single"/>
              </w:rPr>
            </w:rPrChange>
          </w:rPr>
          <w:fldChar w:fldCharType="begin"/>
        </w:r>
        <w:r w:rsidRPr="00833ED4">
          <w:rPr>
            <w:rFonts w:ascii="Calibri" w:hAnsi="Calibri"/>
            <w:color w:val="0000FF"/>
            <w:sz w:val="24"/>
            <w:szCs w:val="24"/>
            <w:u w:val="single"/>
            <w:rPrChange w:id="4862" w:author="Razzaghi-Pour, Kavi" w:date="2013-10-30T14:36:00Z">
              <w:rPr>
                <w:color w:val="0000FF"/>
                <w:u w:val="single"/>
              </w:rPr>
            </w:rPrChange>
          </w:rPr>
          <w:instrText xml:space="preserve"> HYPERLINK "http://www.aass.org.au" </w:instrText>
        </w:r>
        <w:r w:rsidRPr="00833ED4">
          <w:rPr>
            <w:rFonts w:ascii="Calibri" w:hAnsi="Calibri"/>
            <w:color w:val="0000FF"/>
            <w:sz w:val="24"/>
            <w:szCs w:val="24"/>
            <w:u w:val="single"/>
            <w:rPrChange w:id="4863" w:author="Razzaghi-Pour, Kavi" w:date="2013-10-30T14:36:00Z">
              <w:rPr>
                <w:color w:val="0000FF"/>
                <w:u w:val="single"/>
              </w:rPr>
            </w:rPrChange>
          </w:rPr>
          <w:fldChar w:fldCharType="separate"/>
        </w:r>
        <w:r w:rsidRPr="00833ED4">
          <w:rPr>
            <w:rStyle w:val="Hyperlink"/>
            <w:rFonts w:ascii="Calibri" w:hAnsi="Calibri"/>
            <w:sz w:val="24"/>
            <w:szCs w:val="24"/>
            <w:rPrChange w:id="4864" w:author="Razzaghi-Pour, Kavi" w:date="2013-10-30T14:36:00Z">
              <w:rPr>
                <w:rStyle w:val="Hyperlink"/>
              </w:rPr>
            </w:rPrChange>
          </w:rPr>
          <w:t>www.aass.org.au</w:t>
        </w:r>
        <w:r w:rsidRPr="00833ED4">
          <w:rPr>
            <w:rFonts w:ascii="Calibri" w:hAnsi="Calibri"/>
            <w:color w:val="0000FF"/>
            <w:sz w:val="24"/>
            <w:szCs w:val="24"/>
            <w:u w:val="single"/>
            <w:rPrChange w:id="4865" w:author="Razzaghi-Pour, Kavi" w:date="2013-10-30T14:36:00Z">
              <w:rPr>
                <w:color w:val="0000FF"/>
                <w:u w:val="single"/>
              </w:rPr>
            </w:rPrChange>
          </w:rPr>
          <w:fldChar w:fldCharType="end"/>
        </w:r>
      </w:ins>
    </w:p>
    <w:p w:rsidR="00A6782A" w:rsidRPr="00833ED4" w:rsidRDefault="00A6782A" w:rsidP="00A6782A">
      <w:pPr>
        <w:spacing w:after="0" w:line="360" w:lineRule="auto"/>
        <w:rPr>
          <w:ins w:id="4866" w:author="Karima Sansoni" w:date="2013-10-14T16:31:00Z"/>
          <w:rFonts w:ascii="Calibri" w:hAnsi="Calibri"/>
          <w:color w:val="0000FF"/>
          <w:sz w:val="24"/>
          <w:szCs w:val="24"/>
          <w:u w:val="single"/>
          <w:rPrChange w:id="4867" w:author="Razzaghi-Pour, Kavi" w:date="2013-10-30T14:36:00Z">
            <w:rPr>
              <w:ins w:id="4868" w:author="Karima Sansoni" w:date="2013-10-14T16:31:00Z"/>
              <w:rFonts w:ascii="Times New Roman" w:eastAsia="Times New Roman" w:hAnsi="Times New Roman"/>
              <w:b/>
              <w:bCs/>
            </w:rPr>
          </w:rPrChange>
        </w:rPr>
        <w:pPrChange w:id="4869" w:author="Karima Sansoni" w:date="2013-10-21T17:35:00Z">
          <w:pPr>
            <w:numPr>
              <w:numId w:val="7"/>
            </w:numPr>
            <w:tabs>
              <w:tab w:val="num" w:pos="720"/>
            </w:tabs>
            <w:spacing w:after="0" w:line="360" w:lineRule="auto"/>
            <w:ind w:left="720" w:hanging="360"/>
          </w:pPr>
        </w:pPrChange>
      </w:pPr>
      <w:ins w:id="4870" w:author="Karima Sansoni" w:date="2013-10-21T17:39:00Z">
        <w:r w:rsidRPr="00833ED4">
          <w:rPr>
            <w:rFonts w:ascii="Calibri" w:hAnsi="Calibri"/>
            <w:color w:val="0000FF"/>
            <w:sz w:val="24"/>
            <w:szCs w:val="24"/>
            <w:u w:val="single"/>
            <w:rPrChange w:id="4871" w:author="Razzaghi-Pour, Kavi" w:date="2013-10-30T14:36:00Z">
              <w:rPr>
                <w:color w:val="0000FF"/>
                <w:u w:val="single"/>
              </w:rPr>
            </w:rPrChange>
          </w:rPr>
          <w:t>www.lifeskills4kids.com.au</w:t>
        </w:r>
      </w:ins>
    </w:p>
    <w:p w:rsidR="00B66DA9" w:rsidRPr="00833ED4" w:rsidRDefault="00B66DA9" w:rsidP="00B66DA9">
      <w:pPr>
        <w:spacing w:after="0" w:line="360" w:lineRule="auto"/>
        <w:rPr>
          <w:rStyle w:val="Strong"/>
          <w:rFonts w:ascii="Calibri" w:eastAsia="Times New Roman" w:hAnsi="Calibri"/>
          <w:sz w:val="24"/>
          <w:szCs w:val="24"/>
          <w:rPrChange w:id="4872" w:author="Razzaghi-Pour, Kavi" w:date="2013-10-30T14:36:00Z">
            <w:rPr>
              <w:rStyle w:val="Strong"/>
              <w:rFonts w:ascii="Times New Roman" w:eastAsia="Times New Roman" w:hAnsi="Times New Roman"/>
            </w:rPr>
          </w:rPrChange>
        </w:rPr>
      </w:pPr>
    </w:p>
    <w:p w:rsidR="00B66DA9" w:rsidRPr="00C54135" w:rsidRDefault="00B66DA9" w:rsidP="00B66DA9">
      <w:pPr>
        <w:widowControl w:val="0"/>
        <w:autoSpaceDE w:val="0"/>
        <w:autoSpaceDN w:val="0"/>
        <w:adjustRightInd w:val="0"/>
        <w:spacing w:after="0" w:line="240" w:lineRule="auto"/>
        <w:rPr>
          <w:rFonts w:ascii="Calibri" w:eastAsia="Times New Roman" w:hAnsi="Calibri"/>
          <w:color w:val="000000"/>
          <w:sz w:val="24"/>
          <w:szCs w:val="24"/>
          <w:lang w:val="en-US"/>
        </w:rPr>
      </w:pPr>
    </w:p>
    <w:p w:rsidR="00B66DA9" w:rsidRPr="00833ED4" w:rsidRDefault="00B66DA9" w:rsidP="00B66DA9">
      <w:pPr>
        <w:widowControl w:val="0"/>
        <w:autoSpaceDE w:val="0"/>
        <w:autoSpaceDN w:val="0"/>
        <w:adjustRightInd w:val="0"/>
        <w:spacing w:after="0" w:line="240" w:lineRule="auto"/>
        <w:rPr>
          <w:rFonts w:ascii="Calibri" w:eastAsia="Times New Roman" w:hAnsi="Calibri"/>
          <w:sz w:val="24"/>
          <w:szCs w:val="24"/>
          <w:lang w:val="en-US"/>
          <w:rPrChange w:id="4873" w:author="Razzaghi-Pour, Kavi" w:date="2013-10-30T14:36:00Z">
            <w:rPr>
              <w:rFonts w:ascii="Times New Roman" w:eastAsia="Times New Roman" w:hAnsi="Times New Roman"/>
              <w:szCs w:val="40"/>
              <w:lang w:val="en-US"/>
            </w:rPr>
          </w:rPrChange>
        </w:rPr>
      </w:pPr>
      <w:r w:rsidRPr="00833ED4">
        <w:rPr>
          <w:rFonts w:ascii="Calibri" w:eastAsia="Times New Roman" w:hAnsi="Calibri"/>
          <w:sz w:val="24"/>
          <w:szCs w:val="24"/>
          <w:lang w:val="en-US"/>
          <w:rPrChange w:id="4874" w:author="Razzaghi-Pour, Kavi" w:date="2013-10-30T14:36:00Z">
            <w:rPr>
              <w:rFonts w:ascii="Times New Roman" w:eastAsia="Times New Roman" w:hAnsi="Times New Roman"/>
              <w:szCs w:val="40"/>
              <w:lang w:val="en-US"/>
            </w:rPr>
          </w:rPrChange>
        </w:rPr>
        <w:t xml:space="preserve">Pictures in this presentation are taken from Softpics - Innovative Communication Programming - </w:t>
      </w:r>
      <w:r w:rsidRPr="00833ED4">
        <w:rPr>
          <w:rFonts w:ascii="Calibri" w:eastAsia="Times New Roman" w:hAnsi="Calibri"/>
          <w:sz w:val="24"/>
          <w:szCs w:val="24"/>
          <w:lang w:val="en-US"/>
          <w:rPrChange w:id="4875" w:author="Razzaghi-Pour, Kavi" w:date="2013-10-30T14:36:00Z">
            <w:rPr>
              <w:rFonts w:ascii="Times New Roman" w:eastAsia="Times New Roman" w:hAnsi="Times New Roman"/>
              <w:szCs w:val="40"/>
              <w:lang w:val="en-US"/>
            </w:rPr>
          </w:rPrChange>
        </w:rPr>
        <w:lastRenderedPageBreak/>
        <w:t xml:space="preserve">Ylana Bloom. </w:t>
      </w:r>
    </w:p>
    <w:p w:rsidR="00B66DA9" w:rsidRPr="00833ED4" w:rsidRDefault="00B66DA9" w:rsidP="00B66DA9">
      <w:pPr>
        <w:widowControl w:val="0"/>
        <w:autoSpaceDE w:val="0"/>
        <w:autoSpaceDN w:val="0"/>
        <w:adjustRightInd w:val="0"/>
        <w:spacing w:after="0" w:line="240" w:lineRule="auto"/>
        <w:rPr>
          <w:rFonts w:ascii="Calibri" w:eastAsia="Times New Roman" w:hAnsi="Calibri"/>
          <w:sz w:val="24"/>
          <w:szCs w:val="24"/>
          <w:lang w:val="en-US"/>
          <w:rPrChange w:id="4876" w:author="Razzaghi-Pour, Kavi" w:date="2013-10-30T14:36:00Z">
            <w:rPr>
              <w:rFonts w:ascii="Times New Roman" w:eastAsia="Times New Roman" w:hAnsi="Times New Roman"/>
              <w:szCs w:val="40"/>
              <w:lang w:val="en-US"/>
            </w:rPr>
          </w:rPrChange>
        </w:rPr>
      </w:pPr>
      <w:r w:rsidRPr="00833ED4">
        <w:rPr>
          <w:rFonts w:ascii="Calibri" w:eastAsia="Times New Roman" w:hAnsi="Calibri"/>
          <w:sz w:val="24"/>
          <w:szCs w:val="24"/>
          <w:lang w:val="en-US"/>
          <w:rPrChange w:id="4877" w:author="Razzaghi-Pour, Kavi" w:date="2013-10-30T14:36:00Z">
            <w:rPr>
              <w:rFonts w:ascii="Times New Roman" w:eastAsia="Times New Roman" w:hAnsi="Times New Roman"/>
              <w:szCs w:val="40"/>
              <w:lang w:val="en-US"/>
            </w:rPr>
          </w:rPrChange>
        </w:rPr>
        <w:t xml:space="preserve">http://disney-clipart.com, www.jupiterimages.com </w:t>
      </w:r>
    </w:p>
    <w:p w:rsidR="00B66DA9" w:rsidRPr="00833ED4" w:rsidRDefault="00B66DA9" w:rsidP="00B66DA9">
      <w:pPr>
        <w:spacing w:after="0" w:line="360" w:lineRule="auto"/>
        <w:rPr>
          <w:rStyle w:val="Strong"/>
          <w:rFonts w:ascii="Calibri" w:eastAsia="Times New Roman" w:hAnsi="Calibri"/>
          <w:sz w:val="24"/>
          <w:szCs w:val="24"/>
          <w:rPrChange w:id="4878" w:author="Razzaghi-Pour, Kavi" w:date="2013-10-30T14:36:00Z">
            <w:rPr>
              <w:rStyle w:val="Strong"/>
              <w:rFonts w:ascii="Times New Roman" w:eastAsia="Times New Roman" w:hAnsi="Times New Roman"/>
            </w:rPr>
          </w:rPrChange>
        </w:rPr>
      </w:pPr>
      <w:r w:rsidRPr="00833ED4">
        <w:rPr>
          <w:rFonts w:ascii="Calibri" w:eastAsia="Times New Roman" w:hAnsi="Calibri"/>
          <w:sz w:val="24"/>
          <w:szCs w:val="24"/>
          <w:lang w:val="en-US"/>
          <w:rPrChange w:id="4879" w:author="Razzaghi-Pour, Kavi" w:date="2013-10-30T14:36:00Z">
            <w:rPr>
              <w:rFonts w:ascii="Times New Roman" w:eastAsia="Times New Roman" w:hAnsi="Times New Roman"/>
              <w:szCs w:val="40"/>
              <w:lang w:val="en-US"/>
            </w:rPr>
          </w:rPrChange>
        </w:rPr>
        <w:t>http://www.additionalneeds.net/Challenging_Behaviour/images/attentionlg.jpg</w:t>
      </w:r>
    </w:p>
    <w:p w:rsidR="00B66DA9" w:rsidRPr="00833ED4" w:rsidRDefault="00B66DA9" w:rsidP="00B66DA9">
      <w:pPr>
        <w:rPr>
          <w:rFonts w:ascii="Calibri" w:hAnsi="Calibri"/>
          <w:sz w:val="24"/>
          <w:szCs w:val="24"/>
          <w:rPrChange w:id="4880" w:author="Razzaghi-Pour, Kavi" w:date="2013-10-30T14:36:00Z">
            <w:rPr>
              <w:rFonts w:ascii="Times New Roman" w:hAnsi="Times New Roman"/>
            </w:rPr>
          </w:rPrChange>
        </w:rPr>
      </w:pPr>
    </w:p>
    <w:p w:rsidR="00B66DA9" w:rsidRPr="00833ED4" w:rsidRDefault="00B66DA9" w:rsidP="00B66DA9">
      <w:pPr>
        <w:rPr>
          <w:rFonts w:ascii="Calibri" w:hAnsi="Calibri"/>
          <w:sz w:val="24"/>
          <w:szCs w:val="24"/>
          <w:rPrChange w:id="4881" w:author="Razzaghi-Pour, Kavi" w:date="2013-10-30T14:36:00Z">
            <w:rPr>
              <w:rFonts w:ascii="Times New Roman" w:hAnsi="Times New Roman"/>
            </w:rPr>
          </w:rPrChange>
        </w:rPr>
      </w:pPr>
    </w:p>
    <w:p w:rsidR="00B66DA9" w:rsidRPr="00833ED4" w:rsidDel="00816150" w:rsidRDefault="00D60EF4">
      <w:pPr>
        <w:rPr>
          <w:del w:id="4882" w:author="Karima Sansoni" w:date="2013-10-16T16:43:00Z"/>
          <w:rFonts w:ascii="Calibri" w:hAnsi="Calibri"/>
          <w:sz w:val="24"/>
          <w:szCs w:val="24"/>
          <w:rPrChange w:id="4883" w:author="Razzaghi-Pour, Kavi" w:date="2013-10-30T14:36:00Z">
            <w:rPr>
              <w:del w:id="4884" w:author="Karima Sansoni" w:date="2013-10-16T16:43:00Z"/>
              <w:rFonts w:ascii="Times New Roman" w:hAnsi="Times New Roman"/>
            </w:rPr>
          </w:rPrChange>
        </w:rPr>
      </w:pPr>
      <w:r w:rsidRPr="00833ED4">
        <w:rPr>
          <w:rFonts w:ascii="Calibri" w:hAnsi="Calibri"/>
          <w:sz w:val="24"/>
          <w:szCs w:val="24"/>
          <w:rPrChange w:id="4885" w:author="Razzaghi-Pour, Kavi" w:date="2013-10-30T14:36:00Z">
            <w:rPr>
              <w:rFonts w:ascii="Times New Roman" w:hAnsi="Times New Roman"/>
            </w:rPr>
          </w:rPrChange>
        </w:rPr>
        <w:t xml:space="preserve">Add: </w:t>
      </w:r>
      <w:del w:id="4886" w:author="Karima Sansoni" w:date="2013-10-16T16:43:00Z">
        <w:r w:rsidRPr="00833ED4" w:rsidDel="00816150">
          <w:rPr>
            <w:rFonts w:ascii="Calibri" w:hAnsi="Calibri"/>
            <w:sz w:val="24"/>
            <w:szCs w:val="24"/>
            <w:rPrChange w:id="4887" w:author="Razzaghi-Pour, Kavi" w:date="2013-10-30T14:36:00Z">
              <w:rPr>
                <w:rFonts w:ascii="Times New Roman" w:hAnsi="Times New Roman"/>
              </w:rPr>
            </w:rPrChange>
          </w:rPr>
          <w:delText xml:space="preserve">Ayers, Jean </w:delText>
        </w:r>
        <w:r w:rsidR="00C55BC1" w:rsidRPr="00833ED4" w:rsidDel="00816150">
          <w:rPr>
            <w:rFonts w:ascii="Calibri" w:hAnsi="Calibri"/>
            <w:sz w:val="24"/>
            <w:szCs w:val="24"/>
            <w:rPrChange w:id="4888" w:author="Razzaghi-Pour, Kavi" w:date="2013-10-30T14:36:00Z">
              <w:rPr>
                <w:rFonts w:ascii="Times New Roman" w:hAnsi="Times New Roman"/>
              </w:rPr>
            </w:rPrChange>
          </w:rPr>
          <w:delText>– when mentioning sensory integration – esp page 2</w:delText>
        </w:r>
      </w:del>
    </w:p>
    <w:p w:rsidR="00C55BC1" w:rsidRPr="00833ED4" w:rsidDel="00C8795D" w:rsidRDefault="00C55BC1">
      <w:pPr>
        <w:rPr>
          <w:del w:id="4889" w:author="Karima Sansoni" w:date="2013-10-14T16:55:00Z"/>
          <w:rFonts w:ascii="Calibri" w:hAnsi="Calibri"/>
          <w:sz w:val="24"/>
          <w:szCs w:val="24"/>
          <w:rPrChange w:id="4890" w:author="Razzaghi-Pour, Kavi" w:date="2013-10-30T14:36:00Z">
            <w:rPr>
              <w:del w:id="4891" w:author="Karima Sansoni" w:date="2013-10-14T16:55:00Z"/>
              <w:rFonts w:ascii="Times New Roman" w:hAnsi="Times New Roman"/>
            </w:rPr>
          </w:rPrChange>
        </w:rPr>
      </w:pPr>
      <w:del w:id="4892" w:author="Karima Sansoni" w:date="2013-10-14T16:55:00Z">
        <w:r w:rsidRPr="00833ED4" w:rsidDel="00C8795D">
          <w:rPr>
            <w:rFonts w:ascii="Calibri" w:hAnsi="Calibri"/>
            <w:sz w:val="24"/>
            <w:szCs w:val="24"/>
            <w:rPrChange w:id="4893" w:author="Razzaghi-Pour, Kavi" w:date="2013-10-30T14:36:00Z">
              <w:rPr>
                <w:rFonts w:ascii="Times New Roman" w:hAnsi="Times New Roman"/>
              </w:rPr>
            </w:rPrChange>
          </w:rPr>
          <w:delText>Wilbargers for sensory diet</w:delText>
        </w:r>
      </w:del>
    </w:p>
    <w:p w:rsidR="00D60EF4" w:rsidRPr="00833ED4" w:rsidRDefault="00D60EF4">
      <w:pPr>
        <w:rPr>
          <w:rFonts w:ascii="Calibri" w:hAnsi="Calibri"/>
          <w:sz w:val="24"/>
          <w:szCs w:val="24"/>
          <w:rPrChange w:id="4894" w:author="Razzaghi-Pour, Kavi" w:date="2013-10-30T14:36:00Z">
            <w:rPr>
              <w:rFonts w:ascii="Times New Roman" w:hAnsi="Times New Roman"/>
            </w:rPr>
          </w:rPrChange>
        </w:rPr>
      </w:pPr>
      <w:r w:rsidRPr="00833ED4">
        <w:rPr>
          <w:rFonts w:ascii="Calibri" w:hAnsi="Calibri"/>
          <w:sz w:val="24"/>
          <w:szCs w:val="24"/>
          <w:rPrChange w:id="4895" w:author="Razzaghi-Pour, Kavi" w:date="2013-10-30T14:36:00Z">
            <w:rPr>
              <w:rFonts w:ascii="Times New Roman" w:hAnsi="Times New Roman"/>
            </w:rPr>
          </w:rPrChange>
        </w:rPr>
        <w:t>Change numbers through document</w:t>
      </w:r>
    </w:p>
    <w:p w:rsidR="00AD0A67" w:rsidRPr="00833ED4" w:rsidRDefault="00AD0A67">
      <w:pPr>
        <w:rPr>
          <w:rFonts w:ascii="Calibri" w:hAnsi="Calibri"/>
          <w:sz w:val="24"/>
          <w:szCs w:val="24"/>
          <w:rPrChange w:id="4896" w:author="Razzaghi-Pour, Kavi" w:date="2013-10-30T14:36:00Z">
            <w:rPr>
              <w:rFonts w:ascii="Times New Roman" w:hAnsi="Times New Roman"/>
            </w:rPr>
          </w:rPrChange>
        </w:rPr>
      </w:pPr>
    </w:p>
    <w:p w:rsidR="00AD0A67" w:rsidRPr="00833ED4" w:rsidRDefault="00AD0A67">
      <w:pPr>
        <w:rPr>
          <w:rFonts w:ascii="Calibri" w:hAnsi="Calibri"/>
          <w:sz w:val="24"/>
          <w:szCs w:val="24"/>
          <w:rPrChange w:id="4897" w:author="Razzaghi-Pour, Kavi" w:date="2013-10-30T14:36:00Z">
            <w:rPr>
              <w:rFonts w:ascii="Times New Roman" w:hAnsi="Times New Roman"/>
            </w:rPr>
          </w:rPrChange>
        </w:rPr>
      </w:pPr>
      <w:r w:rsidRPr="00833ED4">
        <w:rPr>
          <w:rFonts w:ascii="Calibri" w:hAnsi="Calibri"/>
          <w:sz w:val="24"/>
          <w:szCs w:val="24"/>
          <w:rPrChange w:id="4898" w:author="Razzaghi-Pour, Kavi" w:date="2013-10-30T14:36:00Z">
            <w:rPr>
              <w:rFonts w:ascii="Times New Roman" w:hAnsi="Times New Roman"/>
            </w:rPr>
          </w:rPrChange>
        </w:rPr>
        <w:t>SPD foundation and other websites</w:t>
      </w:r>
    </w:p>
    <w:p w:rsidR="00AD0A67" w:rsidRPr="00833ED4" w:rsidRDefault="00AD0A67">
      <w:pPr>
        <w:rPr>
          <w:ins w:id="4899" w:author="Karima Sansoni" w:date="2013-10-16T16:15:00Z"/>
          <w:rFonts w:ascii="Calibri" w:hAnsi="Calibri"/>
          <w:sz w:val="24"/>
          <w:szCs w:val="24"/>
          <w:rPrChange w:id="4900" w:author="Razzaghi-Pour, Kavi" w:date="2013-10-30T14:36:00Z">
            <w:rPr>
              <w:ins w:id="4901" w:author="Karima Sansoni" w:date="2013-10-16T16:15:00Z"/>
              <w:rFonts w:ascii="Times New Roman" w:hAnsi="Times New Roman"/>
            </w:rPr>
          </w:rPrChange>
        </w:rPr>
      </w:pPr>
      <w:r w:rsidRPr="00833ED4">
        <w:rPr>
          <w:rFonts w:ascii="Calibri" w:hAnsi="Calibri"/>
          <w:sz w:val="24"/>
          <w:szCs w:val="24"/>
          <w:rPrChange w:id="4902" w:author="Razzaghi-Pour, Kavi" w:date="2013-10-30T14:36:00Z">
            <w:rPr>
              <w:rFonts w:ascii="Times New Roman" w:hAnsi="Times New Roman"/>
            </w:rPr>
          </w:rPrChange>
        </w:rPr>
        <w:t>See Reference list on powerpoint</w:t>
      </w:r>
    </w:p>
    <w:p w:rsidR="003A0931" w:rsidRPr="00833ED4" w:rsidRDefault="003A0931">
      <w:pPr>
        <w:rPr>
          <w:ins w:id="4903" w:author="Karima Sansoni" w:date="2013-10-16T16:15:00Z"/>
          <w:rFonts w:ascii="Calibri" w:hAnsi="Calibri"/>
          <w:sz w:val="24"/>
          <w:szCs w:val="24"/>
          <w:rPrChange w:id="4904" w:author="Razzaghi-Pour, Kavi" w:date="2013-10-30T14:36:00Z">
            <w:rPr>
              <w:ins w:id="4905" w:author="Karima Sansoni" w:date="2013-10-16T16:15:00Z"/>
              <w:rFonts w:ascii="Times New Roman" w:hAnsi="Times New Roman"/>
            </w:rPr>
          </w:rPrChange>
        </w:rPr>
      </w:pPr>
    </w:p>
    <w:p w:rsidR="003A0931" w:rsidRPr="00833ED4" w:rsidRDefault="003A0931" w:rsidP="00816150">
      <w:pPr>
        <w:autoSpaceDE w:val="0"/>
        <w:autoSpaceDN w:val="0"/>
        <w:adjustRightInd w:val="0"/>
        <w:spacing w:after="0" w:line="240" w:lineRule="auto"/>
        <w:rPr>
          <w:rFonts w:ascii="Calibri" w:hAnsi="Calibri"/>
          <w:sz w:val="24"/>
          <w:szCs w:val="24"/>
          <w:rPrChange w:id="4906" w:author="Razzaghi-Pour, Kavi" w:date="2013-10-30T14:36:00Z">
            <w:rPr>
              <w:rFonts w:ascii="Times New Roman" w:hAnsi="Times New Roman"/>
            </w:rPr>
          </w:rPrChange>
        </w:rPr>
        <w:pPrChange w:id="4907" w:author="Karima Sansoni" w:date="2013-10-16T16:43:00Z">
          <w:pPr/>
        </w:pPrChange>
      </w:pPr>
    </w:p>
    <w:sectPr w:rsidR="003A0931" w:rsidRPr="00833ED4" w:rsidSect="00B66DA9">
      <w:pgSz w:w="11906" w:h="16838"/>
      <w:pgMar w:top="737" w:right="1021" w:bottom="907" w:left="102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F4A" w:rsidRDefault="002E7F4A" w:rsidP="002430D4">
      <w:pPr>
        <w:spacing w:after="0" w:line="240" w:lineRule="auto"/>
      </w:pPr>
      <w:r>
        <w:separator/>
      </w:r>
    </w:p>
  </w:endnote>
  <w:endnote w:type="continuationSeparator" w:id="0">
    <w:p w:rsidR="002E7F4A" w:rsidRDefault="002E7F4A" w:rsidP="00243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Noteworthy Light">
    <w:altName w:val="Arial Unicode MS"/>
    <w:charset w:val="00"/>
    <w:family w:val="auto"/>
    <w:pitch w:val="variable"/>
    <w:sig w:usb0="00000001" w:usb1="08000048" w:usb2="14600000" w:usb3="00000000" w:csb0="00000111" w:csb1="00000000"/>
  </w:font>
  <w:font w:name="Helvetica Neue">
    <w:charset w:val="00"/>
    <w:family w:val="auto"/>
    <w:pitch w:val="variable"/>
    <w:sig w:usb0="80000067"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 w:name="AGaramond-Italic">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F4A" w:rsidRDefault="002E7F4A" w:rsidP="002430D4">
      <w:pPr>
        <w:spacing w:after="0" w:line="240" w:lineRule="auto"/>
      </w:pPr>
      <w:r>
        <w:separator/>
      </w:r>
    </w:p>
  </w:footnote>
  <w:footnote w:type="continuationSeparator" w:id="0">
    <w:p w:rsidR="002E7F4A" w:rsidRDefault="002E7F4A" w:rsidP="002430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A0A3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16929"/>
    <w:multiLevelType w:val="hybridMultilevel"/>
    <w:tmpl w:val="4EDCD03A"/>
    <w:lvl w:ilvl="0" w:tplc="E1C29404">
      <w:start w:val="1"/>
      <w:numFmt w:val="bullet"/>
      <w:lvlText w:val="•"/>
      <w:lvlJc w:val="left"/>
      <w:pPr>
        <w:tabs>
          <w:tab w:val="num" w:pos="720"/>
        </w:tabs>
        <w:ind w:left="720" w:hanging="360"/>
      </w:pPr>
      <w:rPr>
        <w:rFonts w:ascii="Arial" w:hAnsi="Arial" w:hint="default"/>
      </w:rPr>
    </w:lvl>
    <w:lvl w:ilvl="1" w:tplc="F5B4BB3C" w:tentative="1">
      <w:start w:val="1"/>
      <w:numFmt w:val="bullet"/>
      <w:lvlText w:val="•"/>
      <w:lvlJc w:val="left"/>
      <w:pPr>
        <w:tabs>
          <w:tab w:val="num" w:pos="1440"/>
        </w:tabs>
        <w:ind w:left="1440" w:hanging="360"/>
      </w:pPr>
      <w:rPr>
        <w:rFonts w:ascii="Arial" w:hAnsi="Arial" w:hint="default"/>
      </w:rPr>
    </w:lvl>
    <w:lvl w:ilvl="2" w:tplc="746A728E" w:tentative="1">
      <w:start w:val="1"/>
      <w:numFmt w:val="bullet"/>
      <w:lvlText w:val="•"/>
      <w:lvlJc w:val="left"/>
      <w:pPr>
        <w:tabs>
          <w:tab w:val="num" w:pos="2160"/>
        </w:tabs>
        <w:ind w:left="2160" w:hanging="360"/>
      </w:pPr>
      <w:rPr>
        <w:rFonts w:ascii="Arial" w:hAnsi="Arial" w:hint="default"/>
      </w:rPr>
    </w:lvl>
    <w:lvl w:ilvl="3" w:tplc="50566D50" w:tentative="1">
      <w:start w:val="1"/>
      <w:numFmt w:val="bullet"/>
      <w:lvlText w:val="•"/>
      <w:lvlJc w:val="left"/>
      <w:pPr>
        <w:tabs>
          <w:tab w:val="num" w:pos="2880"/>
        </w:tabs>
        <w:ind w:left="2880" w:hanging="360"/>
      </w:pPr>
      <w:rPr>
        <w:rFonts w:ascii="Arial" w:hAnsi="Arial" w:hint="default"/>
      </w:rPr>
    </w:lvl>
    <w:lvl w:ilvl="4" w:tplc="22964E72" w:tentative="1">
      <w:start w:val="1"/>
      <w:numFmt w:val="bullet"/>
      <w:lvlText w:val="•"/>
      <w:lvlJc w:val="left"/>
      <w:pPr>
        <w:tabs>
          <w:tab w:val="num" w:pos="3600"/>
        </w:tabs>
        <w:ind w:left="3600" w:hanging="360"/>
      </w:pPr>
      <w:rPr>
        <w:rFonts w:ascii="Arial" w:hAnsi="Arial" w:hint="default"/>
      </w:rPr>
    </w:lvl>
    <w:lvl w:ilvl="5" w:tplc="D18ED526" w:tentative="1">
      <w:start w:val="1"/>
      <w:numFmt w:val="bullet"/>
      <w:lvlText w:val="•"/>
      <w:lvlJc w:val="left"/>
      <w:pPr>
        <w:tabs>
          <w:tab w:val="num" w:pos="4320"/>
        </w:tabs>
        <w:ind w:left="4320" w:hanging="360"/>
      </w:pPr>
      <w:rPr>
        <w:rFonts w:ascii="Arial" w:hAnsi="Arial" w:hint="default"/>
      </w:rPr>
    </w:lvl>
    <w:lvl w:ilvl="6" w:tplc="AE6020D6" w:tentative="1">
      <w:start w:val="1"/>
      <w:numFmt w:val="bullet"/>
      <w:lvlText w:val="•"/>
      <w:lvlJc w:val="left"/>
      <w:pPr>
        <w:tabs>
          <w:tab w:val="num" w:pos="5040"/>
        </w:tabs>
        <w:ind w:left="5040" w:hanging="360"/>
      </w:pPr>
      <w:rPr>
        <w:rFonts w:ascii="Arial" w:hAnsi="Arial" w:hint="default"/>
      </w:rPr>
    </w:lvl>
    <w:lvl w:ilvl="7" w:tplc="119842D8" w:tentative="1">
      <w:start w:val="1"/>
      <w:numFmt w:val="bullet"/>
      <w:lvlText w:val="•"/>
      <w:lvlJc w:val="left"/>
      <w:pPr>
        <w:tabs>
          <w:tab w:val="num" w:pos="5760"/>
        </w:tabs>
        <w:ind w:left="5760" w:hanging="360"/>
      </w:pPr>
      <w:rPr>
        <w:rFonts w:ascii="Arial" w:hAnsi="Arial" w:hint="default"/>
      </w:rPr>
    </w:lvl>
    <w:lvl w:ilvl="8" w:tplc="E25A2926" w:tentative="1">
      <w:start w:val="1"/>
      <w:numFmt w:val="bullet"/>
      <w:lvlText w:val="•"/>
      <w:lvlJc w:val="left"/>
      <w:pPr>
        <w:tabs>
          <w:tab w:val="num" w:pos="6480"/>
        </w:tabs>
        <w:ind w:left="6480" w:hanging="360"/>
      </w:pPr>
      <w:rPr>
        <w:rFonts w:ascii="Arial" w:hAnsi="Arial" w:hint="default"/>
      </w:rPr>
    </w:lvl>
  </w:abstractNum>
  <w:abstractNum w:abstractNumId="2">
    <w:nsid w:val="00433DEE"/>
    <w:multiLevelType w:val="hybridMultilevel"/>
    <w:tmpl w:val="3D90526E"/>
    <w:lvl w:ilvl="0" w:tplc="9164473A">
      <w:numFmt w:val="bullet"/>
      <w:lvlText w:val=""/>
      <w:lvlJc w:val="left"/>
      <w:pPr>
        <w:ind w:left="1080" w:hanging="360"/>
      </w:pPr>
      <w:rPr>
        <w:rFonts w:ascii="Wingdings" w:eastAsia="Calibri" w:hAnsi="Wingdings"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2B92B40"/>
    <w:multiLevelType w:val="hybridMultilevel"/>
    <w:tmpl w:val="F13C17B8"/>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00B9A"/>
    <w:multiLevelType w:val="hybridMultilevel"/>
    <w:tmpl w:val="0BBC8086"/>
    <w:lvl w:ilvl="0" w:tplc="46801EEE">
      <w:numFmt w:val="bullet"/>
      <w:lvlText w:val="-"/>
      <w:lvlJc w:val="left"/>
      <w:pPr>
        <w:ind w:left="720" w:hanging="360"/>
      </w:pPr>
      <w:rPr>
        <w:rFonts w:ascii="Times New Roman" w:eastAsia="Cambria" w:hAnsi="Times New Roman"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64A08"/>
    <w:multiLevelType w:val="hybridMultilevel"/>
    <w:tmpl w:val="D2E070F8"/>
    <w:lvl w:ilvl="0" w:tplc="17E46F3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5D85B44"/>
    <w:multiLevelType w:val="hybridMultilevel"/>
    <w:tmpl w:val="123E36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6435C1B"/>
    <w:multiLevelType w:val="hybridMultilevel"/>
    <w:tmpl w:val="938E2D4C"/>
    <w:lvl w:ilvl="0" w:tplc="B81EC458">
      <w:start w:val="4"/>
      <w:numFmt w:val="bullet"/>
      <w:lvlText w:val=""/>
      <w:lvlJc w:val="left"/>
      <w:pPr>
        <w:ind w:left="720" w:hanging="360"/>
      </w:pPr>
      <w:rPr>
        <w:rFonts w:ascii="Symbol" w:eastAsia="Cambria" w:hAnsi="Symbol"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04056A"/>
    <w:multiLevelType w:val="hybridMultilevel"/>
    <w:tmpl w:val="ADE853E8"/>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9549EE"/>
    <w:multiLevelType w:val="hybridMultilevel"/>
    <w:tmpl w:val="EC4230DE"/>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30689"/>
    <w:multiLevelType w:val="hybridMultilevel"/>
    <w:tmpl w:val="EBE0B478"/>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nsid w:val="0B3050CB"/>
    <w:multiLevelType w:val="hybridMultilevel"/>
    <w:tmpl w:val="A544D198"/>
    <w:lvl w:ilvl="0" w:tplc="9164473A">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BEA4812"/>
    <w:multiLevelType w:val="hybridMultilevel"/>
    <w:tmpl w:val="260E4902"/>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A1104"/>
    <w:multiLevelType w:val="hybridMultilevel"/>
    <w:tmpl w:val="02CA6F1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3400A"/>
    <w:multiLevelType w:val="hybridMultilevel"/>
    <w:tmpl w:val="B15C99B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00B2D0D"/>
    <w:multiLevelType w:val="hybridMultilevel"/>
    <w:tmpl w:val="23FE5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5DD75E9"/>
    <w:multiLevelType w:val="hybridMultilevel"/>
    <w:tmpl w:val="6D6E7D08"/>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752962"/>
    <w:multiLevelType w:val="hybridMultilevel"/>
    <w:tmpl w:val="B7CE1126"/>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150BAA"/>
    <w:multiLevelType w:val="hybridMultilevel"/>
    <w:tmpl w:val="4E2C4368"/>
    <w:lvl w:ilvl="0" w:tplc="B81EC458">
      <w:start w:val="4"/>
      <w:numFmt w:val="bullet"/>
      <w:lvlText w:val=""/>
      <w:lvlJc w:val="left"/>
      <w:pPr>
        <w:ind w:left="720" w:hanging="360"/>
      </w:pPr>
      <w:rPr>
        <w:rFonts w:ascii="Symbol" w:eastAsia="Cambria" w:hAnsi="Symbol"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8D2F0D"/>
    <w:multiLevelType w:val="hybridMultilevel"/>
    <w:tmpl w:val="6710568E"/>
    <w:lvl w:ilvl="0" w:tplc="C7F02820">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32B72C9"/>
    <w:multiLevelType w:val="hybridMultilevel"/>
    <w:tmpl w:val="9F0ABFF6"/>
    <w:lvl w:ilvl="0" w:tplc="BAB67BCA">
      <w:start w:val="1"/>
      <w:numFmt w:val="bullet"/>
      <w:lvlText w:val="•"/>
      <w:lvlJc w:val="left"/>
      <w:pPr>
        <w:tabs>
          <w:tab w:val="num" w:pos="720"/>
        </w:tabs>
        <w:ind w:left="720" w:hanging="360"/>
      </w:pPr>
      <w:rPr>
        <w:rFonts w:ascii="Arial" w:hAnsi="Arial" w:hint="default"/>
      </w:rPr>
    </w:lvl>
    <w:lvl w:ilvl="1" w:tplc="9A040FC6" w:tentative="1">
      <w:start w:val="1"/>
      <w:numFmt w:val="bullet"/>
      <w:lvlText w:val="•"/>
      <w:lvlJc w:val="left"/>
      <w:pPr>
        <w:tabs>
          <w:tab w:val="num" w:pos="1440"/>
        </w:tabs>
        <w:ind w:left="1440" w:hanging="360"/>
      </w:pPr>
      <w:rPr>
        <w:rFonts w:ascii="Arial" w:hAnsi="Arial" w:hint="default"/>
      </w:rPr>
    </w:lvl>
    <w:lvl w:ilvl="2" w:tplc="62023BF6" w:tentative="1">
      <w:start w:val="1"/>
      <w:numFmt w:val="bullet"/>
      <w:lvlText w:val="•"/>
      <w:lvlJc w:val="left"/>
      <w:pPr>
        <w:tabs>
          <w:tab w:val="num" w:pos="2160"/>
        </w:tabs>
        <w:ind w:left="2160" w:hanging="360"/>
      </w:pPr>
      <w:rPr>
        <w:rFonts w:ascii="Arial" w:hAnsi="Arial" w:hint="default"/>
      </w:rPr>
    </w:lvl>
    <w:lvl w:ilvl="3" w:tplc="A1DC0FEE" w:tentative="1">
      <w:start w:val="1"/>
      <w:numFmt w:val="bullet"/>
      <w:lvlText w:val="•"/>
      <w:lvlJc w:val="left"/>
      <w:pPr>
        <w:tabs>
          <w:tab w:val="num" w:pos="2880"/>
        </w:tabs>
        <w:ind w:left="2880" w:hanging="360"/>
      </w:pPr>
      <w:rPr>
        <w:rFonts w:ascii="Arial" w:hAnsi="Arial" w:hint="default"/>
      </w:rPr>
    </w:lvl>
    <w:lvl w:ilvl="4" w:tplc="73AE6B34" w:tentative="1">
      <w:start w:val="1"/>
      <w:numFmt w:val="bullet"/>
      <w:lvlText w:val="•"/>
      <w:lvlJc w:val="left"/>
      <w:pPr>
        <w:tabs>
          <w:tab w:val="num" w:pos="3600"/>
        </w:tabs>
        <w:ind w:left="3600" w:hanging="360"/>
      </w:pPr>
      <w:rPr>
        <w:rFonts w:ascii="Arial" w:hAnsi="Arial" w:hint="default"/>
      </w:rPr>
    </w:lvl>
    <w:lvl w:ilvl="5" w:tplc="233AE0F8" w:tentative="1">
      <w:start w:val="1"/>
      <w:numFmt w:val="bullet"/>
      <w:lvlText w:val="•"/>
      <w:lvlJc w:val="left"/>
      <w:pPr>
        <w:tabs>
          <w:tab w:val="num" w:pos="4320"/>
        </w:tabs>
        <w:ind w:left="4320" w:hanging="360"/>
      </w:pPr>
      <w:rPr>
        <w:rFonts w:ascii="Arial" w:hAnsi="Arial" w:hint="default"/>
      </w:rPr>
    </w:lvl>
    <w:lvl w:ilvl="6" w:tplc="4BC66AE8" w:tentative="1">
      <w:start w:val="1"/>
      <w:numFmt w:val="bullet"/>
      <w:lvlText w:val="•"/>
      <w:lvlJc w:val="left"/>
      <w:pPr>
        <w:tabs>
          <w:tab w:val="num" w:pos="5040"/>
        </w:tabs>
        <w:ind w:left="5040" w:hanging="360"/>
      </w:pPr>
      <w:rPr>
        <w:rFonts w:ascii="Arial" w:hAnsi="Arial" w:hint="default"/>
      </w:rPr>
    </w:lvl>
    <w:lvl w:ilvl="7" w:tplc="B1988FAC" w:tentative="1">
      <w:start w:val="1"/>
      <w:numFmt w:val="bullet"/>
      <w:lvlText w:val="•"/>
      <w:lvlJc w:val="left"/>
      <w:pPr>
        <w:tabs>
          <w:tab w:val="num" w:pos="5760"/>
        </w:tabs>
        <w:ind w:left="5760" w:hanging="360"/>
      </w:pPr>
      <w:rPr>
        <w:rFonts w:ascii="Arial" w:hAnsi="Arial" w:hint="default"/>
      </w:rPr>
    </w:lvl>
    <w:lvl w:ilvl="8" w:tplc="5CCC6D6A" w:tentative="1">
      <w:start w:val="1"/>
      <w:numFmt w:val="bullet"/>
      <w:lvlText w:val="•"/>
      <w:lvlJc w:val="left"/>
      <w:pPr>
        <w:tabs>
          <w:tab w:val="num" w:pos="6480"/>
        </w:tabs>
        <w:ind w:left="6480" w:hanging="360"/>
      </w:pPr>
      <w:rPr>
        <w:rFonts w:ascii="Arial" w:hAnsi="Arial" w:hint="default"/>
      </w:rPr>
    </w:lvl>
  </w:abstractNum>
  <w:abstractNum w:abstractNumId="21">
    <w:nsid w:val="23303193"/>
    <w:multiLevelType w:val="hybridMultilevel"/>
    <w:tmpl w:val="E99E157C"/>
    <w:lvl w:ilvl="0" w:tplc="C7F02820">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26401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8697415"/>
    <w:multiLevelType w:val="hybridMultilevel"/>
    <w:tmpl w:val="24BCC15A"/>
    <w:lvl w:ilvl="0" w:tplc="9164473A">
      <w:numFmt w:val="bullet"/>
      <w:lvlText w:val=""/>
      <w:lvlJc w:val="left"/>
      <w:pPr>
        <w:ind w:left="720" w:hanging="360"/>
      </w:pPr>
      <w:rPr>
        <w:rFonts w:ascii="Wingdings" w:eastAsia="Calibr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8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A8D13D7"/>
    <w:multiLevelType w:val="hybridMultilevel"/>
    <w:tmpl w:val="B174633A"/>
    <w:lvl w:ilvl="0" w:tplc="9164473A">
      <w:numFmt w:val="bullet"/>
      <w:lvlText w:val=""/>
      <w:lvlJc w:val="left"/>
      <w:pPr>
        <w:ind w:left="720" w:hanging="360"/>
      </w:pPr>
      <w:rPr>
        <w:rFonts w:ascii="Wingdings" w:eastAsia="Calibri" w:hAnsi="Wingdings" w:cs="Times New Roman" w:hint="default"/>
      </w:rPr>
    </w:lvl>
    <w:lvl w:ilvl="1" w:tplc="0C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7D44E9"/>
    <w:multiLevelType w:val="hybridMultilevel"/>
    <w:tmpl w:val="95CAEDCE"/>
    <w:lvl w:ilvl="0" w:tplc="72161A6A">
      <w:start w:val="3"/>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11B4"/>
    <w:multiLevelType w:val="hybridMultilevel"/>
    <w:tmpl w:val="9FAE78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33674718"/>
    <w:multiLevelType w:val="hybridMultilevel"/>
    <w:tmpl w:val="5D1C8784"/>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CE6F0A"/>
    <w:multiLevelType w:val="hybridMultilevel"/>
    <w:tmpl w:val="5292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141BAF"/>
    <w:multiLevelType w:val="hybridMultilevel"/>
    <w:tmpl w:val="5CC2FACA"/>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255F7E"/>
    <w:multiLevelType w:val="hybridMultilevel"/>
    <w:tmpl w:val="3B967272"/>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B4314A"/>
    <w:multiLevelType w:val="hybridMultilevel"/>
    <w:tmpl w:val="3DEE4846"/>
    <w:lvl w:ilvl="0" w:tplc="21C4B63E">
      <w:start w:val="1"/>
      <w:numFmt w:val="bullet"/>
      <w:lvlText w:val="•"/>
      <w:lvlJc w:val="left"/>
      <w:pPr>
        <w:tabs>
          <w:tab w:val="num" w:pos="720"/>
        </w:tabs>
        <w:ind w:left="720" w:hanging="360"/>
      </w:pPr>
      <w:rPr>
        <w:rFonts w:ascii="Arial" w:hAnsi="Arial" w:hint="default"/>
      </w:rPr>
    </w:lvl>
    <w:lvl w:ilvl="1" w:tplc="D6BC952A" w:tentative="1">
      <w:start w:val="1"/>
      <w:numFmt w:val="bullet"/>
      <w:lvlText w:val="•"/>
      <w:lvlJc w:val="left"/>
      <w:pPr>
        <w:tabs>
          <w:tab w:val="num" w:pos="1440"/>
        </w:tabs>
        <w:ind w:left="1440" w:hanging="360"/>
      </w:pPr>
      <w:rPr>
        <w:rFonts w:ascii="Arial" w:hAnsi="Arial" w:hint="default"/>
      </w:rPr>
    </w:lvl>
    <w:lvl w:ilvl="2" w:tplc="033C5AD8" w:tentative="1">
      <w:start w:val="1"/>
      <w:numFmt w:val="bullet"/>
      <w:lvlText w:val="•"/>
      <w:lvlJc w:val="left"/>
      <w:pPr>
        <w:tabs>
          <w:tab w:val="num" w:pos="2160"/>
        </w:tabs>
        <w:ind w:left="2160" w:hanging="360"/>
      </w:pPr>
      <w:rPr>
        <w:rFonts w:ascii="Arial" w:hAnsi="Arial" w:hint="default"/>
      </w:rPr>
    </w:lvl>
    <w:lvl w:ilvl="3" w:tplc="8C8C528E" w:tentative="1">
      <w:start w:val="1"/>
      <w:numFmt w:val="bullet"/>
      <w:lvlText w:val="•"/>
      <w:lvlJc w:val="left"/>
      <w:pPr>
        <w:tabs>
          <w:tab w:val="num" w:pos="2880"/>
        </w:tabs>
        <w:ind w:left="2880" w:hanging="360"/>
      </w:pPr>
      <w:rPr>
        <w:rFonts w:ascii="Arial" w:hAnsi="Arial" w:hint="default"/>
      </w:rPr>
    </w:lvl>
    <w:lvl w:ilvl="4" w:tplc="9C3C3E6E" w:tentative="1">
      <w:start w:val="1"/>
      <w:numFmt w:val="bullet"/>
      <w:lvlText w:val="•"/>
      <w:lvlJc w:val="left"/>
      <w:pPr>
        <w:tabs>
          <w:tab w:val="num" w:pos="3600"/>
        </w:tabs>
        <w:ind w:left="3600" w:hanging="360"/>
      </w:pPr>
      <w:rPr>
        <w:rFonts w:ascii="Arial" w:hAnsi="Arial" w:hint="default"/>
      </w:rPr>
    </w:lvl>
    <w:lvl w:ilvl="5" w:tplc="72BE8290" w:tentative="1">
      <w:start w:val="1"/>
      <w:numFmt w:val="bullet"/>
      <w:lvlText w:val="•"/>
      <w:lvlJc w:val="left"/>
      <w:pPr>
        <w:tabs>
          <w:tab w:val="num" w:pos="4320"/>
        </w:tabs>
        <w:ind w:left="4320" w:hanging="360"/>
      </w:pPr>
      <w:rPr>
        <w:rFonts w:ascii="Arial" w:hAnsi="Arial" w:hint="default"/>
      </w:rPr>
    </w:lvl>
    <w:lvl w:ilvl="6" w:tplc="5434DDFC" w:tentative="1">
      <w:start w:val="1"/>
      <w:numFmt w:val="bullet"/>
      <w:lvlText w:val="•"/>
      <w:lvlJc w:val="left"/>
      <w:pPr>
        <w:tabs>
          <w:tab w:val="num" w:pos="5040"/>
        </w:tabs>
        <w:ind w:left="5040" w:hanging="360"/>
      </w:pPr>
      <w:rPr>
        <w:rFonts w:ascii="Arial" w:hAnsi="Arial" w:hint="default"/>
      </w:rPr>
    </w:lvl>
    <w:lvl w:ilvl="7" w:tplc="B74EC53C" w:tentative="1">
      <w:start w:val="1"/>
      <w:numFmt w:val="bullet"/>
      <w:lvlText w:val="•"/>
      <w:lvlJc w:val="left"/>
      <w:pPr>
        <w:tabs>
          <w:tab w:val="num" w:pos="5760"/>
        </w:tabs>
        <w:ind w:left="5760" w:hanging="360"/>
      </w:pPr>
      <w:rPr>
        <w:rFonts w:ascii="Arial" w:hAnsi="Arial" w:hint="default"/>
      </w:rPr>
    </w:lvl>
    <w:lvl w:ilvl="8" w:tplc="15EA1BFC" w:tentative="1">
      <w:start w:val="1"/>
      <w:numFmt w:val="bullet"/>
      <w:lvlText w:val="•"/>
      <w:lvlJc w:val="left"/>
      <w:pPr>
        <w:tabs>
          <w:tab w:val="num" w:pos="6480"/>
        </w:tabs>
        <w:ind w:left="6480" w:hanging="360"/>
      </w:pPr>
      <w:rPr>
        <w:rFonts w:ascii="Arial" w:hAnsi="Arial" w:hint="default"/>
      </w:rPr>
    </w:lvl>
  </w:abstractNum>
  <w:abstractNum w:abstractNumId="32">
    <w:nsid w:val="4C9A6745"/>
    <w:multiLevelType w:val="hybridMultilevel"/>
    <w:tmpl w:val="CA84A2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D224F46"/>
    <w:multiLevelType w:val="hybridMultilevel"/>
    <w:tmpl w:val="7374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650622"/>
    <w:multiLevelType w:val="hybridMultilevel"/>
    <w:tmpl w:val="AF62E2A8"/>
    <w:lvl w:ilvl="0" w:tplc="205E379C">
      <w:start w:val="5"/>
      <w:numFmt w:val="bullet"/>
      <w:lvlText w:val="-"/>
      <w:lvlJc w:val="left"/>
      <w:pPr>
        <w:ind w:left="360" w:hanging="360"/>
      </w:pPr>
      <w:rPr>
        <w:rFonts w:ascii="Times New Roman" w:eastAsia="Cambr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355221"/>
    <w:multiLevelType w:val="hybridMultilevel"/>
    <w:tmpl w:val="26BA3492"/>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351D0"/>
    <w:multiLevelType w:val="hybridMultilevel"/>
    <w:tmpl w:val="CF10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965619"/>
    <w:multiLevelType w:val="hybridMultilevel"/>
    <w:tmpl w:val="642A050C"/>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573465"/>
    <w:multiLevelType w:val="hybridMultilevel"/>
    <w:tmpl w:val="7136AC40"/>
    <w:lvl w:ilvl="0" w:tplc="9164473A">
      <w:numFmt w:val="bullet"/>
      <w:lvlText w:val=""/>
      <w:lvlJc w:val="left"/>
      <w:pPr>
        <w:ind w:left="720" w:hanging="360"/>
      </w:pPr>
      <w:rPr>
        <w:rFonts w:ascii="Wingdings" w:eastAsia="Calibri" w:hAnsi="Wingdings" w:cs="Times New Roman"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4D64B9"/>
    <w:multiLevelType w:val="hybridMultilevel"/>
    <w:tmpl w:val="03BC8EAE"/>
    <w:lvl w:ilvl="0" w:tplc="9164473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922E3E"/>
    <w:multiLevelType w:val="hybridMultilevel"/>
    <w:tmpl w:val="76DA1972"/>
    <w:lvl w:ilvl="0" w:tplc="C590C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E52F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94052AF"/>
    <w:multiLevelType w:val="hybridMultilevel"/>
    <w:tmpl w:val="F71ED6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D17552"/>
    <w:multiLevelType w:val="hybridMultilevel"/>
    <w:tmpl w:val="4A06486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6"/>
  </w:num>
  <w:num w:numId="2">
    <w:abstractNumId w:val="34"/>
  </w:num>
  <w:num w:numId="3">
    <w:abstractNumId w:val="4"/>
  </w:num>
  <w:num w:numId="4">
    <w:abstractNumId w:val="29"/>
  </w:num>
  <w:num w:numId="5">
    <w:abstractNumId w:val="41"/>
  </w:num>
  <w:num w:numId="6">
    <w:abstractNumId w:val="22"/>
  </w:num>
  <w:num w:numId="7">
    <w:abstractNumId w:val="5"/>
  </w:num>
  <w:num w:numId="8">
    <w:abstractNumId w:val="21"/>
  </w:num>
  <w:num w:numId="9">
    <w:abstractNumId w:val="42"/>
  </w:num>
  <w:num w:numId="10">
    <w:abstractNumId w:val="19"/>
  </w:num>
  <w:num w:numId="11">
    <w:abstractNumId w:val="11"/>
  </w:num>
  <w:num w:numId="12">
    <w:abstractNumId w:val="1"/>
  </w:num>
  <w:num w:numId="13">
    <w:abstractNumId w:val="31"/>
  </w:num>
  <w:num w:numId="14">
    <w:abstractNumId w:val="20"/>
  </w:num>
  <w:num w:numId="15">
    <w:abstractNumId w:val="0"/>
  </w:num>
  <w:num w:numId="16">
    <w:abstractNumId w:val="15"/>
  </w:num>
  <w:num w:numId="17">
    <w:abstractNumId w:val="33"/>
  </w:num>
  <w:num w:numId="18">
    <w:abstractNumId w:val="28"/>
  </w:num>
  <w:num w:numId="19">
    <w:abstractNumId w:val="25"/>
  </w:num>
  <w:num w:numId="20">
    <w:abstractNumId w:val="36"/>
  </w:num>
  <w:num w:numId="21">
    <w:abstractNumId w:val="32"/>
  </w:num>
  <w:num w:numId="22">
    <w:abstractNumId w:val="40"/>
  </w:num>
  <w:num w:numId="23">
    <w:abstractNumId w:val="13"/>
  </w:num>
  <w:num w:numId="24">
    <w:abstractNumId w:val="23"/>
  </w:num>
  <w:num w:numId="25">
    <w:abstractNumId w:val="10"/>
  </w:num>
  <w:num w:numId="26">
    <w:abstractNumId w:val="8"/>
  </w:num>
  <w:num w:numId="27">
    <w:abstractNumId w:val="12"/>
  </w:num>
  <w:num w:numId="28">
    <w:abstractNumId w:val="7"/>
  </w:num>
  <w:num w:numId="29">
    <w:abstractNumId w:val="18"/>
  </w:num>
  <w:num w:numId="30">
    <w:abstractNumId w:val="24"/>
  </w:num>
  <w:num w:numId="31">
    <w:abstractNumId w:val="17"/>
  </w:num>
  <w:num w:numId="32">
    <w:abstractNumId w:val="16"/>
  </w:num>
  <w:num w:numId="33">
    <w:abstractNumId w:val="27"/>
  </w:num>
  <w:num w:numId="34">
    <w:abstractNumId w:val="37"/>
  </w:num>
  <w:num w:numId="35">
    <w:abstractNumId w:val="43"/>
  </w:num>
  <w:num w:numId="36">
    <w:abstractNumId w:val="38"/>
  </w:num>
  <w:num w:numId="37">
    <w:abstractNumId w:val="3"/>
  </w:num>
  <w:num w:numId="38">
    <w:abstractNumId w:val="9"/>
  </w:num>
  <w:num w:numId="39">
    <w:abstractNumId w:val="14"/>
  </w:num>
  <w:num w:numId="40">
    <w:abstractNumId w:val="39"/>
  </w:num>
  <w:num w:numId="41">
    <w:abstractNumId w:val="30"/>
  </w:num>
  <w:num w:numId="42">
    <w:abstractNumId w:val="35"/>
  </w:num>
  <w:num w:numId="43">
    <w:abstractNumId w:val="26"/>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embedSystemFonts/>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F596A"/>
    <w:rsid w:val="0000144D"/>
    <w:rsid w:val="000053CE"/>
    <w:rsid w:val="00005A39"/>
    <w:rsid w:val="0002073C"/>
    <w:rsid w:val="00027552"/>
    <w:rsid w:val="000472FD"/>
    <w:rsid w:val="00057787"/>
    <w:rsid w:val="00073E10"/>
    <w:rsid w:val="00074B7B"/>
    <w:rsid w:val="00081D1C"/>
    <w:rsid w:val="00082380"/>
    <w:rsid w:val="00095B92"/>
    <w:rsid w:val="000B0BAE"/>
    <w:rsid w:val="000D0669"/>
    <w:rsid w:val="000D60DA"/>
    <w:rsid w:val="000E5DF7"/>
    <w:rsid w:val="000F4901"/>
    <w:rsid w:val="00104F0A"/>
    <w:rsid w:val="00110155"/>
    <w:rsid w:val="00111359"/>
    <w:rsid w:val="00135423"/>
    <w:rsid w:val="00137AA5"/>
    <w:rsid w:val="001441A4"/>
    <w:rsid w:val="0014576C"/>
    <w:rsid w:val="00154C7F"/>
    <w:rsid w:val="001565C6"/>
    <w:rsid w:val="00161768"/>
    <w:rsid w:val="00171395"/>
    <w:rsid w:val="00186C26"/>
    <w:rsid w:val="001970DE"/>
    <w:rsid w:val="001B12D9"/>
    <w:rsid w:val="001B6805"/>
    <w:rsid w:val="001E3943"/>
    <w:rsid w:val="00200476"/>
    <w:rsid w:val="0020530C"/>
    <w:rsid w:val="002058C6"/>
    <w:rsid w:val="00223978"/>
    <w:rsid w:val="0022503A"/>
    <w:rsid w:val="00226CCE"/>
    <w:rsid w:val="00227A8D"/>
    <w:rsid w:val="002430D4"/>
    <w:rsid w:val="0025279E"/>
    <w:rsid w:val="00254C1D"/>
    <w:rsid w:val="0025526E"/>
    <w:rsid w:val="00283286"/>
    <w:rsid w:val="002B6344"/>
    <w:rsid w:val="002C0F20"/>
    <w:rsid w:val="002C2574"/>
    <w:rsid w:val="002C3937"/>
    <w:rsid w:val="002C77D7"/>
    <w:rsid w:val="002D1F02"/>
    <w:rsid w:val="002E2367"/>
    <w:rsid w:val="002E7F4A"/>
    <w:rsid w:val="002F39A9"/>
    <w:rsid w:val="00304720"/>
    <w:rsid w:val="00312452"/>
    <w:rsid w:val="00316D35"/>
    <w:rsid w:val="00323240"/>
    <w:rsid w:val="00351FBC"/>
    <w:rsid w:val="00373965"/>
    <w:rsid w:val="003A0931"/>
    <w:rsid w:val="003A0D26"/>
    <w:rsid w:val="003A64B4"/>
    <w:rsid w:val="003A6870"/>
    <w:rsid w:val="003B2A29"/>
    <w:rsid w:val="003D4E22"/>
    <w:rsid w:val="003E003C"/>
    <w:rsid w:val="003E3797"/>
    <w:rsid w:val="003E52F8"/>
    <w:rsid w:val="003E68F6"/>
    <w:rsid w:val="003E690E"/>
    <w:rsid w:val="003F3090"/>
    <w:rsid w:val="004106B0"/>
    <w:rsid w:val="00411C20"/>
    <w:rsid w:val="00424F98"/>
    <w:rsid w:val="004372C7"/>
    <w:rsid w:val="00440A57"/>
    <w:rsid w:val="004538D0"/>
    <w:rsid w:val="00454BA8"/>
    <w:rsid w:val="004640BE"/>
    <w:rsid w:val="00480B1C"/>
    <w:rsid w:val="0049462C"/>
    <w:rsid w:val="004B2BEB"/>
    <w:rsid w:val="004D386E"/>
    <w:rsid w:val="004E1F5A"/>
    <w:rsid w:val="00500B38"/>
    <w:rsid w:val="005057C8"/>
    <w:rsid w:val="0052134E"/>
    <w:rsid w:val="00525214"/>
    <w:rsid w:val="00536CDF"/>
    <w:rsid w:val="00562B3F"/>
    <w:rsid w:val="00587AA9"/>
    <w:rsid w:val="00591DF1"/>
    <w:rsid w:val="00596549"/>
    <w:rsid w:val="00596C93"/>
    <w:rsid w:val="005A17B1"/>
    <w:rsid w:val="005C3381"/>
    <w:rsid w:val="005C5242"/>
    <w:rsid w:val="005D3855"/>
    <w:rsid w:val="005E14AA"/>
    <w:rsid w:val="005E37EE"/>
    <w:rsid w:val="005F6BEF"/>
    <w:rsid w:val="0061005C"/>
    <w:rsid w:val="00621396"/>
    <w:rsid w:val="00631A12"/>
    <w:rsid w:val="006413A9"/>
    <w:rsid w:val="0065323D"/>
    <w:rsid w:val="00662E1E"/>
    <w:rsid w:val="006714E8"/>
    <w:rsid w:val="00677A15"/>
    <w:rsid w:val="00686127"/>
    <w:rsid w:val="006A33E6"/>
    <w:rsid w:val="006B1492"/>
    <w:rsid w:val="006C797B"/>
    <w:rsid w:val="006D480A"/>
    <w:rsid w:val="006D7683"/>
    <w:rsid w:val="006D7B82"/>
    <w:rsid w:val="006D7D56"/>
    <w:rsid w:val="006E0AFC"/>
    <w:rsid w:val="006F0C26"/>
    <w:rsid w:val="007072DC"/>
    <w:rsid w:val="00711019"/>
    <w:rsid w:val="00722CE0"/>
    <w:rsid w:val="00726A87"/>
    <w:rsid w:val="00731E31"/>
    <w:rsid w:val="00750753"/>
    <w:rsid w:val="0078700C"/>
    <w:rsid w:val="00795360"/>
    <w:rsid w:val="007B03A4"/>
    <w:rsid w:val="007B0D4E"/>
    <w:rsid w:val="007C6507"/>
    <w:rsid w:val="007D4E83"/>
    <w:rsid w:val="007E6EEB"/>
    <w:rsid w:val="007E7857"/>
    <w:rsid w:val="007F4FFE"/>
    <w:rsid w:val="007F63C0"/>
    <w:rsid w:val="00806B82"/>
    <w:rsid w:val="0081282E"/>
    <w:rsid w:val="00816150"/>
    <w:rsid w:val="00821FC6"/>
    <w:rsid w:val="00825998"/>
    <w:rsid w:val="008323A7"/>
    <w:rsid w:val="00833ED4"/>
    <w:rsid w:val="00842DFC"/>
    <w:rsid w:val="00847D98"/>
    <w:rsid w:val="00850CD6"/>
    <w:rsid w:val="008550C7"/>
    <w:rsid w:val="008614CA"/>
    <w:rsid w:val="00886C85"/>
    <w:rsid w:val="008917DC"/>
    <w:rsid w:val="00896439"/>
    <w:rsid w:val="008966B0"/>
    <w:rsid w:val="00896A93"/>
    <w:rsid w:val="008B4F9F"/>
    <w:rsid w:val="008C0E51"/>
    <w:rsid w:val="008E5767"/>
    <w:rsid w:val="00901056"/>
    <w:rsid w:val="0090736F"/>
    <w:rsid w:val="009249B2"/>
    <w:rsid w:val="00931B90"/>
    <w:rsid w:val="00937A87"/>
    <w:rsid w:val="009424B8"/>
    <w:rsid w:val="00950056"/>
    <w:rsid w:val="00961DE4"/>
    <w:rsid w:val="009703F3"/>
    <w:rsid w:val="0097093C"/>
    <w:rsid w:val="009766B2"/>
    <w:rsid w:val="00985B39"/>
    <w:rsid w:val="00987BE1"/>
    <w:rsid w:val="009B55F3"/>
    <w:rsid w:val="009C16E3"/>
    <w:rsid w:val="009D13EB"/>
    <w:rsid w:val="009E07C5"/>
    <w:rsid w:val="009E2EDD"/>
    <w:rsid w:val="00A07C0C"/>
    <w:rsid w:val="00A13598"/>
    <w:rsid w:val="00A2724D"/>
    <w:rsid w:val="00A533FB"/>
    <w:rsid w:val="00A54FCC"/>
    <w:rsid w:val="00A563C7"/>
    <w:rsid w:val="00A6782A"/>
    <w:rsid w:val="00A67ABA"/>
    <w:rsid w:val="00A86DE3"/>
    <w:rsid w:val="00A95E4D"/>
    <w:rsid w:val="00AA732B"/>
    <w:rsid w:val="00AB3441"/>
    <w:rsid w:val="00AD0A67"/>
    <w:rsid w:val="00AE2D02"/>
    <w:rsid w:val="00B157EE"/>
    <w:rsid w:val="00B30849"/>
    <w:rsid w:val="00B40A94"/>
    <w:rsid w:val="00B5459C"/>
    <w:rsid w:val="00B55182"/>
    <w:rsid w:val="00B628AB"/>
    <w:rsid w:val="00B66DA9"/>
    <w:rsid w:val="00B96FF8"/>
    <w:rsid w:val="00BB2FC9"/>
    <w:rsid w:val="00BC2755"/>
    <w:rsid w:val="00BD352E"/>
    <w:rsid w:val="00BF7F0A"/>
    <w:rsid w:val="00C15C7C"/>
    <w:rsid w:val="00C2525A"/>
    <w:rsid w:val="00C328C1"/>
    <w:rsid w:val="00C337A4"/>
    <w:rsid w:val="00C4693C"/>
    <w:rsid w:val="00C53C90"/>
    <w:rsid w:val="00C54135"/>
    <w:rsid w:val="00C55BC1"/>
    <w:rsid w:val="00C8795D"/>
    <w:rsid w:val="00CB1205"/>
    <w:rsid w:val="00CC3D87"/>
    <w:rsid w:val="00CC4A37"/>
    <w:rsid w:val="00CC7AA7"/>
    <w:rsid w:val="00CD4AFD"/>
    <w:rsid w:val="00CD7F9D"/>
    <w:rsid w:val="00CF4B6A"/>
    <w:rsid w:val="00CF5FBB"/>
    <w:rsid w:val="00D17B8D"/>
    <w:rsid w:val="00D17D66"/>
    <w:rsid w:val="00D17FF4"/>
    <w:rsid w:val="00D223E2"/>
    <w:rsid w:val="00D32398"/>
    <w:rsid w:val="00D33CD7"/>
    <w:rsid w:val="00D35D0A"/>
    <w:rsid w:val="00D35D42"/>
    <w:rsid w:val="00D44D94"/>
    <w:rsid w:val="00D570DE"/>
    <w:rsid w:val="00D60EF4"/>
    <w:rsid w:val="00D8539E"/>
    <w:rsid w:val="00D853B8"/>
    <w:rsid w:val="00DF7643"/>
    <w:rsid w:val="00DF7D61"/>
    <w:rsid w:val="00E15B7F"/>
    <w:rsid w:val="00E267CD"/>
    <w:rsid w:val="00E362AB"/>
    <w:rsid w:val="00E378F3"/>
    <w:rsid w:val="00E55834"/>
    <w:rsid w:val="00E74996"/>
    <w:rsid w:val="00E872AA"/>
    <w:rsid w:val="00EA4519"/>
    <w:rsid w:val="00EA4E52"/>
    <w:rsid w:val="00ED7D8B"/>
    <w:rsid w:val="00EF1D27"/>
    <w:rsid w:val="00F27142"/>
    <w:rsid w:val="00F33193"/>
    <w:rsid w:val="00F751DB"/>
    <w:rsid w:val="00FA69D7"/>
    <w:rsid w:val="00FA7649"/>
    <w:rsid w:val="00FB0642"/>
    <w:rsid w:val="00FB0B28"/>
    <w:rsid w:val="00FB3C4C"/>
    <w:rsid w:val="00FB4BD7"/>
    <w:rsid w:val="00FC3235"/>
    <w:rsid w:val="00FC7097"/>
    <w:rsid w:val="00FE71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6A"/>
    <w:pPr>
      <w:spacing w:after="200" w:line="276" w:lineRule="auto"/>
    </w:pPr>
    <w:rPr>
      <w:rFonts w:ascii="Cambria" w:eastAsia="Cambria" w:hAnsi="Cambria"/>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9F596A"/>
    <w:pPr>
      <w:ind w:left="720"/>
      <w:contextualSpacing/>
    </w:pPr>
  </w:style>
  <w:style w:type="character" w:styleId="Hyperlink">
    <w:name w:val="Hyperlink"/>
    <w:uiPriority w:val="99"/>
    <w:unhideWhenUsed/>
    <w:rsid w:val="009F596A"/>
    <w:rPr>
      <w:color w:val="0000FF"/>
      <w:u w:val="single"/>
    </w:rPr>
  </w:style>
  <w:style w:type="paragraph" w:styleId="BalloonText">
    <w:name w:val="Balloon Text"/>
    <w:basedOn w:val="Normal"/>
    <w:link w:val="BalloonTextChar"/>
    <w:uiPriority w:val="99"/>
    <w:semiHidden/>
    <w:unhideWhenUsed/>
    <w:rsid w:val="002D4A3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D4A32"/>
    <w:rPr>
      <w:rFonts w:ascii="Lucida Grande" w:eastAsia="Cambria" w:hAnsi="Lucida Grande" w:cs="Lucida Grande"/>
      <w:sz w:val="18"/>
      <w:szCs w:val="18"/>
      <w:lang w:eastAsia="en-US"/>
    </w:rPr>
  </w:style>
  <w:style w:type="character" w:styleId="Strong">
    <w:name w:val="Strong"/>
    <w:uiPriority w:val="22"/>
    <w:qFormat/>
    <w:rsid w:val="00C84194"/>
    <w:rPr>
      <w:b/>
      <w:bCs/>
    </w:rPr>
  </w:style>
  <w:style w:type="paragraph" w:customStyle="1" w:styleId="Default">
    <w:name w:val="Default"/>
    <w:rsid w:val="00237F71"/>
    <w:pPr>
      <w:widowControl w:val="0"/>
      <w:autoSpaceDE w:val="0"/>
      <w:autoSpaceDN w:val="0"/>
      <w:adjustRightInd w:val="0"/>
    </w:pPr>
    <w:rPr>
      <w:rFonts w:ascii="Calibri" w:eastAsia="Times New Roman" w:hAnsi="Calibri"/>
      <w:color w:val="000000"/>
      <w:sz w:val="24"/>
      <w:szCs w:val="24"/>
      <w:lang w:val="en-US" w:eastAsia="en-US"/>
    </w:rPr>
  </w:style>
  <w:style w:type="paragraph" w:customStyle="1" w:styleId="contentb">
    <w:name w:val="contentb"/>
    <w:basedOn w:val="Normal"/>
    <w:rsid w:val="0081282E"/>
    <w:pPr>
      <w:spacing w:before="100" w:beforeAutospacing="1" w:after="100" w:afterAutospacing="1" w:line="240" w:lineRule="auto"/>
    </w:pPr>
    <w:rPr>
      <w:rFonts w:ascii="Times New Roman" w:eastAsia="Times New Roman" w:hAnsi="Times New Roman"/>
      <w:sz w:val="24"/>
      <w:szCs w:val="24"/>
      <w:lang w:eastAsia="en-AU"/>
    </w:rPr>
  </w:style>
  <w:style w:type="character" w:styleId="Emphasis">
    <w:name w:val="Emphasis"/>
    <w:uiPriority w:val="20"/>
    <w:qFormat/>
    <w:rsid w:val="0081282E"/>
    <w:rPr>
      <w:i/>
      <w:iCs/>
    </w:rPr>
  </w:style>
  <w:style w:type="paragraph" w:customStyle="1" w:styleId="content">
    <w:name w:val="content"/>
    <w:basedOn w:val="Normal"/>
    <w:rsid w:val="0081282E"/>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rsid w:val="0081282E"/>
  </w:style>
  <w:style w:type="paragraph" w:styleId="NormalWeb">
    <w:name w:val="Normal (Web)"/>
    <w:basedOn w:val="Normal"/>
    <w:uiPriority w:val="99"/>
    <w:semiHidden/>
    <w:unhideWhenUsed/>
    <w:rsid w:val="003A0931"/>
    <w:pPr>
      <w:spacing w:before="100" w:beforeAutospacing="1" w:after="100" w:afterAutospacing="1" w:line="240" w:lineRule="auto"/>
    </w:pPr>
    <w:rPr>
      <w:rFonts w:ascii="Times New Roman" w:eastAsia="Times New Roman" w:hAnsi="Times New Roman"/>
      <w:sz w:val="24"/>
      <w:szCs w:val="24"/>
      <w:lang w:eastAsia="en-AU"/>
    </w:rPr>
  </w:style>
  <w:style w:type="paragraph" w:styleId="Header">
    <w:name w:val="header"/>
    <w:basedOn w:val="Normal"/>
    <w:link w:val="HeaderChar"/>
    <w:uiPriority w:val="99"/>
    <w:unhideWhenUsed/>
    <w:rsid w:val="002430D4"/>
    <w:pPr>
      <w:tabs>
        <w:tab w:val="center" w:pos="4320"/>
        <w:tab w:val="right" w:pos="8640"/>
      </w:tabs>
    </w:pPr>
  </w:style>
  <w:style w:type="character" w:customStyle="1" w:styleId="HeaderChar">
    <w:name w:val="Header Char"/>
    <w:link w:val="Header"/>
    <w:uiPriority w:val="99"/>
    <w:rsid w:val="002430D4"/>
    <w:rPr>
      <w:rFonts w:ascii="Cambria" w:eastAsia="Cambria" w:hAnsi="Cambria"/>
      <w:sz w:val="22"/>
      <w:szCs w:val="22"/>
    </w:rPr>
  </w:style>
  <w:style w:type="paragraph" w:styleId="Footer">
    <w:name w:val="footer"/>
    <w:basedOn w:val="Normal"/>
    <w:link w:val="FooterChar"/>
    <w:uiPriority w:val="99"/>
    <w:unhideWhenUsed/>
    <w:rsid w:val="002430D4"/>
    <w:pPr>
      <w:tabs>
        <w:tab w:val="center" w:pos="4320"/>
        <w:tab w:val="right" w:pos="8640"/>
      </w:tabs>
    </w:pPr>
  </w:style>
  <w:style w:type="character" w:customStyle="1" w:styleId="FooterChar">
    <w:name w:val="Footer Char"/>
    <w:link w:val="Footer"/>
    <w:uiPriority w:val="99"/>
    <w:rsid w:val="002430D4"/>
    <w:rPr>
      <w:rFonts w:ascii="Cambria" w:eastAsia="Cambria" w:hAnsi="Cambria"/>
      <w:sz w:val="22"/>
      <w:szCs w:val="22"/>
    </w:rPr>
  </w:style>
  <w:style w:type="paragraph" w:styleId="ListParagraph">
    <w:name w:val="List Paragraph"/>
    <w:basedOn w:val="Normal"/>
    <w:uiPriority w:val="34"/>
    <w:qFormat/>
    <w:rsid w:val="00587AA9"/>
    <w:pPr>
      <w:ind w:left="720"/>
    </w:pPr>
  </w:style>
</w:styles>
</file>

<file path=word/webSettings.xml><?xml version="1.0" encoding="utf-8"?>
<w:webSettings xmlns:r="http://schemas.openxmlformats.org/officeDocument/2006/relationships" xmlns:w="http://schemas.openxmlformats.org/wordprocessingml/2006/main">
  <w:divs>
    <w:div w:id="69356597">
      <w:bodyDiv w:val="1"/>
      <w:marLeft w:val="0"/>
      <w:marRight w:val="0"/>
      <w:marTop w:val="0"/>
      <w:marBottom w:val="0"/>
      <w:divBdr>
        <w:top w:val="none" w:sz="0" w:space="0" w:color="auto"/>
        <w:left w:val="none" w:sz="0" w:space="0" w:color="auto"/>
        <w:bottom w:val="none" w:sz="0" w:space="0" w:color="auto"/>
        <w:right w:val="none" w:sz="0" w:space="0" w:color="auto"/>
      </w:divBdr>
    </w:div>
    <w:div w:id="615404193">
      <w:bodyDiv w:val="1"/>
      <w:marLeft w:val="0"/>
      <w:marRight w:val="0"/>
      <w:marTop w:val="0"/>
      <w:marBottom w:val="0"/>
      <w:divBdr>
        <w:top w:val="none" w:sz="0" w:space="0" w:color="auto"/>
        <w:left w:val="none" w:sz="0" w:space="0" w:color="auto"/>
        <w:bottom w:val="none" w:sz="0" w:space="0" w:color="auto"/>
        <w:right w:val="none" w:sz="0" w:space="0" w:color="auto"/>
      </w:divBdr>
      <w:divsChild>
        <w:div w:id="809833621">
          <w:marLeft w:val="547"/>
          <w:marRight w:val="0"/>
          <w:marTop w:val="96"/>
          <w:marBottom w:val="0"/>
          <w:divBdr>
            <w:top w:val="none" w:sz="0" w:space="0" w:color="auto"/>
            <w:left w:val="none" w:sz="0" w:space="0" w:color="auto"/>
            <w:bottom w:val="none" w:sz="0" w:space="0" w:color="auto"/>
            <w:right w:val="none" w:sz="0" w:space="0" w:color="auto"/>
          </w:divBdr>
        </w:div>
        <w:div w:id="1814985473">
          <w:marLeft w:val="547"/>
          <w:marRight w:val="0"/>
          <w:marTop w:val="96"/>
          <w:marBottom w:val="0"/>
          <w:divBdr>
            <w:top w:val="none" w:sz="0" w:space="0" w:color="auto"/>
            <w:left w:val="none" w:sz="0" w:space="0" w:color="auto"/>
            <w:bottom w:val="none" w:sz="0" w:space="0" w:color="auto"/>
            <w:right w:val="none" w:sz="0" w:space="0" w:color="auto"/>
          </w:divBdr>
        </w:div>
      </w:divsChild>
    </w:div>
    <w:div w:id="632835446">
      <w:bodyDiv w:val="1"/>
      <w:marLeft w:val="0"/>
      <w:marRight w:val="0"/>
      <w:marTop w:val="0"/>
      <w:marBottom w:val="0"/>
      <w:divBdr>
        <w:top w:val="none" w:sz="0" w:space="0" w:color="auto"/>
        <w:left w:val="none" w:sz="0" w:space="0" w:color="auto"/>
        <w:bottom w:val="none" w:sz="0" w:space="0" w:color="auto"/>
        <w:right w:val="none" w:sz="0" w:space="0" w:color="auto"/>
      </w:divBdr>
    </w:div>
    <w:div w:id="917326450">
      <w:bodyDiv w:val="1"/>
      <w:marLeft w:val="0"/>
      <w:marRight w:val="0"/>
      <w:marTop w:val="0"/>
      <w:marBottom w:val="0"/>
      <w:divBdr>
        <w:top w:val="none" w:sz="0" w:space="0" w:color="auto"/>
        <w:left w:val="none" w:sz="0" w:space="0" w:color="auto"/>
        <w:bottom w:val="none" w:sz="0" w:space="0" w:color="auto"/>
        <w:right w:val="none" w:sz="0" w:space="0" w:color="auto"/>
      </w:divBdr>
    </w:div>
    <w:div w:id="999314861">
      <w:bodyDiv w:val="1"/>
      <w:marLeft w:val="0"/>
      <w:marRight w:val="0"/>
      <w:marTop w:val="0"/>
      <w:marBottom w:val="0"/>
      <w:divBdr>
        <w:top w:val="none" w:sz="0" w:space="0" w:color="auto"/>
        <w:left w:val="none" w:sz="0" w:space="0" w:color="auto"/>
        <w:bottom w:val="none" w:sz="0" w:space="0" w:color="auto"/>
        <w:right w:val="none" w:sz="0" w:space="0" w:color="auto"/>
      </w:divBdr>
      <w:divsChild>
        <w:div w:id="1710915578">
          <w:marLeft w:val="547"/>
          <w:marRight w:val="0"/>
          <w:marTop w:val="96"/>
          <w:marBottom w:val="0"/>
          <w:divBdr>
            <w:top w:val="none" w:sz="0" w:space="0" w:color="auto"/>
            <w:left w:val="none" w:sz="0" w:space="0" w:color="auto"/>
            <w:bottom w:val="none" w:sz="0" w:space="0" w:color="auto"/>
            <w:right w:val="none" w:sz="0" w:space="0" w:color="auto"/>
          </w:divBdr>
        </w:div>
        <w:div w:id="1958021997">
          <w:marLeft w:val="547"/>
          <w:marRight w:val="0"/>
          <w:marTop w:val="96"/>
          <w:marBottom w:val="0"/>
          <w:divBdr>
            <w:top w:val="none" w:sz="0" w:space="0" w:color="auto"/>
            <w:left w:val="none" w:sz="0" w:space="0" w:color="auto"/>
            <w:bottom w:val="none" w:sz="0" w:space="0" w:color="auto"/>
            <w:right w:val="none" w:sz="0" w:space="0" w:color="auto"/>
          </w:divBdr>
        </w:div>
      </w:divsChild>
    </w:div>
    <w:div w:id="1143622862">
      <w:bodyDiv w:val="1"/>
      <w:marLeft w:val="0"/>
      <w:marRight w:val="0"/>
      <w:marTop w:val="0"/>
      <w:marBottom w:val="0"/>
      <w:divBdr>
        <w:top w:val="none" w:sz="0" w:space="0" w:color="auto"/>
        <w:left w:val="none" w:sz="0" w:space="0" w:color="auto"/>
        <w:bottom w:val="none" w:sz="0" w:space="0" w:color="auto"/>
        <w:right w:val="none" w:sz="0" w:space="0" w:color="auto"/>
      </w:divBdr>
    </w:div>
    <w:div w:id="1236552528">
      <w:bodyDiv w:val="1"/>
      <w:marLeft w:val="0"/>
      <w:marRight w:val="0"/>
      <w:marTop w:val="0"/>
      <w:marBottom w:val="0"/>
      <w:divBdr>
        <w:top w:val="none" w:sz="0" w:space="0" w:color="auto"/>
        <w:left w:val="none" w:sz="0" w:space="0" w:color="auto"/>
        <w:bottom w:val="none" w:sz="0" w:space="0" w:color="auto"/>
        <w:right w:val="none" w:sz="0" w:space="0" w:color="auto"/>
      </w:divBdr>
      <w:divsChild>
        <w:div w:id="1046876607">
          <w:marLeft w:val="547"/>
          <w:marRight w:val="0"/>
          <w:marTop w:val="130"/>
          <w:marBottom w:val="0"/>
          <w:divBdr>
            <w:top w:val="none" w:sz="0" w:space="0" w:color="auto"/>
            <w:left w:val="none" w:sz="0" w:space="0" w:color="auto"/>
            <w:bottom w:val="none" w:sz="0" w:space="0" w:color="auto"/>
            <w:right w:val="none" w:sz="0" w:space="0" w:color="auto"/>
          </w:divBdr>
        </w:div>
      </w:divsChild>
    </w:div>
    <w:div w:id="195528369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19256-FAA2-4AFE-9A5D-89B44FC0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Sensory Processing</vt:lpstr>
    </vt:vector>
  </TitlesOfParts>
  <Company>NSW, Department of Education and Training</Company>
  <LinksUpToDate>false</LinksUpToDate>
  <CharactersWithSpaces>30664</CharactersWithSpaces>
  <SharedDoc>false</SharedDoc>
  <HLinks>
    <vt:vector size="18" baseType="variant">
      <vt:variant>
        <vt:i4>4063275</vt:i4>
      </vt:variant>
      <vt:variant>
        <vt:i4>18</vt:i4>
      </vt:variant>
      <vt:variant>
        <vt:i4>0</vt:i4>
      </vt:variant>
      <vt:variant>
        <vt:i4>5</vt:i4>
      </vt:variant>
      <vt:variant>
        <vt:lpwstr>http://www.aass.org.au/</vt:lpwstr>
      </vt:variant>
      <vt:variant>
        <vt:lpwstr/>
      </vt:variant>
      <vt:variant>
        <vt:i4>3276856</vt:i4>
      </vt:variant>
      <vt:variant>
        <vt:i4>15</vt:i4>
      </vt:variant>
      <vt:variant>
        <vt:i4>0</vt:i4>
      </vt:variant>
      <vt:variant>
        <vt:i4>5</vt:i4>
      </vt:variant>
      <vt:variant>
        <vt:lpwstr>http://www.calmingclothingforkids.com/</vt:lpwstr>
      </vt:variant>
      <vt:variant>
        <vt:lpwstr/>
      </vt:variant>
      <vt:variant>
        <vt:i4>131139</vt:i4>
      </vt:variant>
      <vt:variant>
        <vt:i4>12</vt:i4>
      </vt:variant>
      <vt:variant>
        <vt:i4>0</vt:i4>
      </vt:variant>
      <vt:variant>
        <vt:i4>5</vt:i4>
      </vt:variant>
      <vt:variant>
        <vt:lpwstr>http://www.sensamart.com.au/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Sensory Processing</dc:title>
  <dc:creator>ADMIN</dc:creator>
  <cp:lastModifiedBy>vikrant</cp:lastModifiedBy>
  <cp:revision>2</cp:revision>
  <cp:lastPrinted>2013-11-01T01:18:00Z</cp:lastPrinted>
  <dcterms:created xsi:type="dcterms:W3CDTF">2013-11-17T05:04:00Z</dcterms:created>
  <dcterms:modified xsi:type="dcterms:W3CDTF">2013-11-17T05:04:00Z</dcterms:modified>
</cp:coreProperties>
</file>